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33A" w:rsidRPr="008831B2" w:rsidRDefault="00ED133A" w:rsidP="00ED133A">
      <w:pPr>
        <w:pStyle w:val="Ttulo1"/>
        <w:rPr>
          <w:sz w:val="36"/>
          <w:szCs w:val="36"/>
        </w:rPr>
      </w:pPr>
      <w:bookmarkStart w:id="0" w:name="_Toc504153925"/>
      <w:r w:rsidRPr="008831B2">
        <w:rPr>
          <w:sz w:val="36"/>
          <w:szCs w:val="36"/>
        </w:rPr>
        <w:t xml:space="preserve">Capítulo 7 – </w:t>
      </w:r>
      <w:bookmarkEnd w:id="0"/>
      <w:r>
        <w:rPr>
          <w:sz w:val="36"/>
          <w:szCs w:val="36"/>
        </w:rPr>
        <w:t>Comunicación NodeJS con Arduino</w:t>
      </w:r>
    </w:p>
    <w:p w:rsidR="00ED133A" w:rsidRDefault="00ED133A" w:rsidP="00ED133A">
      <w:pPr>
        <w:rPr>
          <w:rFonts w:ascii="Arial" w:hAnsi="Arial" w:cs="Arial"/>
          <w:sz w:val="24"/>
          <w:szCs w:val="24"/>
          <w:shd w:val="clear" w:color="auto" w:fill="FFFFFF"/>
        </w:rPr>
      </w:pPr>
    </w:p>
    <w:p w:rsidR="00ED133A" w:rsidRPr="0061361E" w:rsidRDefault="00ED133A" w:rsidP="00ED133A">
      <w:pPr>
        <w:rPr>
          <w:rFonts w:ascii="Arial" w:hAnsi="Arial" w:cs="Arial"/>
          <w:sz w:val="24"/>
          <w:szCs w:val="24"/>
          <w:shd w:val="clear" w:color="auto" w:fill="FFFFFF"/>
        </w:rPr>
      </w:pPr>
      <w:r w:rsidRPr="0061361E">
        <w:rPr>
          <w:rFonts w:ascii="Arial" w:hAnsi="Arial" w:cs="Arial"/>
          <w:sz w:val="24"/>
          <w:szCs w:val="24"/>
          <w:shd w:val="clear" w:color="auto" w:fill="FFFFFF"/>
        </w:rPr>
        <w:t>Este capítulo introduce sobre un framework denominado Johnny-five el cual es utilizado para la</w:t>
      </w:r>
      <w:ins w:id="1" w:author="Nahuel Defossé" w:date="2018-03-13T13:33:00Z">
        <w:r w:rsidR="006157B2">
          <w:rPr>
            <w:rFonts w:ascii="Arial" w:hAnsi="Arial" w:cs="Arial"/>
            <w:sz w:val="24"/>
            <w:szCs w:val="24"/>
            <w:shd w:val="clear" w:color="auto" w:fill="FFFFFF"/>
          </w:rPr>
          <w:t>s</w:t>
        </w:r>
      </w:ins>
      <w:r w:rsidRPr="0061361E">
        <w:rPr>
          <w:rFonts w:ascii="Arial" w:hAnsi="Arial" w:cs="Arial"/>
          <w:sz w:val="24"/>
          <w:szCs w:val="24"/>
          <w:shd w:val="clear" w:color="auto" w:fill="FFFFFF"/>
        </w:rPr>
        <w:t xml:space="preserve"> comunicaci</w:t>
      </w:r>
      <w:ins w:id="2" w:author="Nahuel Defossé" w:date="2018-03-13T13:33:00Z">
        <w:r w:rsidR="006157B2">
          <w:rPr>
            <w:rFonts w:ascii="Arial" w:hAnsi="Arial" w:cs="Arial"/>
            <w:sz w:val="24"/>
            <w:szCs w:val="24"/>
            <w:shd w:val="clear" w:color="auto" w:fill="FFFFFF"/>
          </w:rPr>
          <w:t>ones</w:t>
        </w:r>
      </w:ins>
      <w:del w:id="3" w:author="Nahuel Defossé" w:date="2018-03-13T13:33:00Z">
        <w:r w:rsidRPr="0061361E" w:rsidDel="006157B2">
          <w:rPr>
            <w:rFonts w:ascii="Arial" w:hAnsi="Arial" w:cs="Arial"/>
            <w:sz w:val="24"/>
            <w:szCs w:val="24"/>
            <w:shd w:val="clear" w:color="auto" w:fill="FFFFFF"/>
          </w:rPr>
          <w:delText>ón</w:delText>
        </w:r>
      </w:del>
      <w:r w:rsidRPr="0061361E">
        <w:rPr>
          <w:rFonts w:ascii="Arial" w:hAnsi="Arial" w:cs="Arial"/>
          <w:sz w:val="24"/>
          <w:szCs w:val="24"/>
          <w:shd w:val="clear" w:color="auto" w:fill="FFFFFF"/>
        </w:rPr>
        <w:t xml:space="preserve"> entre la aplicación web y las placas Arduinos que componen al SAR. Además, se explica en detalle </w:t>
      </w:r>
      <w:del w:id="4" w:author="Nahuel Defossé" w:date="2018-03-13T13:44:00Z">
        <w:r w:rsidRPr="0061361E" w:rsidDel="000360D5">
          <w:rPr>
            <w:rFonts w:ascii="Arial" w:hAnsi="Arial" w:cs="Arial"/>
            <w:sz w:val="24"/>
            <w:szCs w:val="24"/>
            <w:shd w:val="clear" w:color="auto" w:fill="FFFFFF"/>
          </w:rPr>
          <w:delText xml:space="preserve">la utilidad de un </w:delText>
        </w:r>
      </w:del>
      <w:ins w:id="5" w:author="Nahuel Defossé" w:date="2018-03-13T13:44:00Z">
        <w:r w:rsidR="000360D5">
          <w:rPr>
            <w:rFonts w:ascii="Arial" w:hAnsi="Arial" w:cs="Arial"/>
            <w:sz w:val="24"/>
            <w:szCs w:val="24"/>
            <w:shd w:val="clear" w:color="auto" w:fill="FFFFFF"/>
          </w:rPr>
          <w:t xml:space="preserve">el </w:t>
        </w:r>
      </w:ins>
      <w:r w:rsidRPr="0061361E">
        <w:rPr>
          <w:rFonts w:ascii="Arial" w:hAnsi="Arial" w:cs="Arial"/>
          <w:sz w:val="24"/>
          <w:szCs w:val="24"/>
          <w:shd w:val="clear" w:color="auto" w:fill="FFFFFF"/>
        </w:rPr>
        <w:t>protocolo</w:t>
      </w:r>
      <w:ins w:id="6" w:author="Nahuel Defossé" w:date="2018-03-13T13:44:00Z">
        <w:r w:rsidR="000360D5">
          <w:rPr>
            <w:rFonts w:ascii="Arial" w:hAnsi="Arial" w:cs="Arial"/>
            <w:sz w:val="24"/>
            <w:szCs w:val="24"/>
            <w:shd w:val="clear" w:color="auto" w:fill="FFFFFF"/>
          </w:rPr>
          <w:t xml:space="preserve"> subyacente a esta librer</w:t>
        </w:r>
      </w:ins>
      <w:ins w:id="7" w:author="Nahuel Defossé" w:date="2018-03-13T13:45:00Z">
        <w:r w:rsidR="000360D5">
          <w:rPr>
            <w:rFonts w:ascii="Arial" w:hAnsi="Arial" w:cs="Arial"/>
            <w:sz w:val="24"/>
            <w:szCs w:val="24"/>
            <w:shd w:val="clear" w:color="auto" w:fill="FFFFFF"/>
          </w:rPr>
          <w:t>ía</w:t>
        </w:r>
      </w:ins>
      <w:r w:rsidRPr="0061361E">
        <w:rPr>
          <w:rFonts w:ascii="Arial" w:hAnsi="Arial" w:cs="Arial"/>
          <w:sz w:val="24"/>
          <w:szCs w:val="24"/>
          <w:shd w:val="clear" w:color="auto" w:fill="FFFFFF"/>
        </w:rPr>
        <w:t xml:space="preserve">, </w:t>
      </w:r>
      <w:del w:id="8" w:author="Nahuel Defossé" w:date="2018-03-13T13:45:00Z">
        <w:r w:rsidR="004E4321" w:rsidDel="000360D5">
          <w:rPr>
            <w:rFonts w:ascii="Arial" w:hAnsi="Arial" w:cs="Arial"/>
            <w:sz w:val="24"/>
            <w:szCs w:val="24"/>
            <w:shd w:val="clear" w:color="auto" w:fill="FFFFFF"/>
          </w:rPr>
          <w:delText>denominado</w:delText>
        </w:r>
        <w:r w:rsidRPr="0061361E" w:rsidDel="000360D5">
          <w:rPr>
            <w:rFonts w:ascii="Arial" w:hAnsi="Arial" w:cs="Arial"/>
            <w:sz w:val="24"/>
            <w:szCs w:val="24"/>
            <w:shd w:val="clear" w:color="auto" w:fill="FFFFFF"/>
          </w:rPr>
          <w:delText xml:space="preserve"> </w:delText>
        </w:r>
      </w:del>
      <w:ins w:id="9" w:author="Nahuel Defossé" w:date="2018-03-13T13:45:00Z">
        <w:r w:rsidR="000360D5">
          <w:rPr>
            <w:rFonts w:ascii="Arial" w:hAnsi="Arial" w:cs="Arial"/>
            <w:sz w:val="24"/>
            <w:szCs w:val="24"/>
            <w:shd w:val="clear" w:color="auto" w:fill="FFFFFF"/>
          </w:rPr>
          <w:t xml:space="preserve">conocido como </w:t>
        </w:r>
      </w:ins>
      <w:r w:rsidRPr="0061361E">
        <w:rPr>
          <w:rFonts w:ascii="Arial" w:hAnsi="Arial" w:cs="Arial"/>
          <w:sz w:val="24"/>
          <w:szCs w:val="24"/>
          <w:shd w:val="clear" w:color="auto" w:fill="FFFFFF"/>
        </w:rPr>
        <w:t>Firmata, que</w:t>
      </w:r>
      <w:ins w:id="10" w:author="Nahuel Defossé" w:date="2018-03-13T13:45:00Z">
        <w:r w:rsidR="000360D5">
          <w:rPr>
            <w:rFonts w:ascii="Arial" w:hAnsi="Arial" w:cs="Arial"/>
            <w:sz w:val="24"/>
            <w:szCs w:val="24"/>
            <w:shd w:val="clear" w:color="auto" w:fill="FFFFFF"/>
          </w:rPr>
          <w:t xml:space="preserve"> en esta tesina</w:t>
        </w:r>
      </w:ins>
      <w:r w:rsidRPr="0061361E">
        <w:rPr>
          <w:rFonts w:ascii="Arial" w:hAnsi="Arial" w:cs="Arial"/>
          <w:sz w:val="24"/>
          <w:szCs w:val="24"/>
          <w:shd w:val="clear" w:color="auto" w:fill="FFFFFF"/>
        </w:rPr>
        <w:t xml:space="preserve"> es </w:t>
      </w:r>
      <w:del w:id="11" w:author="Nahuel Defossé" w:date="2018-03-13T13:45:00Z">
        <w:r w:rsidRPr="0061361E" w:rsidDel="000360D5">
          <w:rPr>
            <w:rFonts w:ascii="Arial" w:hAnsi="Arial" w:cs="Arial"/>
            <w:sz w:val="24"/>
            <w:szCs w:val="24"/>
            <w:shd w:val="clear" w:color="auto" w:fill="FFFFFF"/>
          </w:rPr>
          <w:delText xml:space="preserve">cargado </w:delText>
        </w:r>
      </w:del>
      <w:ins w:id="12" w:author="Nahuel Defossé" w:date="2018-03-13T13:45:00Z">
        <w:r w:rsidR="000360D5">
          <w:rPr>
            <w:rFonts w:ascii="Arial" w:hAnsi="Arial" w:cs="Arial"/>
            <w:sz w:val="24"/>
            <w:szCs w:val="24"/>
            <w:shd w:val="clear" w:color="auto" w:fill="FFFFFF"/>
          </w:rPr>
          <w:t>implementado</w:t>
        </w:r>
        <w:r w:rsidR="000360D5" w:rsidRPr="0061361E">
          <w:rPr>
            <w:rFonts w:ascii="Arial" w:hAnsi="Arial" w:cs="Arial"/>
            <w:sz w:val="24"/>
            <w:szCs w:val="24"/>
            <w:shd w:val="clear" w:color="auto" w:fill="FFFFFF"/>
          </w:rPr>
          <w:t xml:space="preserve"> </w:t>
        </w:r>
      </w:ins>
      <w:r w:rsidRPr="0061361E">
        <w:rPr>
          <w:rFonts w:ascii="Arial" w:hAnsi="Arial" w:cs="Arial"/>
          <w:sz w:val="24"/>
          <w:szCs w:val="24"/>
          <w:shd w:val="clear" w:color="auto" w:fill="FFFFFF"/>
        </w:rPr>
        <w:t>en cada uno de los Arduinos.</w:t>
      </w:r>
    </w:p>
    <w:p w:rsidR="00ED133A" w:rsidRPr="008831B2" w:rsidRDefault="00ED133A" w:rsidP="00ED133A">
      <w:pPr>
        <w:pStyle w:val="Ttulo2"/>
        <w:rPr>
          <w:b/>
          <w:sz w:val="32"/>
          <w:szCs w:val="32"/>
        </w:rPr>
      </w:pPr>
      <w:bookmarkStart w:id="13" w:name="_Toc499023888"/>
      <w:bookmarkStart w:id="14" w:name="_Toc504153926"/>
      <w:r>
        <w:rPr>
          <w:b/>
          <w:sz w:val="32"/>
          <w:szCs w:val="32"/>
        </w:rPr>
        <w:t xml:space="preserve">7.1 </w:t>
      </w:r>
      <w:r w:rsidRPr="008831B2">
        <w:rPr>
          <w:b/>
          <w:sz w:val="32"/>
          <w:szCs w:val="32"/>
        </w:rPr>
        <w:t>Johnny-five</w:t>
      </w:r>
      <w:bookmarkEnd w:id="13"/>
      <w:bookmarkEnd w:id="14"/>
    </w:p>
    <w:p w:rsidR="00ED133A" w:rsidRPr="0086071F" w:rsidRDefault="00ED133A" w:rsidP="00ED133A"/>
    <w:p w:rsidR="00ED133A" w:rsidRDefault="00ED133A" w:rsidP="00ED133A">
      <w:pPr>
        <w:rPr>
          <w:rFonts w:ascii="Arial" w:hAnsi="Arial" w:cs="Arial"/>
          <w:sz w:val="24"/>
          <w:szCs w:val="24"/>
          <w:shd w:val="clear" w:color="auto" w:fill="FFFFFF"/>
        </w:rPr>
      </w:pPr>
      <w:r>
        <w:rPr>
          <w:noProof/>
          <w:lang w:val="en-US" w:eastAsia="en-US"/>
        </w:rPr>
        <mc:AlternateContent>
          <mc:Choice Requires="wps">
            <w:drawing>
              <wp:anchor distT="0" distB="0" distL="114300" distR="114300" simplePos="0" relativeHeight="251666432" behindDoc="0" locked="0" layoutInCell="1" allowOverlap="1" wp14:anchorId="6254FCE4" wp14:editId="7176A113">
                <wp:simplePos x="0" y="0"/>
                <wp:positionH relativeFrom="column">
                  <wp:posOffset>1695450</wp:posOffset>
                </wp:positionH>
                <wp:positionV relativeFrom="paragraph">
                  <wp:posOffset>1955800</wp:posOffset>
                </wp:positionV>
                <wp:extent cx="3704590" cy="635"/>
                <wp:effectExtent l="0" t="0" r="0" b="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3704590" cy="635"/>
                        </a:xfrm>
                        <a:prstGeom prst="rect">
                          <a:avLst/>
                        </a:prstGeom>
                        <a:solidFill>
                          <a:prstClr val="white"/>
                        </a:solidFill>
                        <a:ln>
                          <a:noFill/>
                        </a:ln>
                      </wps:spPr>
                      <wps:txbx>
                        <w:txbxContent>
                          <w:p w:rsidR="00ED133A" w:rsidRPr="00F56273" w:rsidRDefault="00ED133A" w:rsidP="00ED133A">
                            <w:pPr>
                              <w:pStyle w:val="Descripcin"/>
                              <w:jc w:val="center"/>
                              <w:rPr>
                                <w:rFonts w:ascii="Calibri" w:eastAsia="Calibri" w:hAnsi="Calibri" w:cs="Calibri"/>
                                <w:noProof/>
                                <w:color w:val="000000"/>
                                <w:lang w:val="es-ES_tradnl" w:eastAsia="es-ES_tradnl"/>
                              </w:rPr>
                            </w:pPr>
                            <w:bookmarkStart w:id="15" w:name="_Ref503536925"/>
                            <w:bookmarkStart w:id="16" w:name="_Toc504153996"/>
                            <w:r>
                              <w:t xml:space="preserve">Ilustración </w:t>
                            </w:r>
                            <w:fldSimple w:instr=" SEQ Ilustración \* ARABIC ">
                              <w:r>
                                <w:rPr>
                                  <w:noProof/>
                                </w:rPr>
                                <w:t>42</w:t>
                              </w:r>
                            </w:fldSimple>
                            <w:r>
                              <w:t xml:space="preserve"> </w:t>
                            </w:r>
                            <w:r w:rsidR="00C22427">
                              <w:t>–</w:t>
                            </w:r>
                            <w:r>
                              <w:t xml:space="preserve"> </w:t>
                            </w:r>
                            <w:r w:rsidR="00C22427">
                              <w:t>Sitio web</w:t>
                            </w:r>
                            <w:r w:rsidRPr="009E123F">
                              <w:t xml:space="preserve"> oficial de Johnny-Five</w:t>
                            </w:r>
                            <w:bookmarkEnd w:id="15"/>
                            <w:bookmarkEnd w:id="16"/>
                            <w:ins w:id="17" w:author="Nahuel Defossé" w:date="2018-03-13T13:41:00Z">
                              <w:r w:rsidR="000C0162">
                                <w:t xml:space="preserve"> </w:t>
                              </w:r>
                            </w:ins>
                            <w:ins w:id="18" w:author="Nahuel Defossé" w:date="2018-03-13T13:42:00Z">
                              <w:r w:rsidR="000C0162">
                                <w:t>(</w:t>
                              </w:r>
                              <w:r w:rsidR="000C0162">
                                <w:fldChar w:fldCharType="begin"/>
                              </w:r>
                              <w:r w:rsidR="000C0162">
                                <w:instrText xml:space="preserve"> HYPERLINK "http://johnny-five.io/" </w:instrText>
                              </w:r>
                              <w:r w:rsidR="000C0162">
                                <w:fldChar w:fldCharType="separate"/>
                              </w:r>
                              <w:r w:rsidR="000C0162" w:rsidRPr="007750A7">
                                <w:rPr>
                                  <w:rStyle w:val="Hipervnculo"/>
                                </w:rPr>
                                <w:t>http://johnny-five.io/</w:t>
                              </w:r>
                              <w:r w:rsidR="000C0162">
                                <w:rPr>
                                  <w:rStyle w:val="Hipervnculo"/>
                                </w:rPr>
                                <w:fldChar w:fldCharType="end"/>
                              </w:r>
                              <w:r w:rsidR="000C0162">
                                <w:rPr>
                                  <w:rStyle w:val="Hipervnculo"/>
                                </w:rPr>
                                <w:t>)</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54FCE4" id="_x0000_t202" coordsize="21600,21600" o:spt="202" path="m,l,21600r21600,l21600,xe">
                <v:stroke joinstyle="miter"/>
                <v:path gradientshapeok="t" o:connecttype="rect"/>
              </v:shapetype>
              <v:shape id="Cuadro de texto 47" o:spid="_x0000_s1026" type="#_x0000_t202" style="position:absolute;left:0;text-align:left;margin-left:133.5pt;margin-top:154pt;width:291.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" stroked="f">
                <v:textbox style="mso-fit-shape-to-text:t" inset="0,0,0,0">
                  <w:txbxContent>
                    <w:p w:rsidR="00ED133A" w:rsidRPr="00F56273" w:rsidRDefault="00ED133A" w:rsidP="00ED133A">
                      <w:pPr>
                        <w:pStyle w:val="Descripcin"/>
                        <w:jc w:val="center"/>
                        <w:rPr>
                          <w:rFonts w:ascii="Calibri" w:eastAsia="Calibri" w:hAnsi="Calibri" w:cs="Calibri"/>
                          <w:noProof/>
                          <w:color w:val="000000"/>
                          <w:lang w:val="es-ES_tradnl" w:eastAsia="es-ES_tradnl"/>
                        </w:rPr>
                      </w:pPr>
                      <w:bookmarkStart w:id="19" w:name="_Ref503536925"/>
                      <w:bookmarkStart w:id="20" w:name="_Toc504153996"/>
                      <w:r>
                        <w:t xml:space="preserve">Ilustración </w:t>
                      </w:r>
                      <w:fldSimple w:instr=" SEQ Ilustración \* ARABIC ">
                        <w:r>
                          <w:rPr>
                            <w:noProof/>
                          </w:rPr>
                          <w:t>42</w:t>
                        </w:r>
                      </w:fldSimple>
                      <w:r>
                        <w:t xml:space="preserve"> </w:t>
                      </w:r>
                      <w:r w:rsidR="00C22427">
                        <w:t>–</w:t>
                      </w:r>
                      <w:r>
                        <w:t xml:space="preserve"> </w:t>
                      </w:r>
                      <w:r w:rsidR="00C22427">
                        <w:t>Sitio web</w:t>
                      </w:r>
                      <w:r w:rsidRPr="009E123F">
                        <w:t xml:space="preserve"> oficial de Johnny-Five</w:t>
                      </w:r>
                      <w:bookmarkEnd w:id="19"/>
                      <w:bookmarkEnd w:id="20"/>
                      <w:ins w:id="21" w:author="Nahuel Defossé" w:date="2018-03-13T13:41:00Z">
                        <w:r w:rsidR="000C0162">
                          <w:t xml:space="preserve"> </w:t>
                        </w:r>
                      </w:ins>
                      <w:ins w:id="22" w:author="Nahuel Defossé" w:date="2018-03-13T13:42:00Z">
                        <w:r w:rsidR="000C0162">
                          <w:t>(</w:t>
                        </w:r>
                        <w:r w:rsidR="000C0162">
                          <w:fldChar w:fldCharType="begin"/>
                        </w:r>
                        <w:r w:rsidR="000C0162">
                          <w:instrText xml:space="preserve"> HYPERLINK "http://johnny-five.io/" </w:instrText>
                        </w:r>
                        <w:r w:rsidR="000C0162">
                          <w:fldChar w:fldCharType="separate"/>
                        </w:r>
                        <w:r w:rsidR="000C0162" w:rsidRPr="007750A7">
                          <w:rPr>
                            <w:rStyle w:val="Hipervnculo"/>
                          </w:rPr>
                          <w:t>http://johnny-five.io/</w:t>
                        </w:r>
                        <w:r w:rsidR="000C0162">
                          <w:rPr>
                            <w:rStyle w:val="Hipervnculo"/>
                          </w:rPr>
                          <w:fldChar w:fldCharType="end"/>
                        </w:r>
                        <w:r w:rsidR="000C0162">
                          <w:rPr>
                            <w:rStyle w:val="Hipervnculo"/>
                          </w:rPr>
                          <w:t>)</w:t>
                        </w:r>
                      </w:ins>
                    </w:p>
                  </w:txbxContent>
                </v:textbox>
                <w10:wrap type="square"/>
              </v:shape>
            </w:pict>
          </mc:Fallback>
        </mc:AlternateContent>
      </w:r>
      <w:r>
        <w:rPr>
          <w:noProof/>
          <w:lang w:val="en-US" w:eastAsia="en-US"/>
        </w:rPr>
        <w:drawing>
          <wp:anchor distT="0" distB="0" distL="114300" distR="114300" simplePos="0" relativeHeight="251662336" behindDoc="0" locked="0" layoutInCell="1" allowOverlap="1" wp14:anchorId="6F0E4578" wp14:editId="118BF845">
            <wp:simplePos x="0" y="0"/>
            <wp:positionH relativeFrom="margin">
              <wp:posOffset>1695450</wp:posOffset>
            </wp:positionH>
            <wp:positionV relativeFrom="paragraph">
              <wp:posOffset>12433</wp:posOffset>
            </wp:positionV>
            <wp:extent cx="3705013" cy="1886728"/>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4445"/>
                    <a:stretch/>
                  </pic:blipFill>
                  <pic:spPr bwMode="auto">
                    <a:xfrm>
                      <a:off x="0" y="0"/>
                      <a:ext cx="3705013" cy="18867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55FC">
        <w:rPr>
          <w:rFonts w:ascii="Arial" w:hAnsi="Arial" w:cs="Arial"/>
          <w:sz w:val="24"/>
          <w:szCs w:val="24"/>
          <w:shd w:val="clear" w:color="auto" w:fill="FFFFFF"/>
        </w:rPr>
        <w:t xml:space="preserve">Johnny-five, más conocido como J5, es un framework de programación robótica basado en </w:t>
      </w:r>
      <w:del w:id="23" w:author="Nahuel Defossé" w:date="2018-03-13T13:34:00Z">
        <w:r w:rsidRPr="00E455FC" w:rsidDel="000C0162">
          <w:rPr>
            <w:rFonts w:ascii="Arial" w:hAnsi="Arial" w:cs="Arial"/>
            <w:sz w:val="24"/>
            <w:szCs w:val="24"/>
            <w:shd w:val="clear" w:color="auto" w:fill="FFFFFF"/>
          </w:rPr>
          <w:delText xml:space="preserve">javascript </w:delText>
        </w:r>
      </w:del>
      <w:ins w:id="24" w:author="Nahuel Defossé" w:date="2018-03-13T13:34:00Z">
        <w:r w:rsidR="000C0162">
          <w:rPr>
            <w:rFonts w:ascii="Arial" w:hAnsi="Arial" w:cs="Arial"/>
            <w:sz w:val="24"/>
            <w:szCs w:val="24"/>
            <w:shd w:val="clear" w:color="auto" w:fill="FFFFFF"/>
          </w:rPr>
          <w:t>J</w:t>
        </w:r>
        <w:r w:rsidR="000C0162" w:rsidRPr="00E455FC">
          <w:rPr>
            <w:rFonts w:ascii="Arial" w:hAnsi="Arial" w:cs="Arial"/>
            <w:sz w:val="24"/>
            <w:szCs w:val="24"/>
            <w:shd w:val="clear" w:color="auto" w:fill="FFFFFF"/>
          </w:rPr>
          <w:t>ava</w:t>
        </w:r>
        <w:r w:rsidR="000C0162">
          <w:rPr>
            <w:rFonts w:ascii="Arial" w:hAnsi="Arial" w:cs="Arial"/>
            <w:sz w:val="24"/>
            <w:szCs w:val="24"/>
            <w:shd w:val="clear" w:color="auto" w:fill="FFFFFF"/>
          </w:rPr>
          <w:t>S</w:t>
        </w:r>
        <w:r w:rsidR="000C0162" w:rsidRPr="00E455FC">
          <w:rPr>
            <w:rFonts w:ascii="Arial" w:hAnsi="Arial" w:cs="Arial"/>
            <w:sz w:val="24"/>
            <w:szCs w:val="24"/>
            <w:shd w:val="clear" w:color="auto" w:fill="FFFFFF"/>
          </w:rPr>
          <w:t xml:space="preserve">cript </w:t>
        </w:r>
      </w:ins>
      <w:r w:rsidRPr="00E455FC">
        <w:rPr>
          <w:rFonts w:ascii="Arial" w:hAnsi="Arial" w:cs="Arial"/>
          <w:sz w:val="24"/>
          <w:szCs w:val="24"/>
          <w:shd w:val="clear" w:color="auto" w:fill="FFFFFF"/>
        </w:rPr>
        <w:t xml:space="preserve">lanzado por la compañía </w:t>
      </w:r>
      <w:ins w:id="25" w:author="Nahuel Defossé" w:date="2018-03-13T13:34:00Z">
        <w:r w:rsidR="000C0162" w:rsidRPr="00E455FC">
          <w:rPr>
            <w:rFonts w:ascii="Arial" w:hAnsi="Arial" w:cs="Arial"/>
            <w:sz w:val="24"/>
            <w:szCs w:val="24"/>
            <w:shd w:val="clear" w:color="auto" w:fill="FFFFFF"/>
          </w:rPr>
          <w:t>Bocoup en el 2012</w:t>
        </w:r>
        <w:r w:rsidR="000C0162">
          <w:rPr>
            <w:rFonts w:ascii="Arial" w:hAnsi="Arial" w:cs="Arial"/>
            <w:sz w:val="24"/>
            <w:szCs w:val="24"/>
            <w:shd w:val="clear" w:color="auto" w:fill="FFFFFF"/>
          </w:rPr>
          <w:t xml:space="preserve"> bajo licencia abierta y que ha logrado </w:t>
        </w:r>
      </w:ins>
      <w:ins w:id="26" w:author="Nahuel Defossé" w:date="2018-03-13T13:35:00Z">
        <w:r w:rsidR="000C0162">
          <w:rPr>
            <w:rFonts w:ascii="Arial" w:hAnsi="Arial" w:cs="Arial"/>
            <w:sz w:val="24"/>
            <w:szCs w:val="24"/>
            <w:shd w:val="clear" w:color="auto" w:fill="FFFFFF"/>
          </w:rPr>
          <w:t xml:space="preserve">ser adoptado tanto por </w:t>
        </w:r>
      </w:ins>
      <w:del w:id="27" w:author="Nahuel Defossé" w:date="2018-03-13T13:34:00Z">
        <w:r w:rsidRPr="00E455FC" w:rsidDel="000C0162">
          <w:rPr>
            <w:rFonts w:ascii="Arial" w:hAnsi="Arial" w:cs="Arial"/>
            <w:sz w:val="24"/>
            <w:szCs w:val="24"/>
            <w:shd w:val="clear" w:color="auto" w:fill="FFFFFF"/>
          </w:rPr>
          <w:delText>de tecnología web</w:delText>
        </w:r>
        <w:r w:rsidDel="000C0162">
          <w:rPr>
            <w:rFonts w:ascii="Arial" w:hAnsi="Arial" w:cs="Arial"/>
            <w:sz w:val="24"/>
            <w:szCs w:val="24"/>
            <w:shd w:val="clear" w:color="auto" w:fill="FFFFFF"/>
          </w:rPr>
          <w:delText xml:space="preserve"> </w:delText>
        </w:r>
      </w:del>
      <w:del w:id="28" w:author="Nahuel Defossé" w:date="2018-03-13T13:41:00Z">
        <w:r w:rsidDel="000C0162">
          <w:rPr>
            <w:rFonts w:ascii="Arial" w:hAnsi="Arial" w:cs="Arial"/>
            <w:sz w:val="24"/>
            <w:szCs w:val="24"/>
            <w:shd w:val="clear" w:color="auto" w:fill="FFFFFF"/>
          </w:rPr>
          <w:delText>(</w:delText>
        </w:r>
        <w:r w:rsidDel="000C0162">
          <w:rPr>
            <w:rFonts w:ascii="Arial" w:hAnsi="Arial" w:cs="Arial"/>
            <w:sz w:val="24"/>
            <w:szCs w:val="24"/>
            <w:shd w:val="clear" w:color="auto" w:fill="FFFFFF"/>
          </w:rPr>
          <w:fldChar w:fldCharType="begin"/>
        </w:r>
        <w:r w:rsidDel="000C0162">
          <w:rPr>
            <w:rFonts w:ascii="Arial" w:hAnsi="Arial" w:cs="Arial"/>
            <w:sz w:val="24"/>
            <w:szCs w:val="24"/>
            <w:shd w:val="clear" w:color="auto" w:fill="FFFFFF"/>
          </w:rPr>
          <w:delInstrText xml:space="preserve"> REF _Ref503536925 \h </w:delInstrText>
        </w:r>
        <w:r w:rsidDel="000C0162">
          <w:rPr>
            <w:rFonts w:ascii="Arial" w:hAnsi="Arial" w:cs="Arial"/>
            <w:sz w:val="24"/>
            <w:szCs w:val="24"/>
            <w:shd w:val="clear" w:color="auto" w:fill="FFFFFF"/>
          </w:rPr>
        </w:r>
        <w:r w:rsidDel="000C0162">
          <w:rPr>
            <w:rFonts w:ascii="Arial" w:hAnsi="Arial" w:cs="Arial"/>
            <w:sz w:val="24"/>
            <w:szCs w:val="24"/>
            <w:shd w:val="clear" w:color="auto" w:fill="FFFFFF"/>
          </w:rPr>
          <w:fldChar w:fldCharType="separate"/>
        </w:r>
        <w:r w:rsidDel="000C0162">
          <w:delText xml:space="preserve">Ilustración </w:delText>
        </w:r>
        <w:r w:rsidDel="000C0162">
          <w:rPr>
            <w:noProof/>
          </w:rPr>
          <w:delText>42</w:delText>
        </w:r>
        <w:r w:rsidDel="000C0162">
          <w:delText xml:space="preserve"> - </w:delText>
        </w:r>
        <w:r w:rsidRPr="009E123F" w:rsidDel="000C0162">
          <w:delText>Página oficial de Johnny-Five</w:delText>
        </w:r>
        <w:r w:rsidDel="000C0162">
          <w:rPr>
            <w:rFonts w:ascii="Arial" w:hAnsi="Arial" w:cs="Arial"/>
            <w:sz w:val="24"/>
            <w:szCs w:val="24"/>
            <w:shd w:val="clear" w:color="auto" w:fill="FFFFFF"/>
          </w:rPr>
          <w:fldChar w:fldCharType="end"/>
        </w:r>
        <w:r w:rsidDel="000C0162">
          <w:rPr>
            <w:rStyle w:val="Refdenotaalpie"/>
            <w:rFonts w:ascii="Arial" w:hAnsi="Arial" w:cs="Arial"/>
            <w:sz w:val="24"/>
            <w:szCs w:val="24"/>
            <w:shd w:val="clear" w:color="auto" w:fill="FFFFFF"/>
          </w:rPr>
          <w:footnoteReference w:id="1"/>
        </w:r>
        <w:r w:rsidDel="000C0162">
          <w:rPr>
            <w:rFonts w:ascii="Arial" w:hAnsi="Arial" w:cs="Arial"/>
            <w:sz w:val="24"/>
            <w:szCs w:val="24"/>
            <w:shd w:val="clear" w:color="auto" w:fill="FFFFFF"/>
          </w:rPr>
          <w:delText>)</w:delText>
        </w:r>
        <w:r w:rsidRPr="00E455FC" w:rsidDel="000C0162">
          <w:rPr>
            <w:rFonts w:ascii="Arial" w:hAnsi="Arial" w:cs="Arial"/>
            <w:sz w:val="24"/>
            <w:szCs w:val="24"/>
            <w:shd w:val="clear" w:color="auto" w:fill="FFFFFF"/>
          </w:rPr>
          <w:delText xml:space="preserve"> </w:delText>
        </w:r>
      </w:del>
      <w:del w:id="31" w:author="Nahuel Defossé" w:date="2018-03-13T13:34:00Z">
        <w:r w:rsidRPr="00E455FC" w:rsidDel="000C0162">
          <w:rPr>
            <w:rFonts w:ascii="Arial" w:hAnsi="Arial" w:cs="Arial"/>
            <w:sz w:val="24"/>
            <w:szCs w:val="24"/>
            <w:shd w:val="clear" w:color="auto" w:fill="FFFFFF"/>
          </w:rPr>
          <w:delText>Bocoup en el 2012</w:delText>
        </w:r>
      </w:del>
      <w:del w:id="32" w:author="Nahuel Defossé" w:date="2018-03-13T13:35:00Z">
        <w:r w:rsidRPr="00E455FC" w:rsidDel="000C0162">
          <w:rPr>
            <w:rFonts w:ascii="Arial" w:hAnsi="Arial" w:cs="Arial"/>
            <w:sz w:val="24"/>
            <w:szCs w:val="24"/>
            <w:shd w:val="clear" w:color="auto" w:fill="FFFFFF"/>
          </w:rPr>
          <w:delText xml:space="preserve">, es de código abierto, </w:delText>
        </w:r>
        <w:r w:rsidDel="000C0162">
          <w:rPr>
            <w:rFonts w:ascii="Arial" w:hAnsi="Arial" w:cs="Arial"/>
            <w:sz w:val="24"/>
            <w:szCs w:val="24"/>
            <w:shd w:val="clear" w:color="auto" w:fill="FFFFFF"/>
          </w:rPr>
          <w:delText>y</w:delText>
        </w:r>
        <w:r w:rsidR="00556F7D" w:rsidDel="000C0162">
          <w:rPr>
            <w:rFonts w:ascii="Arial" w:hAnsi="Arial" w:cs="Arial"/>
            <w:sz w:val="24"/>
            <w:szCs w:val="24"/>
            <w:shd w:val="clear" w:color="auto" w:fill="FFFFFF"/>
          </w:rPr>
          <w:delText xml:space="preserve"> </w:delText>
        </w:r>
        <w:r w:rsidRPr="00E455FC" w:rsidDel="000C0162">
          <w:rPr>
            <w:rFonts w:ascii="Arial" w:hAnsi="Arial" w:cs="Arial"/>
            <w:sz w:val="24"/>
            <w:szCs w:val="24"/>
            <w:shd w:val="clear" w:color="auto" w:fill="FFFFFF"/>
          </w:rPr>
          <w:delText>cuenta con una gran variedad de</w:delText>
        </w:r>
      </w:del>
      <w:r w:rsidRPr="00E455FC">
        <w:rPr>
          <w:rFonts w:ascii="Arial" w:hAnsi="Arial" w:cs="Arial"/>
          <w:sz w:val="24"/>
          <w:szCs w:val="24"/>
          <w:shd w:val="clear" w:color="auto" w:fill="FFFFFF"/>
        </w:rPr>
        <w:t xml:space="preserve"> desarrolladores</w:t>
      </w:r>
      <w:ins w:id="33" w:author="Nahuel Defossé" w:date="2018-03-13T13:35:00Z">
        <w:r w:rsidR="000C0162">
          <w:rPr>
            <w:rFonts w:ascii="Arial" w:hAnsi="Arial" w:cs="Arial"/>
            <w:sz w:val="24"/>
            <w:szCs w:val="24"/>
            <w:shd w:val="clear" w:color="auto" w:fill="FFFFFF"/>
          </w:rPr>
          <w:t xml:space="preserve"> como por</w:t>
        </w:r>
      </w:ins>
      <w:del w:id="34" w:author="Nahuel Defossé" w:date="2018-03-13T13:35:00Z">
        <w:r w:rsidRPr="00E455FC" w:rsidDel="000C0162">
          <w:rPr>
            <w:rFonts w:ascii="Arial" w:hAnsi="Arial" w:cs="Arial"/>
            <w:sz w:val="24"/>
            <w:szCs w:val="24"/>
            <w:shd w:val="clear" w:color="auto" w:fill="FFFFFF"/>
          </w:rPr>
          <w:delText>,</w:delText>
        </w:r>
      </w:del>
      <w:r w:rsidRPr="00E455FC">
        <w:rPr>
          <w:rFonts w:ascii="Arial" w:hAnsi="Arial" w:cs="Arial"/>
          <w:sz w:val="24"/>
          <w:szCs w:val="24"/>
          <w:shd w:val="clear" w:color="auto" w:fill="FFFFFF"/>
        </w:rPr>
        <w:t xml:space="preserve"> ingenieros</w:t>
      </w:r>
      <w:del w:id="35" w:author="Nahuel Defossé" w:date="2018-03-13T13:36:00Z">
        <w:r w:rsidRPr="00E455FC" w:rsidDel="000C0162">
          <w:rPr>
            <w:rFonts w:ascii="Arial" w:hAnsi="Arial" w:cs="Arial"/>
            <w:sz w:val="24"/>
            <w:szCs w:val="24"/>
            <w:shd w:val="clear" w:color="auto" w:fill="FFFFFF"/>
          </w:rPr>
          <w:delText xml:space="preserve"> y colaboradores que están constantemente perfeccionando y agregando características nuevas a esta herramienta</w:delText>
        </w:r>
      </w:del>
      <w:ins w:id="36" w:author="Nahuel Defossé" w:date="2018-03-13T13:37:00Z">
        <w:r w:rsidR="000C0162">
          <w:rPr>
            <w:rFonts w:ascii="Arial" w:hAnsi="Arial" w:cs="Arial"/>
            <w:sz w:val="24"/>
            <w:szCs w:val="24"/>
            <w:shd w:val="clear" w:color="auto" w:fill="FFFFFF"/>
          </w:rPr>
          <w:t xml:space="preserve"> que cómo</w:t>
        </w:r>
      </w:ins>
      <w:del w:id="37" w:author="Nahuel Defossé" w:date="2018-03-13T13:37:00Z">
        <w:r w:rsidRPr="00E455FC" w:rsidDel="000C0162">
          <w:rPr>
            <w:rFonts w:ascii="Arial" w:hAnsi="Arial" w:cs="Arial"/>
            <w:sz w:val="24"/>
            <w:szCs w:val="24"/>
            <w:shd w:val="clear" w:color="auto" w:fill="FFFFFF"/>
          </w:rPr>
          <w:delText>.</w:delText>
        </w:r>
      </w:del>
      <w:ins w:id="38" w:author="Nahuel Defossé" w:date="2018-03-13T13:36:00Z">
        <w:r w:rsidR="000C0162">
          <w:rPr>
            <w:rFonts w:ascii="Arial" w:hAnsi="Arial" w:cs="Arial"/>
            <w:sz w:val="24"/>
            <w:szCs w:val="24"/>
            <w:shd w:val="clear" w:color="auto" w:fill="FFFFFF"/>
          </w:rPr>
          <w:t xml:space="preserve"> comunidad </w:t>
        </w:r>
      </w:ins>
      <w:ins w:id="39" w:author="Nahuel Defossé" w:date="2018-03-13T13:37:00Z">
        <w:r w:rsidR="000C0162">
          <w:rPr>
            <w:rFonts w:ascii="Arial" w:hAnsi="Arial" w:cs="Arial"/>
            <w:sz w:val="24"/>
            <w:szCs w:val="24"/>
            <w:shd w:val="clear" w:color="auto" w:fill="FFFFFF"/>
          </w:rPr>
          <w:t xml:space="preserve">no solo son usuarios, sin que </w:t>
        </w:r>
      </w:ins>
      <w:ins w:id="40" w:author="Nahuel Defossé" w:date="2018-03-13T13:36:00Z">
        <w:r w:rsidR="000C0162">
          <w:rPr>
            <w:rFonts w:ascii="Arial" w:hAnsi="Arial" w:cs="Arial"/>
            <w:sz w:val="24"/>
            <w:szCs w:val="24"/>
            <w:shd w:val="clear" w:color="auto" w:fill="FFFFFF"/>
          </w:rPr>
          <w:t>p</w:t>
        </w:r>
      </w:ins>
      <w:ins w:id="41" w:author="Nahuel Defossé" w:date="2018-03-13T13:37:00Z">
        <w:r w:rsidR="000C0162">
          <w:rPr>
            <w:rFonts w:ascii="Arial" w:hAnsi="Arial" w:cs="Arial"/>
            <w:sz w:val="24"/>
            <w:szCs w:val="24"/>
            <w:shd w:val="clear" w:color="auto" w:fill="FFFFFF"/>
          </w:rPr>
          <w:t>también p</w:t>
        </w:r>
      </w:ins>
      <w:ins w:id="42" w:author="Nahuel Defossé" w:date="2018-03-13T13:36:00Z">
        <w:r w:rsidR="000C0162">
          <w:rPr>
            <w:rFonts w:ascii="Arial" w:hAnsi="Arial" w:cs="Arial"/>
            <w:sz w:val="24"/>
            <w:szCs w:val="24"/>
            <w:shd w:val="clear" w:color="auto" w:fill="FFFFFF"/>
          </w:rPr>
          <w:t>rovee soporte, mejoras y nuevas caracter</w:t>
        </w:r>
      </w:ins>
      <w:ins w:id="43" w:author="Nahuel Defossé" w:date="2018-03-13T13:37:00Z">
        <w:r w:rsidR="000C0162">
          <w:rPr>
            <w:rFonts w:ascii="Arial" w:hAnsi="Arial" w:cs="Arial"/>
            <w:sz w:val="24"/>
            <w:szCs w:val="24"/>
            <w:shd w:val="clear" w:color="auto" w:fill="FFFFFF"/>
          </w:rPr>
          <w:t>ísticas al Framework.</w:t>
        </w:r>
      </w:ins>
      <w:ins w:id="44" w:author="Nahuel Defossé" w:date="2018-03-13T13:41:00Z">
        <w:r w:rsidR="000C0162">
          <w:rPr>
            <w:rFonts w:ascii="Arial" w:hAnsi="Arial" w:cs="Arial"/>
            <w:sz w:val="24"/>
            <w:szCs w:val="24"/>
            <w:shd w:val="clear" w:color="auto" w:fill="FFFFFF"/>
          </w:rPr>
          <w:t xml:space="preserve"> Una captura de pantalla de su sitio se encuentra en (</w:t>
        </w:r>
        <w:r w:rsidR="000C0162">
          <w:rPr>
            <w:rFonts w:ascii="Arial" w:hAnsi="Arial" w:cs="Arial"/>
            <w:sz w:val="24"/>
            <w:szCs w:val="24"/>
            <w:shd w:val="clear" w:color="auto" w:fill="FFFFFF"/>
          </w:rPr>
          <w:fldChar w:fldCharType="begin"/>
        </w:r>
        <w:r w:rsidR="000C0162">
          <w:rPr>
            <w:rFonts w:ascii="Arial" w:hAnsi="Arial" w:cs="Arial"/>
            <w:sz w:val="24"/>
            <w:szCs w:val="24"/>
            <w:shd w:val="clear" w:color="auto" w:fill="FFFFFF"/>
          </w:rPr>
          <w:instrText xml:space="preserve"> REF _Ref503536925 \h </w:instrText>
        </w:r>
      </w:ins>
      <w:r w:rsidR="000C0162">
        <w:rPr>
          <w:rFonts w:ascii="Arial" w:hAnsi="Arial" w:cs="Arial"/>
          <w:sz w:val="24"/>
          <w:szCs w:val="24"/>
          <w:shd w:val="clear" w:color="auto" w:fill="FFFFFF"/>
        </w:rPr>
      </w:r>
      <w:ins w:id="45" w:author="Nahuel Defossé" w:date="2018-03-13T13:41:00Z">
        <w:r w:rsidR="000C0162">
          <w:rPr>
            <w:rFonts w:ascii="Arial" w:hAnsi="Arial" w:cs="Arial"/>
            <w:sz w:val="24"/>
            <w:szCs w:val="24"/>
            <w:shd w:val="clear" w:color="auto" w:fill="FFFFFF"/>
          </w:rPr>
          <w:fldChar w:fldCharType="separate"/>
        </w:r>
        <w:r w:rsidR="000C0162">
          <w:t xml:space="preserve">Ilustración </w:t>
        </w:r>
        <w:r w:rsidR="000C0162">
          <w:rPr>
            <w:noProof/>
          </w:rPr>
          <w:t>42</w:t>
        </w:r>
        <w:r w:rsidR="000C0162">
          <w:t xml:space="preserve"> - </w:t>
        </w:r>
        <w:r w:rsidR="000C0162" w:rsidRPr="009E123F">
          <w:t>Página oficial de Johnny-Five</w:t>
        </w:r>
        <w:r w:rsidR="000C0162">
          <w:rPr>
            <w:rFonts w:ascii="Arial" w:hAnsi="Arial" w:cs="Arial"/>
            <w:sz w:val="24"/>
            <w:szCs w:val="24"/>
            <w:shd w:val="clear" w:color="auto" w:fill="FFFFFF"/>
          </w:rPr>
          <w:fldChar w:fldCharType="end"/>
        </w:r>
        <w:r w:rsidR="000C0162">
          <w:rPr>
            <w:rFonts w:ascii="Arial" w:hAnsi="Arial" w:cs="Arial"/>
            <w:sz w:val="24"/>
            <w:szCs w:val="24"/>
            <w:shd w:val="clear" w:color="auto" w:fill="FFFFFF"/>
          </w:rPr>
          <w:t>).</w:t>
        </w:r>
      </w:ins>
    </w:p>
    <w:p w:rsidR="00556F7D" w:rsidRPr="00E455FC" w:rsidRDefault="00556F7D" w:rsidP="00ED133A">
      <w:pPr>
        <w:rPr>
          <w:rFonts w:ascii="Arial" w:hAnsi="Arial" w:cs="Arial"/>
          <w:sz w:val="24"/>
          <w:szCs w:val="24"/>
          <w:shd w:val="clear" w:color="auto" w:fill="FFFFFF"/>
        </w:rPr>
      </w:pPr>
    </w:p>
    <w:p w:rsidR="00ED133A" w:rsidRDefault="00ED133A" w:rsidP="00ED133A">
      <w:pPr>
        <w:rPr>
          <w:rFonts w:ascii="Arial" w:hAnsi="Arial" w:cs="Arial"/>
          <w:sz w:val="24"/>
          <w:szCs w:val="24"/>
          <w:shd w:val="clear" w:color="auto" w:fill="FFFFFF"/>
        </w:rPr>
      </w:pPr>
      <w:r w:rsidRPr="00E455FC">
        <w:rPr>
          <w:rFonts w:ascii="Arial" w:hAnsi="Arial" w:cs="Arial"/>
          <w:sz w:val="24"/>
          <w:szCs w:val="24"/>
          <w:shd w:val="clear" w:color="auto" w:fill="FFFFFF"/>
        </w:rPr>
        <w:t xml:space="preserve">Es compatible </w:t>
      </w:r>
      <w:r>
        <w:rPr>
          <w:rFonts w:ascii="Arial" w:hAnsi="Arial" w:cs="Arial"/>
          <w:sz w:val="24"/>
          <w:szCs w:val="24"/>
          <w:shd w:val="clear" w:color="auto" w:fill="FFFFFF"/>
        </w:rPr>
        <w:t xml:space="preserve">con </w:t>
      </w:r>
      <w:del w:id="46" w:author="Nahuel Defossé" w:date="2018-03-13T13:37:00Z">
        <w:r w:rsidRPr="00E455FC" w:rsidDel="000C0162">
          <w:rPr>
            <w:rFonts w:ascii="Arial" w:hAnsi="Arial" w:cs="Arial"/>
            <w:sz w:val="24"/>
            <w:szCs w:val="24"/>
            <w:shd w:val="clear" w:color="auto" w:fill="FFFFFF"/>
          </w:rPr>
          <w:delText xml:space="preserve">la </w:delText>
        </w:r>
      </w:del>
      <w:ins w:id="47" w:author="Nahuel Defossé" w:date="2018-03-13T13:37:00Z">
        <w:r w:rsidR="000C0162">
          <w:rPr>
            <w:rFonts w:ascii="Arial" w:hAnsi="Arial" w:cs="Arial"/>
            <w:sz w:val="24"/>
            <w:szCs w:val="24"/>
            <w:shd w:val="clear" w:color="auto" w:fill="FFFFFF"/>
          </w:rPr>
          <w:t>una gran</w:t>
        </w:r>
        <w:r w:rsidR="000C0162" w:rsidRPr="00E455FC">
          <w:rPr>
            <w:rFonts w:ascii="Arial" w:hAnsi="Arial" w:cs="Arial"/>
            <w:sz w:val="24"/>
            <w:szCs w:val="24"/>
            <w:shd w:val="clear" w:color="auto" w:fill="FFFFFF"/>
          </w:rPr>
          <w:t xml:space="preserve"> </w:t>
        </w:r>
      </w:ins>
      <w:r w:rsidRPr="00E455FC">
        <w:rPr>
          <w:rFonts w:ascii="Arial" w:hAnsi="Arial" w:cs="Arial"/>
          <w:sz w:val="24"/>
          <w:szCs w:val="24"/>
          <w:shd w:val="clear" w:color="auto" w:fill="FFFFFF"/>
        </w:rPr>
        <w:t xml:space="preserve">mayoría de </w:t>
      </w:r>
      <w:del w:id="48" w:author="Nahuel Defossé" w:date="2018-03-13T13:38:00Z">
        <w:r w:rsidRPr="00E455FC" w:rsidDel="000C0162">
          <w:rPr>
            <w:rFonts w:ascii="Arial" w:hAnsi="Arial" w:cs="Arial"/>
            <w:sz w:val="24"/>
            <w:szCs w:val="24"/>
            <w:shd w:val="clear" w:color="auto" w:fill="FFFFFF"/>
          </w:rPr>
          <w:delText xml:space="preserve">los </w:delText>
        </w:r>
      </w:del>
      <w:r w:rsidRPr="00E455FC">
        <w:rPr>
          <w:rFonts w:ascii="Arial" w:hAnsi="Arial" w:cs="Arial"/>
          <w:sz w:val="24"/>
          <w:szCs w:val="24"/>
          <w:shd w:val="clear" w:color="auto" w:fill="FFFFFF"/>
        </w:rPr>
        <w:t>microcontroladores y SBC más populares</w:t>
      </w:r>
      <w:del w:id="49" w:author="Nahuel Defossé" w:date="2018-03-13T13:38:00Z">
        <w:r w:rsidRPr="00E455FC" w:rsidDel="000C0162">
          <w:rPr>
            <w:rFonts w:ascii="Arial" w:hAnsi="Arial" w:cs="Arial"/>
            <w:sz w:val="24"/>
            <w:szCs w:val="24"/>
            <w:shd w:val="clear" w:color="auto" w:fill="FFFFFF"/>
          </w:rPr>
          <w:delText xml:space="preserve"> como</w:delText>
        </w:r>
      </w:del>
      <w:r w:rsidRPr="00E455FC">
        <w:rPr>
          <w:rFonts w:ascii="Arial" w:hAnsi="Arial" w:cs="Arial"/>
          <w:sz w:val="24"/>
          <w:szCs w:val="24"/>
          <w:shd w:val="clear" w:color="auto" w:fill="FFFFFF"/>
        </w:rPr>
        <w:t>,</w:t>
      </w:r>
      <w:ins w:id="50" w:author="Nahuel Defossé" w:date="2018-03-13T13:38:00Z">
        <w:r w:rsidR="000C0162">
          <w:rPr>
            <w:rFonts w:ascii="Arial" w:hAnsi="Arial" w:cs="Arial"/>
            <w:sz w:val="24"/>
            <w:szCs w:val="24"/>
            <w:shd w:val="clear" w:color="auto" w:fill="FFFFFF"/>
          </w:rPr>
          <w:t xml:space="preserve"> incluyendo</w:t>
        </w:r>
      </w:ins>
      <w:r w:rsidRPr="00E455FC">
        <w:rPr>
          <w:rFonts w:ascii="Arial" w:hAnsi="Arial" w:cs="Arial"/>
          <w:sz w:val="24"/>
          <w:szCs w:val="24"/>
          <w:shd w:val="clear" w:color="auto" w:fill="FFFFFF"/>
        </w:rPr>
        <w:t xml:space="preserve"> los utilizados en el desarrollo de esta tesina</w:t>
      </w:r>
      <w:ins w:id="51" w:author="Nahuel Defossé" w:date="2018-03-13T13:38:00Z">
        <w:r w:rsidR="000C0162">
          <w:rPr>
            <w:rFonts w:ascii="Arial" w:hAnsi="Arial" w:cs="Arial"/>
            <w:sz w:val="24"/>
            <w:szCs w:val="24"/>
            <w:shd w:val="clear" w:color="auto" w:fill="FFFFFF"/>
          </w:rPr>
          <w:t>:</w:t>
        </w:r>
      </w:ins>
      <w:del w:id="52" w:author="Nahuel Defossé" w:date="2018-03-13T13:38:00Z">
        <w:r w:rsidRPr="00E455FC" w:rsidDel="000C0162">
          <w:rPr>
            <w:rFonts w:ascii="Arial" w:hAnsi="Arial" w:cs="Arial"/>
            <w:sz w:val="24"/>
            <w:szCs w:val="24"/>
            <w:shd w:val="clear" w:color="auto" w:fill="FFFFFF"/>
          </w:rPr>
          <w:delText>,</w:delText>
        </w:r>
      </w:del>
      <w:r w:rsidRPr="00E455FC">
        <w:rPr>
          <w:rFonts w:ascii="Arial" w:hAnsi="Arial" w:cs="Arial"/>
          <w:sz w:val="24"/>
          <w:szCs w:val="24"/>
          <w:shd w:val="clear" w:color="auto" w:fill="FFFFFF"/>
        </w:rPr>
        <w:t xml:space="preserve"> Arduino y Raspberry Pi (ambos en todas sus versiones). </w:t>
      </w:r>
      <w:del w:id="53" w:author="Nahuel Defossé" w:date="2018-03-13T13:38:00Z">
        <w:r w:rsidRPr="00E455FC" w:rsidDel="000C0162">
          <w:rPr>
            <w:rFonts w:ascii="Arial" w:hAnsi="Arial" w:cs="Arial"/>
            <w:sz w:val="24"/>
            <w:szCs w:val="24"/>
            <w:shd w:val="clear" w:color="auto" w:fill="FFFFFF"/>
          </w:rPr>
          <w:delText xml:space="preserve">Además </w:delText>
        </w:r>
      </w:del>
      <w:ins w:id="54" w:author="Nahuel Defossé" w:date="2018-03-13T13:38:00Z">
        <w:r w:rsidR="000C0162">
          <w:rPr>
            <w:rFonts w:ascii="Arial" w:hAnsi="Arial" w:cs="Arial"/>
            <w:sz w:val="24"/>
            <w:szCs w:val="24"/>
            <w:shd w:val="clear" w:color="auto" w:fill="FFFFFF"/>
          </w:rPr>
          <w:t>Dentre de la variedad de dispositivos soportados se encuentran</w:t>
        </w:r>
        <w:r w:rsidR="000C0162" w:rsidRPr="00E455FC">
          <w:rPr>
            <w:rFonts w:ascii="Arial" w:hAnsi="Arial" w:cs="Arial"/>
            <w:sz w:val="24"/>
            <w:szCs w:val="24"/>
            <w:shd w:val="clear" w:color="auto" w:fill="FFFFFF"/>
          </w:rPr>
          <w:t xml:space="preserve"> </w:t>
        </w:r>
      </w:ins>
      <w:del w:id="55" w:author="Nahuel Defossé" w:date="2018-03-13T13:38:00Z">
        <w:r w:rsidRPr="00E455FC" w:rsidDel="000C0162">
          <w:rPr>
            <w:rFonts w:ascii="Arial" w:hAnsi="Arial" w:cs="Arial"/>
            <w:sz w:val="24"/>
            <w:szCs w:val="24"/>
            <w:shd w:val="clear" w:color="auto" w:fill="FFFFFF"/>
          </w:rPr>
          <w:delText xml:space="preserve">de </w:delText>
        </w:r>
      </w:del>
      <w:ins w:id="56" w:author="Nahuel Defossé" w:date="2018-03-13T13:38:00Z">
        <w:r w:rsidR="000C0162">
          <w:rPr>
            <w:rFonts w:ascii="Arial" w:hAnsi="Arial" w:cs="Arial"/>
            <w:sz w:val="24"/>
            <w:szCs w:val="24"/>
            <w:shd w:val="clear" w:color="auto" w:fill="FFFFFF"/>
          </w:rPr>
          <w:t>las</w:t>
        </w:r>
        <w:r w:rsidR="000C0162" w:rsidRPr="00E455FC">
          <w:rPr>
            <w:rFonts w:ascii="Arial" w:hAnsi="Arial" w:cs="Arial"/>
            <w:sz w:val="24"/>
            <w:szCs w:val="24"/>
            <w:shd w:val="clear" w:color="auto" w:fill="FFFFFF"/>
          </w:rPr>
          <w:t xml:space="preserve"> </w:t>
        </w:r>
      </w:ins>
      <w:r w:rsidRPr="00E455FC">
        <w:rPr>
          <w:rFonts w:ascii="Arial" w:hAnsi="Arial" w:cs="Arial"/>
          <w:sz w:val="24"/>
          <w:szCs w:val="24"/>
          <w:shd w:val="clear" w:color="auto" w:fill="FFFFFF"/>
        </w:rPr>
        <w:t>placas como BeagleBone, SparkFun, ChipKit, Intel-Galileo, entre otras.</w:t>
      </w:r>
    </w:p>
    <w:p w:rsidR="00556F7D" w:rsidRPr="00E455FC" w:rsidRDefault="00556F7D" w:rsidP="00ED133A">
      <w:pPr>
        <w:rPr>
          <w:rFonts w:ascii="Arial" w:hAnsi="Arial" w:cs="Arial"/>
          <w:sz w:val="24"/>
          <w:szCs w:val="24"/>
          <w:shd w:val="clear" w:color="auto" w:fill="FFFFFF"/>
        </w:rPr>
      </w:pPr>
    </w:p>
    <w:p w:rsidR="00ED133A" w:rsidRDefault="00ED133A" w:rsidP="00ED133A">
      <w:pPr>
        <w:rPr>
          <w:rFonts w:ascii="Arial" w:hAnsi="Arial" w:cs="Arial"/>
          <w:sz w:val="24"/>
          <w:szCs w:val="24"/>
          <w:shd w:val="clear" w:color="auto" w:fill="FFFFFF"/>
        </w:rPr>
      </w:pPr>
      <w:del w:id="57" w:author="Nahuel Defossé" w:date="2018-03-13T13:38:00Z">
        <w:r w:rsidRPr="00E455FC" w:rsidDel="000C0162">
          <w:rPr>
            <w:rFonts w:ascii="Arial" w:hAnsi="Arial" w:cs="Arial"/>
            <w:sz w:val="24"/>
            <w:szCs w:val="24"/>
            <w:shd w:val="clear" w:color="auto" w:fill="FFFFFF"/>
          </w:rPr>
          <w:delText xml:space="preserve">Posee una </w:delText>
        </w:r>
      </w:del>
      <w:ins w:id="58" w:author="Nahuel Defossé" w:date="2018-03-13T13:38:00Z">
        <w:r w:rsidR="000C0162">
          <w:rPr>
            <w:rFonts w:ascii="Arial" w:hAnsi="Arial" w:cs="Arial"/>
            <w:sz w:val="24"/>
            <w:szCs w:val="24"/>
            <w:shd w:val="clear" w:color="auto" w:fill="FFFFFF"/>
          </w:rPr>
          <w:t xml:space="preserve">Su </w:t>
        </w:r>
      </w:ins>
      <w:r w:rsidRPr="00E455FC">
        <w:rPr>
          <w:rFonts w:ascii="Arial" w:hAnsi="Arial" w:cs="Arial"/>
          <w:sz w:val="24"/>
          <w:szCs w:val="24"/>
          <w:shd w:val="clear" w:color="auto" w:fill="FFFFFF"/>
        </w:rPr>
        <w:t xml:space="preserve">librería </w:t>
      </w:r>
      <w:del w:id="59" w:author="Nahuel Defossé" w:date="2018-03-13T13:39:00Z">
        <w:r w:rsidRPr="00E455FC" w:rsidDel="000C0162">
          <w:rPr>
            <w:rFonts w:ascii="Arial" w:hAnsi="Arial" w:cs="Arial"/>
            <w:sz w:val="24"/>
            <w:szCs w:val="24"/>
            <w:shd w:val="clear" w:color="auto" w:fill="FFFFFF"/>
          </w:rPr>
          <w:delText>muy completa,</w:delText>
        </w:r>
      </w:del>
      <w:ins w:id="60" w:author="Nahuel Defossé" w:date="2018-03-13T13:39:00Z">
        <w:r w:rsidR="000C0162">
          <w:rPr>
            <w:rFonts w:ascii="Arial" w:hAnsi="Arial" w:cs="Arial"/>
            <w:sz w:val="24"/>
            <w:szCs w:val="24"/>
            <w:shd w:val="clear" w:color="auto" w:fill="FFFFFF"/>
          </w:rPr>
          <w:t>posee</w:t>
        </w:r>
      </w:ins>
      <w:r w:rsidRPr="00E455FC">
        <w:rPr>
          <w:rFonts w:ascii="Arial" w:hAnsi="Arial" w:cs="Arial"/>
          <w:sz w:val="24"/>
          <w:szCs w:val="24"/>
          <w:shd w:val="clear" w:color="auto" w:fill="FFFFFF"/>
        </w:rPr>
        <w:t xml:space="preserve"> </w:t>
      </w:r>
      <w:del w:id="61" w:author="Nahuel Defossé" w:date="2018-03-13T13:39:00Z">
        <w:r w:rsidRPr="00E455FC" w:rsidDel="000C0162">
          <w:rPr>
            <w:rFonts w:ascii="Arial" w:hAnsi="Arial" w:cs="Arial"/>
            <w:sz w:val="24"/>
            <w:szCs w:val="24"/>
            <w:shd w:val="clear" w:color="auto" w:fill="FFFFFF"/>
          </w:rPr>
          <w:delText xml:space="preserve">con </w:delText>
        </w:r>
      </w:del>
      <w:r w:rsidRPr="00E455FC">
        <w:rPr>
          <w:rFonts w:ascii="Arial" w:hAnsi="Arial" w:cs="Arial"/>
          <w:sz w:val="24"/>
          <w:szCs w:val="24"/>
          <w:shd w:val="clear" w:color="auto" w:fill="FFFFFF"/>
        </w:rPr>
        <w:t xml:space="preserve">compatibilidad a una </w:t>
      </w:r>
      <w:del w:id="62" w:author="Nahuel Defossé" w:date="2018-03-13T13:39:00Z">
        <w:r w:rsidRPr="00E455FC" w:rsidDel="000C0162">
          <w:rPr>
            <w:rFonts w:ascii="Arial" w:hAnsi="Arial" w:cs="Arial"/>
            <w:sz w:val="24"/>
            <w:szCs w:val="24"/>
            <w:shd w:val="clear" w:color="auto" w:fill="FFFFFF"/>
          </w:rPr>
          <w:delText xml:space="preserve">vasta </w:delText>
        </w:r>
      </w:del>
      <w:ins w:id="63" w:author="Nahuel Defossé" w:date="2018-03-13T13:39:00Z">
        <w:r w:rsidR="000C0162">
          <w:rPr>
            <w:rFonts w:ascii="Arial" w:hAnsi="Arial" w:cs="Arial"/>
            <w:sz w:val="24"/>
            <w:szCs w:val="24"/>
            <w:shd w:val="clear" w:color="auto" w:fill="FFFFFF"/>
          </w:rPr>
          <w:t>gran</w:t>
        </w:r>
        <w:r w:rsidR="000C0162" w:rsidRPr="00E455FC">
          <w:rPr>
            <w:rFonts w:ascii="Arial" w:hAnsi="Arial" w:cs="Arial"/>
            <w:sz w:val="24"/>
            <w:szCs w:val="24"/>
            <w:shd w:val="clear" w:color="auto" w:fill="FFFFFF"/>
          </w:rPr>
          <w:t xml:space="preserve"> </w:t>
        </w:r>
      </w:ins>
      <w:r w:rsidRPr="00E455FC">
        <w:rPr>
          <w:rFonts w:ascii="Arial" w:hAnsi="Arial" w:cs="Arial"/>
          <w:sz w:val="24"/>
          <w:szCs w:val="24"/>
          <w:shd w:val="clear" w:color="auto" w:fill="FFFFFF"/>
        </w:rPr>
        <w:t>cantidad de sensores y actuadores,</w:t>
      </w:r>
      <w:ins w:id="64" w:author="Nahuel Defossé" w:date="2018-03-13T13:39:00Z">
        <w:r w:rsidR="000C0162">
          <w:rPr>
            <w:rFonts w:ascii="Arial" w:hAnsi="Arial" w:cs="Arial"/>
            <w:sz w:val="24"/>
            <w:szCs w:val="24"/>
            <w:shd w:val="clear" w:color="auto" w:fill="FFFFFF"/>
          </w:rPr>
          <w:t xml:space="preserve"> así como </w:t>
        </w:r>
      </w:ins>
      <w:del w:id="65" w:author="Nahuel Defossé" w:date="2018-03-13T13:39:00Z">
        <w:r w:rsidRPr="00E455FC" w:rsidDel="000C0162">
          <w:rPr>
            <w:rFonts w:ascii="Arial" w:hAnsi="Arial" w:cs="Arial"/>
            <w:sz w:val="24"/>
            <w:szCs w:val="24"/>
            <w:shd w:val="clear" w:color="auto" w:fill="FFFFFF"/>
          </w:rPr>
          <w:delText xml:space="preserve"> y</w:delText>
        </w:r>
      </w:del>
      <w:r w:rsidRPr="00E455FC">
        <w:rPr>
          <w:rFonts w:ascii="Arial" w:hAnsi="Arial" w:cs="Arial"/>
          <w:sz w:val="24"/>
          <w:szCs w:val="24"/>
          <w:shd w:val="clear" w:color="auto" w:fill="FFFFFF"/>
        </w:rPr>
        <w:t xml:space="preserve"> ejemplos </w:t>
      </w:r>
      <w:del w:id="66" w:author="Nahuel Defossé" w:date="2018-03-13T13:39:00Z">
        <w:r w:rsidRPr="00E455FC" w:rsidDel="000C0162">
          <w:rPr>
            <w:rFonts w:ascii="Arial" w:hAnsi="Arial" w:cs="Arial"/>
            <w:sz w:val="24"/>
            <w:szCs w:val="24"/>
            <w:shd w:val="clear" w:color="auto" w:fill="FFFFFF"/>
          </w:rPr>
          <w:delText xml:space="preserve">útiles </w:delText>
        </w:r>
      </w:del>
      <w:r w:rsidRPr="00E455FC">
        <w:rPr>
          <w:rFonts w:ascii="Arial" w:hAnsi="Arial" w:cs="Arial"/>
          <w:sz w:val="24"/>
          <w:szCs w:val="24"/>
          <w:shd w:val="clear" w:color="auto" w:fill="FFFFFF"/>
        </w:rPr>
        <w:t>de u</w:t>
      </w:r>
      <w:ins w:id="67" w:author="Nahuel Defossé" w:date="2018-03-13T13:39:00Z">
        <w:r w:rsidR="000C0162">
          <w:rPr>
            <w:rFonts w:ascii="Arial" w:hAnsi="Arial" w:cs="Arial"/>
            <w:sz w:val="24"/>
            <w:szCs w:val="24"/>
            <w:shd w:val="clear" w:color="auto" w:fill="FFFFFF"/>
          </w:rPr>
          <w:t>tilización</w:t>
        </w:r>
      </w:ins>
      <w:del w:id="68" w:author="Nahuel Defossé" w:date="2018-03-13T13:39:00Z">
        <w:r w:rsidRPr="00E455FC" w:rsidDel="000C0162">
          <w:rPr>
            <w:rFonts w:ascii="Arial" w:hAnsi="Arial" w:cs="Arial"/>
            <w:sz w:val="24"/>
            <w:szCs w:val="24"/>
            <w:shd w:val="clear" w:color="auto" w:fill="FFFFFF"/>
          </w:rPr>
          <w:delText>sos e implementación de los mismos</w:delText>
        </w:r>
      </w:del>
      <w:r w:rsidRPr="00E455FC">
        <w:rPr>
          <w:rFonts w:ascii="Arial" w:hAnsi="Arial" w:cs="Arial"/>
          <w:sz w:val="24"/>
          <w:szCs w:val="24"/>
          <w:shd w:val="clear" w:color="auto" w:fill="FFFFFF"/>
        </w:rPr>
        <w:t>.</w:t>
      </w:r>
      <w:r>
        <w:rPr>
          <w:rFonts w:ascii="Arial" w:hAnsi="Arial" w:cs="Arial"/>
          <w:sz w:val="24"/>
          <w:szCs w:val="24"/>
          <w:shd w:val="clear" w:color="auto" w:fill="FFFFFF"/>
        </w:rPr>
        <w:t xml:space="preserve"> </w:t>
      </w:r>
      <w:del w:id="69" w:author="Nahuel Defossé" w:date="2018-03-13T13:39:00Z">
        <w:r w:rsidDel="000C0162">
          <w:rPr>
            <w:rFonts w:ascii="Arial" w:hAnsi="Arial" w:cs="Arial"/>
            <w:sz w:val="24"/>
            <w:szCs w:val="24"/>
            <w:shd w:val="clear" w:color="auto" w:fill="FFFFFF"/>
          </w:rPr>
          <w:delText xml:space="preserve">Dichos </w:delText>
        </w:r>
      </w:del>
      <w:ins w:id="70" w:author="Nahuel Defossé" w:date="2018-03-13T13:39:00Z">
        <w:r w:rsidR="000C0162">
          <w:rPr>
            <w:rFonts w:ascii="Arial" w:hAnsi="Arial" w:cs="Arial"/>
            <w:sz w:val="24"/>
            <w:szCs w:val="24"/>
            <w:shd w:val="clear" w:color="auto" w:fill="FFFFFF"/>
          </w:rPr>
          <w:t>Éstos</w:t>
        </w:r>
      </w:ins>
      <w:del w:id="71" w:author="Nahuel Defossé" w:date="2018-03-13T13:39:00Z">
        <w:r w:rsidDel="000C0162">
          <w:rPr>
            <w:rFonts w:ascii="Arial" w:hAnsi="Arial" w:cs="Arial"/>
            <w:sz w:val="24"/>
            <w:szCs w:val="24"/>
            <w:shd w:val="clear" w:color="auto" w:fill="FFFFFF"/>
          </w:rPr>
          <w:delText>ejemplos</w:delText>
        </w:r>
      </w:del>
      <w:r>
        <w:rPr>
          <w:rFonts w:ascii="Arial" w:hAnsi="Arial" w:cs="Arial"/>
          <w:sz w:val="24"/>
          <w:szCs w:val="24"/>
          <w:shd w:val="clear" w:color="auto" w:fill="FFFFFF"/>
        </w:rPr>
        <w:t xml:space="preserve"> se encuentran disponibles en su página oficial</w:t>
      </w:r>
      <w:ins w:id="72" w:author="Nahuel Defossé" w:date="2018-03-13T13:40:00Z">
        <w:r w:rsidR="000C0162">
          <w:rPr>
            <w:rFonts w:ascii="Arial" w:hAnsi="Arial" w:cs="Arial"/>
            <w:sz w:val="24"/>
            <w:szCs w:val="24"/>
            <w:shd w:val="clear" w:color="auto" w:fill="FFFFFF"/>
          </w:rPr>
          <w:t xml:space="preserve">, complementado con </w:t>
        </w:r>
      </w:ins>
      <w:del w:id="73" w:author="Nahuel Defossé" w:date="2018-03-13T13:40:00Z">
        <w:r w:rsidDel="000C0162">
          <w:rPr>
            <w:rFonts w:ascii="Arial" w:hAnsi="Arial" w:cs="Arial"/>
            <w:sz w:val="24"/>
            <w:szCs w:val="24"/>
            <w:shd w:val="clear" w:color="auto" w:fill="FFFFFF"/>
          </w:rPr>
          <w:delText xml:space="preserve"> con el </w:delText>
        </w:r>
      </w:del>
      <w:r>
        <w:rPr>
          <w:rFonts w:ascii="Arial" w:hAnsi="Arial" w:cs="Arial"/>
          <w:sz w:val="24"/>
          <w:szCs w:val="24"/>
          <w:shd w:val="clear" w:color="auto" w:fill="FFFFFF"/>
        </w:rPr>
        <w:t>esquema</w:t>
      </w:r>
      <w:ins w:id="74" w:author="Nahuel Defossé" w:date="2018-03-13T13:40:00Z">
        <w:r w:rsidR="000C0162">
          <w:rPr>
            <w:rFonts w:ascii="Arial" w:hAnsi="Arial" w:cs="Arial"/>
            <w:sz w:val="24"/>
            <w:szCs w:val="24"/>
            <w:shd w:val="clear" w:color="auto" w:fill="FFFFFF"/>
          </w:rPr>
          <w:t>s</w:t>
        </w:r>
      </w:ins>
      <w:r>
        <w:rPr>
          <w:rFonts w:ascii="Arial" w:hAnsi="Arial" w:cs="Arial"/>
          <w:sz w:val="24"/>
          <w:szCs w:val="24"/>
          <w:shd w:val="clear" w:color="auto" w:fill="FFFFFF"/>
        </w:rPr>
        <w:t xml:space="preserve"> de conexión de los componentes</w:t>
      </w:r>
      <w:ins w:id="75" w:author="Nahuel Defossé" w:date="2018-03-13T13:40:00Z">
        <w:r w:rsidR="000C0162">
          <w:rPr>
            <w:rFonts w:ascii="Arial" w:hAnsi="Arial" w:cs="Arial"/>
            <w:sz w:val="24"/>
            <w:szCs w:val="24"/>
            <w:shd w:val="clear" w:color="auto" w:fill="FFFFFF"/>
          </w:rPr>
          <w:t>, para cada</w:t>
        </w:r>
      </w:ins>
      <w:r>
        <w:rPr>
          <w:rFonts w:ascii="Arial" w:hAnsi="Arial" w:cs="Arial"/>
          <w:sz w:val="24"/>
          <w:szCs w:val="24"/>
          <w:shd w:val="clear" w:color="auto" w:fill="FFFFFF"/>
        </w:rPr>
        <w:t xml:space="preserve"> </w:t>
      </w:r>
      <w:del w:id="76" w:author="Nahuel Defossé" w:date="2018-03-13T13:40:00Z">
        <w:r w:rsidDel="000C0162">
          <w:rPr>
            <w:rFonts w:ascii="Arial" w:hAnsi="Arial" w:cs="Arial"/>
            <w:sz w:val="24"/>
            <w:szCs w:val="24"/>
            <w:shd w:val="clear" w:color="auto" w:fill="FFFFFF"/>
          </w:rPr>
          <w:delText xml:space="preserve">a las distintas </w:delText>
        </w:r>
      </w:del>
      <w:r>
        <w:rPr>
          <w:rFonts w:ascii="Arial" w:hAnsi="Arial" w:cs="Arial"/>
          <w:sz w:val="24"/>
          <w:szCs w:val="24"/>
          <w:shd w:val="clear" w:color="auto" w:fill="FFFFFF"/>
        </w:rPr>
        <w:t xml:space="preserve">plataformas </w:t>
      </w:r>
      <w:del w:id="77" w:author="Nahuel Defossé" w:date="2018-03-13T13:40:00Z">
        <w:r w:rsidDel="000C0162">
          <w:rPr>
            <w:rFonts w:ascii="Arial" w:hAnsi="Arial" w:cs="Arial"/>
            <w:sz w:val="24"/>
            <w:szCs w:val="24"/>
            <w:shd w:val="clear" w:color="auto" w:fill="FFFFFF"/>
          </w:rPr>
          <w:delText>compatibles</w:delText>
        </w:r>
      </w:del>
      <w:ins w:id="78" w:author="Nahuel Defossé" w:date="2018-03-13T13:40:00Z">
        <w:r w:rsidR="000C0162">
          <w:rPr>
            <w:rFonts w:ascii="Arial" w:hAnsi="Arial" w:cs="Arial"/>
            <w:sz w:val="24"/>
            <w:szCs w:val="24"/>
            <w:shd w:val="clear" w:color="auto" w:fill="FFFFFF"/>
          </w:rPr>
          <w:t>soportada</w:t>
        </w:r>
      </w:ins>
      <w:r>
        <w:rPr>
          <w:rFonts w:ascii="Arial" w:hAnsi="Arial" w:cs="Arial"/>
          <w:sz w:val="24"/>
          <w:szCs w:val="24"/>
          <w:shd w:val="clear" w:color="auto" w:fill="FFFFFF"/>
        </w:rPr>
        <w:t>.</w:t>
      </w:r>
    </w:p>
    <w:p w:rsidR="00ED133A" w:rsidRPr="00E455FC" w:rsidRDefault="00ED133A" w:rsidP="00ED133A">
      <w:pPr>
        <w:rPr>
          <w:rFonts w:ascii="Arial" w:hAnsi="Arial" w:cs="Arial"/>
          <w:sz w:val="24"/>
          <w:szCs w:val="24"/>
          <w:shd w:val="clear" w:color="auto" w:fill="FFFFFF"/>
        </w:rPr>
      </w:pPr>
    </w:p>
    <w:p w:rsidR="00ED133A" w:rsidRPr="008831B2" w:rsidRDefault="00ED133A" w:rsidP="00ED133A">
      <w:pPr>
        <w:pStyle w:val="Ttulo2"/>
        <w:rPr>
          <w:b/>
          <w:sz w:val="32"/>
          <w:szCs w:val="32"/>
        </w:rPr>
      </w:pPr>
      <w:bookmarkStart w:id="79" w:name="_Toc499023889"/>
      <w:bookmarkStart w:id="80" w:name="_Toc504153927"/>
      <w:r>
        <w:rPr>
          <w:b/>
          <w:sz w:val="32"/>
          <w:szCs w:val="32"/>
        </w:rPr>
        <w:t xml:space="preserve">7.2 </w:t>
      </w:r>
      <w:r w:rsidRPr="008831B2">
        <w:rPr>
          <w:b/>
          <w:sz w:val="32"/>
          <w:szCs w:val="32"/>
        </w:rPr>
        <w:t>Instalación</w:t>
      </w:r>
      <w:bookmarkEnd w:id="79"/>
      <w:bookmarkEnd w:id="80"/>
    </w:p>
    <w:p w:rsidR="00ED133A" w:rsidRPr="00D50977" w:rsidRDefault="00ED133A" w:rsidP="00ED133A">
      <w:pPr>
        <w:rPr>
          <w:rFonts w:ascii="Verdana" w:hAnsi="Verdana" w:cs="Helvetica"/>
          <w:color w:val="373737"/>
          <w:shd w:val="clear" w:color="auto" w:fill="FFFFFF"/>
        </w:rPr>
      </w:pPr>
    </w:p>
    <w:p w:rsidR="00ED133A" w:rsidRDefault="00ED133A" w:rsidP="00ED133A">
      <w:pPr>
        <w:rPr>
          <w:rFonts w:ascii="Arial" w:hAnsi="Arial" w:cs="Arial"/>
          <w:sz w:val="24"/>
          <w:szCs w:val="24"/>
          <w:shd w:val="clear" w:color="auto" w:fill="FFFFFF"/>
        </w:rPr>
      </w:pPr>
      <w:r w:rsidRPr="00E455FC">
        <w:rPr>
          <w:rFonts w:ascii="Arial" w:hAnsi="Arial" w:cs="Arial"/>
          <w:sz w:val="24"/>
          <w:szCs w:val="24"/>
          <w:shd w:val="clear" w:color="auto" w:fill="FFFFFF"/>
        </w:rPr>
        <w:t xml:space="preserve">Para poder utilizar Johnny-Five, se debe contar con </w:t>
      </w:r>
      <w:r>
        <w:rPr>
          <w:rFonts w:ascii="Arial" w:hAnsi="Arial" w:cs="Arial"/>
          <w:sz w:val="24"/>
          <w:szCs w:val="24"/>
          <w:shd w:val="clear" w:color="auto" w:fill="FFFFFF"/>
        </w:rPr>
        <w:t>N</w:t>
      </w:r>
      <w:r w:rsidRPr="00E455FC">
        <w:rPr>
          <w:rFonts w:ascii="Arial" w:hAnsi="Arial" w:cs="Arial"/>
          <w:sz w:val="24"/>
          <w:szCs w:val="24"/>
          <w:shd w:val="clear" w:color="auto" w:fill="FFFFFF"/>
        </w:rPr>
        <w:t>ode</w:t>
      </w:r>
      <w:del w:id="81" w:author="Nahuel Defossé" w:date="2018-03-13T13:42:00Z">
        <w:r w:rsidRPr="00E455FC" w:rsidDel="000C0162">
          <w:rPr>
            <w:rFonts w:ascii="Arial" w:hAnsi="Arial" w:cs="Arial"/>
            <w:sz w:val="24"/>
            <w:szCs w:val="24"/>
            <w:shd w:val="clear" w:color="auto" w:fill="FFFFFF"/>
          </w:rPr>
          <w:delText>.js</w:delText>
        </w:r>
      </w:del>
      <w:ins w:id="82" w:author="Nahuel Defossé" w:date="2018-03-13T13:42:00Z">
        <w:r w:rsidR="000C0162">
          <w:rPr>
            <w:rFonts w:ascii="Arial" w:hAnsi="Arial" w:cs="Arial"/>
            <w:sz w:val="24"/>
            <w:szCs w:val="24"/>
            <w:shd w:val="clear" w:color="auto" w:fill="FFFFFF"/>
          </w:rPr>
          <w:t>JS</w:t>
        </w:r>
      </w:ins>
      <w:r w:rsidRPr="00E455FC">
        <w:rPr>
          <w:rFonts w:ascii="Arial" w:hAnsi="Arial" w:cs="Arial"/>
          <w:sz w:val="24"/>
          <w:szCs w:val="24"/>
          <w:shd w:val="clear" w:color="auto" w:fill="FFFFFF"/>
        </w:rPr>
        <w:t xml:space="preserve"> (visto en el </w:t>
      </w:r>
      <w:r>
        <w:rPr>
          <w:rFonts w:ascii="Arial" w:hAnsi="Arial" w:cs="Arial"/>
          <w:sz w:val="24"/>
          <w:szCs w:val="24"/>
          <w:shd w:val="clear" w:color="auto" w:fill="FFFFFF"/>
        </w:rPr>
        <w:t xml:space="preserve">apartado </w:t>
      </w:r>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REF _Ref503535099 \h </w:instrText>
      </w:r>
      <w:r>
        <w:rPr>
          <w:rFonts w:ascii="Arial" w:hAnsi="Arial" w:cs="Arial"/>
          <w:sz w:val="24"/>
          <w:szCs w:val="24"/>
          <w:shd w:val="clear" w:color="auto" w:fill="FFFFFF"/>
        </w:rPr>
      </w:r>
      <w:r>
        <w:rPr>
          <w:rFonts w:ascii="Arial" w:hAnsi="Arial" w:cs="Arial"/>
          <w:sz w:val="24"/>
          <w:szCs w:val="24"/>
          <w:shd w:val="clear" w:color="auto" w:fill="FFFFFF"/>
        </w:rPr>
        <w:fldChar w:fldCharType="separate"/>
      </w:r>
      <w:r>
        <w:rPr>
          <w:rFonts w:ascii="Arial" w:hAnsi="Arial" w:cs="Arial"/>
          <w:b/>
          <w:bCs/>
          <w:sz w:val="24"/>
          <w:szCs w:val="24"/>
          <w:shd w:val="clear" w:color="auto" w:fill="FFFFFF"/>
          <w:lang w:val="es-ES"/>
        </w:rPr>
        <w:t>¡Error! No se encuentra el origen de la referencia.</w:t>
      </w:r>
      <w:r>
        <w:rPr>
          <w:rFonts w:ascii="Arial" w:hAnsi="Arial" w:cs="Arial"/>
          <w:sz w:val="24"/>
          <w:szCs w:val="24"/>
          <w:shd w:val="clear" w:color="auto" w:fill="FFFFFF"/>
        </w:rPr>
        <w:fldChar w:fldCharType="end"/>
      </w:r>
      <w:r w:rsidRPr="00E455FC">
        <w:rPr>
          <w:rFonts w:ascii="Arial" w:hAnsi="Arial" w:cs="Arial"/>
          <w:sz w:val="24"/>
          <w:szCs w:val="24"/>
          <w:shd w:val="clear" w:color="auto" w:fill="FFFFFF"/>
        </w:rPr>
        <w:t>).</w:t>
      </w:r>
      <w:ins w:id="83" w:author="Nahuel Defossé" w:date="2018-03-13T13:42:00Z">
        <w:r w:rsidR="000C0162">
          <w:rPr>
            <w:rFonts w:ascii="Arial" w:hAnsi="Arial" w:cs="Arial"/>
            <w:sz w:val="24"/>
            <w:szCs w:val="24"/>
            <w:shd w:val="clear" w:color="auto" w:fill="FFFFFF"/>
          </w:rPr>
          <w:t xml:space="preserve"> Se realiza a través de el gestor de paquetes de NodeJS, llamado npm</w:t>
        </w:r>
      </w:ins>
      <w:ins w:id="84" w:author="Nahuel Defossé" w:date="2018-03-13T13:43:00Z">
        <w:r w:rsidR="000C0162">
          <w:rPr>
            <w:rFonts w:ascii="Arial" w:hAnsi="Arial" w:cs="Arial"/>
            <w:sz w:val="24"/>
            <w:szCs w:val="24"/>
            <w:shd w:val="clear" w:color="auto" w:fill="FFFFFF"/>
          </w:rPr>
          <w:t>, que permite la gestión de proyectos y administración de sofware de terceros.</w:t>
        </w:r>
      </w:ins>
    </w:p>
    <w:p w:rsidR="001F7F7B" w:rsidRPr="00E455FC" w:rsidRDefault="001F7F7B" w:rsidP="00ED133A">
      <w:pPr>
        <w:rPr>
          <w:rFonts w:ascii="Arial" w:hAnsi="Arial" w:cs="Arial"/>
          <w:sz w:val="24"/>
          <w:szCs w:val="24"/>
          <w:shd w:val="clear" w:color="auto" w:fill="FFFFFF"/>
        </w:rPr>
      </w:pPr>
    </w:p>
    <w:p w:rsidR="00ED133A" w:rsidRDefault="00ED133A" w:rsidP="00ED133A">
      <w:pPr>
        <w:rPr>
          <w:rFonts w:ascii="Arial" w:hAnsi="Arial" w:cs="Arial"/>
          <w:sz w:val="24"/>
          <w:szCs w:val="24"/>
          <w:shd w:val="clear" w:color="auto" w:fill="FFFFFF"/>
        </w:rPr>
      </w:pPr>
      <w:del w:id="85" w:author="Nahuel Defossé" w:date="2018-03-13T13:44:00Z">
        <w:r w:rsidRPr="00E455FC" w:rsidDel="000C0162">
          <w:rPr>
            <w:rFonts w:ascii="Arial" w:hAnsi="Arial" w:cs="Arial"/>
            <w:sz w:val="24"/>
            <w:szCs w:val="24"/>
            <w:shd w:val="clear" w:color="auto" w:fill="FFFFFF"/>
          </w:rPr>
          <w:delText xml:space="preserve">La instalación de </w:delText>
        </w:r>
        <w:r w:rsidDel="000C0162">
          <w:rPr>
            <w:rFonts w:ascii="Arial" w:hAnsi="Arial" w:cs="Arial"/>
            <w:sz w:val="24"/>
            <w:szCs w:val="24"/>
            <w:shd w:val="clear" w:color="auto" w:fill="FFFFFF"/>
          </w:rPr>
          <w:delText xml:space="preserve">este módulo </w:delText>
        </w:r>
        <w:r w:rsidRPr="00E455FC" w:rsidDel="000C0162">
          <w:rPr>
            <w:rFonts w:ascii="Arial" w:hAnsi="Arial" w:cs="Arial"/>
            <w:sz w:val="24"/>
            <w:szCs w:val="24"/>
            <w:shd w:val="clear" w:color="auto" w:fill="FFFFFF"/>
          </w:rPr>
          <w:delText xml:space="preserve">es sencilla, dado que la misma se puede agregar al paquete de librerías que se obtienen al crear un proyecto de </w:delText>
        </w:r>
        <w:r w:rsidR="001F7F7B" w:rsidDel="000C0162">
          <w:rPr>
            <w:rFonts w:ascii="Arial" w:hAnsi="Arial" w:cs="Arial"/>
            <w:sz w:val="24"/>
            <w:szCs w:val="24"/>
            <w:shd w:val="clear" w:color="auto" w:fill="FFFFFF"/>
          </w:rPr>
          <w:delText>N</w:delText>
        </w:r>
        <w:r w:rsidRPr="00E455FC" w:rsidDel="000C0162">
          <w:rPr>
            <w:rFonts w:ascii="Arial" w:hAnsi="Arial" w:cs="Arial"/>
            <w:sz w:val="24"/>
            <w:szCs w:val="24"/>
            <w:shd w:val="clear" w:color="auto" w:fill="FFFFFF"/>
          </w:rPr>
          <w:delText>ode.js. Para ello se debe ejecutar el siguiente comando, en una consola, d</w:delText>
        </w:r>
      </w:del>
      <w:ins w:id="86" w:author="Nahuel Defossé" w:date="2018-03-13T13:44:00Z">
        <w:r w:rsidR="000C0162">
          <w:rPr>
            <w:rFonts w:ascii="Arial" w:hAnsi="Arial" w:cs="Arial"/>
            <w:sz w:val="24"/>
            <w:szCs w:val="24"/>
            <w:shd w:val="clear" w:color="auto" w:fill="FFFFFF"/>
          </w:rPr>
          <w:t>D</w:t>
        </w:r>
      </w:ins>
      <w:r w:rsidRPr="00E455FC">
        <w:rPr>
          <w:rFonts w:ascii="Arial" w:hAnsi="Arial" w:cs="Arial"/>
          <w:sz w:val="24"/>
          <w:szCs w:val="24"/>
          <w:shd w:val="clear" w:color="auto" w:fill="FFFFFF"/>
        </w:rPr>
        <w:t>entro del directorio del proyecto</w:t>
      </w:r>
      <w:ins w:id="87" w:author="Nahuel Defossé" w:date="2018-03-13T13:44:00Z">
        <w:r w:rsidR="000C0162">
          <w:rPr>
            <w:rFonts w:ascii="Arial" w:hAnsi="Arial" w:cs="Arial"/>
            <w:sz w:val="24"/>
            <w:szCs w:val="24"/>
            <w:shd w:val="clear" w:color="auto" w:fill="FFFFFF"/>
          </w:rPr>
          <w:t xml:space="preserve"> de debe ejecutar la sigueinte orden</w:t>
        </w:r>
      </w:ins>
      <w:r w:rsidRPr="00E455FC">
        <w:rPr>
          <w:rFonts w:ascii="Arial" w:hAnsi="Arial" w:cs="Arial"/>
          <w:sz w:val="24"/>
          <w:szCs w:val="24"/>
          <w:shd w:val="clear" w:color="auto" w:fill="FFFFFF"/>
        </w:rPr>
        <w:t>:</w:t>
      </w:r>
    </w:p>
    <w:p w:rsidR="00ED133A" w:rsidRDefault="00ED133A" w:rsidP="00ED133A">
      <w:pPr>
        <w:rPr>
          <w:rFonts w:ascii="Arial" w:hAnsi="Arial" w:cs="Arial"/>
          <w:sz w:val="24"/>
          <w:szCs w:val="24"/>
          <w:shd w:val="clear" w:color="auto" w:fill="FFFFFF"/>
        </w:rPr>
      </w:pPr>
    </w:p>
    <w:p w:rsidR="00ED133A" w:rsidRPr="00542E7A" w:rsidRDefault="00ED133A" w:rsidP="00ED133A">
      <w:pPr>
        <w:rPr>
          <w:rFonts w:ascii="Courier New" w:hAnsi="Courier New" w:cs="Courier New"/>
          <w:sz w:val="24"/>
          <w:szCs w:val="24"/>
          <w:shd w:val="clear" w:color="auto" w:fill="FFFFFF"/>
          <w:lang w:val="en-US"/>
          <w:rPrChange w:id="88" w:author="Nahuel Defossé" w:date="2018-03-13T15:48:00Z">
            <w:rPr>
              <w:rFonts w:ascii="Courier New" w:hAnsi="Courier New" w:cs="Courier New"/>
              <w:sz w:val="24"/>
              <w:szCs w:val="24"/>
              <w:shd w:val="clear" w:color="auto" w:fill="FFFFFF"/>
            </w:rPr>
          </w:rPrChange>
        </w:rPr>
      </w:pPr>
      <w:proofErr w:type="spellStart"/>
      <w:r w:rsidRPr="00542E7A">
        <w:rPr>
          <w:rFonts w:ascii="Courier New" w:hAnsi="Courier New" w:cs="Courier New"/>
          <w:sz w:val="24"/>
          <w:szCs w:val="24"/>
          <w:shd w:val="clear" w:color="auto" w:fill="FFFFFF"/>
          <w:lang w:val="en-US"/>
          <w:rPrChange w:id="89" w:author="Nahuel Defossé" w:date="2018-03-13T15:48:00Z">
            <w:rPr>
              <w:rFonts w:ascii="Courier New" w:hAnsi="Courier New" w:cs="Courier New"/>
              <w:sz w:val="24"/>
              <w:szCs w:val="24"/>
              <w:shd w:val="clear" w:color="auto" w:fill="FFFFFF"/>
            </w:rPr>
          </w:rPrChange>
        </w:rPr>
        <w:t>npm</w:t>
      </w:r>
      <w:proofErr w:type="spellEnd"/>
      <w:r w:rsidRPr="00542E7A">
        <w:rPr>
          <w:rFonts w:ascii="Courier New" w:hAnsi="Courier New" w:cs="Courier New"/>
          <w:sz w:val="24"/>
          <w:szCs w:val="24"/>
          <w:shd w:val="clear" w:color="auto" w:fill="FFFFFF"/>
          <w:lang w:val="en-US"/>
          <w:rPrChange w:id="90" w:author="Nahuel Defossé" w:date="2018-03-13T15:48:00Z">
            <w:rPr>
              <w:rFonts w:ascii="Courier New" w:hAnsi="Courier New" w:cs="Courier New"/>
              <w:sz w:val="24"/>
              <w:szCs w:val="24"/>
              <w:shd w:val="clear" w:color="auto" w:fill="FFFFFF"/>
            </w:rPr>
          </w:rPrChange>
        </w:rPr>
        <w:t xml:space="preserve"> install Johnny-five</w:t>
      </w:r>
    </w:p>
    <w:p w:rsidR="00ED133A" w:rsidRPr="00542E7A" w:rsidRDefault="00ED133A" w:rsidP="00ED133A">
      <w:pPr>
        <w:rPr>
          <w:rFonts w:ascii="Arial" w:hAnsi="Arial" w:cs="Arial"/>
          <w:i/>
          <w:sz w:val="24"/>
          <w:szCs w:val="24"/>
          <w:shd w:val="clear" w:color="auto" w:fill="FFFFFF"/>
          <w:lang w:val="en-US"/>
          <w:rPrChange w:id="91" w:author="Nahuel Defossé" w:date="2018-03-13T15:48:00Z">
            <w:rPr>
              <w:rFonts w:ascii="Arial" w:hAnsi="Arial" w:cs="Arial"/>
              <w:i/>
              <w:sz w:val="24"/>
              <w:szCs w:val="24"/>
              <w:shd w:val="clear" w:color="auto" w:fill="FFFFFF"/>
            </w:rPr>
          </w:rPrChange>
        </w:rPr>
      </w:pPr>
    </w:p>
    <w:p w:rsidR="00ED133A" w:rsidRPr="00542E7A" w:rsidDel="000360D5" w:rsidRDefault="00ED133A" w:rsidP="00ED133A">
      <w:pPr>
        <w:rPr>
          <w:del w:id="92" w:author="Nahuel Defossé" w:date="2018-03-13T13:44:00Z"/>
          <w:rFonts w:ascii="Arial" w:hAnsi="Arial" w:cs="Arial"/>
          <w:sz w:val="24"/>
          <w:szCs w:val="24"/>
          <w:shd w:val="clear" w:color="auto" w:fill="FFFFFF"/>
          <w:lang w:val="en-US"/>
          <w:rPrChange w:id="93" w:author="Nahuel Defossé" w:date="2018-03-13T15:48:00Z">
            <w:rPr>
              <w:del w:id="94" w:author="Nahuel Defossé" w:date="2018-03-13T13:44:00Z"/>
              <w:rFonts w:ascii="Arial" w:hAnsi="Arial" w:cs="Arial"/>
              <w:sz w:val="24"/>
              <w:szCs w:val="24"/>
              <w:shd w:val="clear" w:color="auto" w:fill="FFFFFF"/>
            </w:rPr>
          </w:rPrChange>
        </w:rPr>
      </w:pPr>
      <w:del w:id="95" w:author="Nahuel Defossé" w:date="2018-03-13T13:44:00Z">
        <w:r w:rsidRPr="00542E7A" w:rsidDel="000360D5">
          <w:rPr>
            <w:rFonts w:ascii="Arial" w:hAnsi="Arial" w:cs="Arial"/>
            <w:sz w:val="24"/>
            <w:szCs w:val="24"/>
            <w:shd w:val="clear" w:color="auto" w:fill="FFFFFF"/>
            <w:lang w:val="en-US"/>
            <w:rPrChange w:id="96" w:author="Nahuel Defossé" w:date="2018-03-13T15:48:00Z">
              <w:rPr>
                <w:rFonts w:ascii="Arial" w:hAnsi="Arial" w:cs="Arial"/>
                <w:sz w:val="24"/>
                <w:szCs w:val="24"/>
                <w:shd w:val="clear" w:color="auto" w:fill="FFFFFF"/>
              </w:rPr>
            </w:rPrChange>
          </w:rPr>
          <w:delText xml:space="preserve">Como se puede apreciar, se utiliza el comando npm que no es más que el gestor de módulos y aplicaciones de </w:delText>
        </w:r>
        <w:r w:rsidR="001F7F7B" w:rsidRPr="00542E7A" w:rsidDel="000360D5">
          <w:rPr>
            <w:rFonts w:ascii="Arial" w:hAnsi="Arial" w:cs="Arial"/>
            <w:sz w:val="24"/>
            <w:szCs w:val="24"/>
            <w:shd w:val="clear" w:color="auto" w:fill="FFFFFF"/>
            <w:lang w:val="en-US"/>
            <w:rPrChange w:id="97" w:author="Nahuel Defossé" w:date="2018-03-13T15:48:00Z">
              <w:rPr>
                <w:rFonts w:ascii="Arial" w:hAnsi="Arial" w:cs="Arial"/>
                <w:sz w:val="24"/>
                <w:szCs w:val="24"/>
                <w:shd w:val="clear" w:color="auto" w:fill="FFFFFF"/>
              </w:rPr>
            </w:rPrChange>
          </w:rPr>
          <w:delText>N</w:delText>
        </w:r>
        <w:r w:rsidRPr="00542E7A" w:rsidDel="000360D5">
          <w:rPr>
            <w:rFonts w:ascii="Arial" w:hAnsi="Arial" w:cs="Arial"/>
            <w:sz w:val="24"/>
            <w:szCs w:val="24"/>
            <w:shd w:val="clear" w:color="auto" w:fill="FFFFFF"/>
            <w:lang w:val="en-US"/>
            <w:rPrChange w:id="98" w:author="Nahuel Defossé" w:date="2018-03-13T15:48:00Z">
              <w:rPr>
                <w:rFonts w:ascii="Arial" w:hAnsi="Arial" w:cs="Arial"/>
                <w:sz w:val="24"/>
                <w:szCs w:val="24"/>
                <w:shd w:val="clear" w:color="auto" w:fill="FFFFFF"/>
              </w:rPr>
            </w:rPrChange>
          </w:rPr>
          <w:delText>ode.js</w:delText>
        </w:r>
      </w:del>
    </w:p>
    <w:p w:rsidR="00ED133A" w:rsidRPr="00542E7A" w:rsidRDefault="00ED133A" w:rsidP="00ED133A">
      <w:pPr>
        <w:rPr>
          <w:rFonts w:ascii="Arial" w:hAnsi="Arial" w:cs="Arial"/>
          <w:sz w:val="24"/>
          <w:szCs w:val="24"/>
          <w:shd w:val="clear" w:color="auto" w:fill="FFFFFF"/>
          <w:lang w:val="en-US"/>
          <w:rPrChange w:id="99" w:author="Nahuel Defossé" w:date="2018-03-13T15:48:00Z">
            <w:rPr>
              <w:rFonts w:ascii="Arial" w:hAnsi="Arial" w:cs="Arial"/>
              <w:sz w:val="24"/>
              <w:szCs w:val="24"/>
              <w:shd w:val="clear" w:color="auto" w:fill="FFFFFF"/>
            </w:rPr>
          </w:rPrChange>
        </w:rPr>
      </w:pPr>
    </w:p>
    <w:p w:rsidR="00ED133A" w:rsidRPr="00542E7A" w:rsidRDefault="00ED133A" w:rsidP="00ED133A">
      <w:pPr>
        <w:pStyle w:val="Ttulo2"/>
        <w:rPr>
          <w:b/>
          <w:sz w:val="32"/>
          <w:szCs w:val="32"/>
          <w:lang w:val="en-US"/>
          <w:rPrChange w:id="100" w:author="Nahuel Defossé" w:date="2018-03-13T15:48:00Z">
            <w:rPr>
              <w:b/>
              <w:sz w:val="32"/>
              <w:szCs w:val="32"/>
            </w:rPr>
          </w:rPrChange>
        </w:rPr>
      </w:pPr>
      <w:bookmarkStart w:id="101" w:name="_Toc499023890"/>
      <w:bookmarkStart w:id="102" w:name="_Toc504153928"/>
      <w:r w:rsidRPr="00542E7A">
        <w:rPr>
          <w:b/>
          <w:sz w:val="32"/>
          <w:szCs w:val="32"/>
          <w:lang w:val="en-US"/>
          <w:rPrChange w:id="103" w:author="Nahuel Defossé" w:date="2018-03-13T15:48:00Z">
            <w:rPr>
              <w:b/>
              <w:sz w:val="32"/>
              <w:szCs w:val="32"/>
            </w:rPr>
          </w:rPrChange>
        </w:rPr>
        <w:t xml:space="preserve">7.3 Arduino </w:t>
      </w:r>
      <w:proofErr w:type="spellStart"/>
      <w:r w:rsidRPr="00542E7A">
        <w:rPr>
          <w:b/>
          <w:sz w:val="32"/>
          <w:szCs w:val="32"/>
          <w:lang w:val="en-US"/>
          <w:rPrChange w:id="104" w:author="Nahuel Defossé" w:date="2018-03-13T15:48:00Z">
            <w:rPr>
              <w:b/>
              <w:sz w:val="32"/>
              <w:szCs w:val="32"/>
            </w:rPr>
          </w:rPrChange>
        </w:rPr>
        <w:t>Firmata</w:t>
      </w:r>
      <w:bookmarkEnd w:id="101"/>
      <w:bookmarkEnd w:id="102"/>
      <w:proofErr w:type="spellEnd"/>
    </w:p>
    <w:p w:rsidR="00ED133A" w:rsidRPr="00542E7A" w:rsidRDefault="00ED133A" w:rsidP="00ED133A">
      <w:pPr>
        <w:rPr>
          <w:lang w:val="en-US"/>
          <w:rPrChange w:id="105" w:author="Nahuel Defossé" w:date="2018-03-13T15:48:00Z">
            <w:rPr/>
          </w:rPrChange>
        </w:rPr>
      </w:pPr>
    </w:p>
    <w:p w:rsidR="00ED133A" w:rsidRPr="00E455FC" w:rsidRDefault="000413F1" w:rsidP="00ED133A">
      <w:pPr>
        <w:rPr>
          <w:rFonts w:ascii="Arial" w:hAnsi="Arial" w:cs="Arial"/>
          <w:sz w:val="24"/>
          <w:szCs w:val="24"/>
          <w:shd w:val="clear" w:color="auto" w:fill="FFFFFF"/>
        </w:rPr>
      </w:pPr>
      <w:r>
        <w:rPr>
          <w:noProof/>
          <w:lang w:val="en-US" w:eastAsia="en-US"/>
        </w:rPr>
        <mc:AlternateContent>
          <mc:Choice Requires="wps">
            <w:drawing>
              <wp:anchor distT="0" distB="0" distL="114300" distR="114300" simplePos="0" relativeHeight="251664384" behindDoc="0" locked="0" layoutInCell="1" allowOverlap="1" wp14:anchorId="41C0234B" wp14:editId="32A6AE23">
                <wp:simplePos x="0" y="0"/>
                <wp:positionH relativeFrom="column">
                  <wp:posOffset>2306320</wp:posOffset>
                </wp:positionH>
                <wp:positionV relativeFrom="paragraph">
                  <wp:posOffset>939546</wp:posOffset>
                </wp:positionV>
                <wp:extent cx="2633345" cy="635"/>
                <wp:effectExtent l="0" t="0" r="0" b="0"/>
                <wp:wrapSquare wrapText="bothSides"/>
                <wp:docPr id="52" name="Cuadro de texto 52"/>
                <wp:cNvGraphicFramePr/>
                <a:graphic xmlns:a="http://schemas.openxmlformats.org/drawingml/2006/main">
                  <a:graphicData uri="http://schemas.microsoft.com/office/word/2010/wordprocessingShape">
                    <wps:wsp>
                      <wps:cNvSpPr txBox="1"/>
                      <wps:spPr>
                        <a:xfrm>
                          <a:off x="0" y="0"/>
                          <a:ext cx="2633345" cy="635"/>
                        </a:xfrm>
                        <a:prstGeom prst="rect">
                          <a:avLst/>
                        </a:prstGeom>
                        <a:solidFill>
                          <a:prstClr val="white"/>
                        </a:solidFill>
                        <a:ln>
                          <a:noFill/>
                        </a:ln>
                      </wps:spPr>
                      <wps:txbx>
                        <w:txbxContent>
                          <w:p w:rsidR="00ED133A" w:rsidRPr="00E41B16" w:rsidRDefault="00ED133A" w:rsidP="00ED133A">
                            <w:pPr>
                              <w:pStyle w:val="Descripcin"/>
                              <w:jc w:val="center"/>
                              <w:rPr>
                                <w:rFonts w:ascii="Calibri" w:eastAsia="Calibri" w:hAnsi="Calibri" w:cs="Calibri"/>
                                <w:noProof/>
                                <w:color w:val="000000"/>
                                <w:lang w:val="es-ES_tradnl" w:eastAsia="es-ES_tradnl"/>
                              </w:rPr>
                            </w:pPr>
                            <w:bookmarkStart w:id="106" w:name="_Ref503537432"/>
                            <w:bookmarkStart w:id="107" w:name="_Toc504153997"/>
                            <w:r>
                              <w:t xml:space="preserve">Ilustración </w:t>
                            </w:r>
                            <w:fldSimple w:instr=" SEQ Ilustración \* ARABIC ">
                              <w:r>
                                <w:rPr>
                                  <w:noProof/>
                                </w:rPr>
                                <w:t>43</w:t>
                              </w:r>
                            </w:fldSimple>
                            <w:r>
                              <w:t xml:space="preserve"> </w:t>
                            </w:r>
                            <w:r w:rsidR="000413F1">
                              <w:t>–</w:t>
                            </w:r>
                            <w:r>
                              <w:t xml:space="preserve"> </w:t>
                            </w:r>
                            <w:bookmarkEnd w:id="106"/>
                            <w:bookmarkEnd w:id="107"/>
                            <w:r w:rsidR="000413F1">
                              <w:t>Firmata como interfaz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C0234B" id="Cuadro de texto 52" o:spid="_x0000_s1027" type="#_x0000_t202" style="position:absolute;left:0;text-align:left;margin-left:181.6pt;margin-top:74pt;width:207.3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" stroked="f">
                <v:textbox style="mso-fit-shape-to-text:t" inset="0,0,0,0">
                  <w:txbxContent>
                    <w:p w:rsidR="00ED133A" w:rsidRPr="00E41B16" w:rsidRDefault="00ED133A" w:rsidP="00ED133A">
                      <w:pPr>
                        <w:pStyle w:val="Descripcin"/>
                        <w:jc w:val="center"/>
                        <w:rPr>
                          <w:rFonts w:ascii="Calibri" w:eastAsia="Calibri" w:hAnsi="Calibri" w:cs="Calibri"/>
                          <w:noProof/>
                          <w:color w:val="000000"/>
                          <w:lang w:val="es-ES_tradnl" w:eastAsia="es-ES_tradnl"/>
                        </w:rPr>
                      </w:pPr>
                      <w:bookmarkStart w:id="108" w:name="_Ref503537432"/>
                      <w:bookmarkStart w:id="109" w:name="_Toc504153997"/>
                      <w:r>
                        <w:t xml:space="preserve">Ilustración </w:t>
                      </w:r>
                      <w:fldSimple w:instr=" SEQ Ilustración \* ARABIC ">
                        <w:r>
                          <w:rPr>
                            <w:noProof/>
                          </w:rPr>
                          <w:t>43</w:t>
                        </w:r>
                      </w:fldSimple>
                      <w:r>
                        <w:t xml:space="preserve"> </w:t>
                      </w:r>
                      <w:r w:rsidR="000413F1">
                        <w:t>–</w:t>
                      </w:r>
                      <w:r>
                        <w:t xml:space="preserve"> </w:t>
                      </w:r>
                      <w:bookmarkEnd w:id="108"/>
                      <w:bookmarkEnd w:id="109"/>
                      <w:r w:rsidR="000413F1">
                        <w:t>Firmata como interfaz</w:t>
                      </w:r>
                    </w:p>
                  </w:txbxContent>
                </v:textbox>
                <w10:wrap type="square"/>
              </v:shape>
            </w:pict>
          </mc:Fallback>
        </mc:AlternateContent>
      </w:r>
      <w:r>
        <w:rPr>
          <w:noProof/>
        </w:rPr>
        <w:drawing>
          <wp:anchor distT="0" distB="0" distL="114300" distR="114300" simplePos="0" relativeHeight="251673600" behindDoc="0" locked="0" layoutInCell="1" allowOverlap="1" wp14:anchorId="6D06D873" wp14:editId="739538AF">
            <wp:simplePos x="0" y="0"/>
            <wp:positionH relativeFrom="margin">
              <wp:align>right</wp:align>
            </wp:positionH>
            <wp:positionV relativeFrom="paragraph">
              <wp:posOffset>3810</wp:posOffset>
            </wp:positionV>
            <wp:extent cx="3086100" cy="876300"/>
            <wp:effectExtent l="0" t="0" r="0" b="0"/>
            <wp:wrapSquare wrapText="bothSides"/>
            <wp:docPr id="1" name="Imagen 1" descr="Resultado de imagen para fi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irmata"/>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229" t="26740" r="9915" b="30376"/>
                    <a:stretch/>
                  </pic:blipFill>
                  <pic:spPr bwMode="auto">
                    <a:xfrm>
                      <a:off x="0" y="0"/>
                      <a:ext cx="3086100" cy="876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133A" w:rsidRPr="00E455FC">
        <w:rPr>
          <w:rFonts w:ascii="Arial" w:hAnsi="Arial" w:cs="Arial"/>
          <w:sz w:val="24"/>
          <w:szCs w:val="24"/>
          <w:shd w:val="clear" w:color="auto" w:fill="FFFFFF"/>
        </w:rPr>
        <w:t xml:space="preserve">Firmata </w:t>
      </w:r>
      <w:del w:id="110" w:author="Nahuel Defossé" w:date="2018-03-13T13:46:00Z">
        <w:r w:rsidR="00ED133A" w:rsidRPr="00E455FC" w:rsidDel="000360D5">
          <w:rPr>
            <w:rFonts w:ascii="Arial" w:hAnsi="Arial" w:cs="Arial"/>
            <w:sz w:val="24"/>
            <w:szCs w:val="24"/>
            <w:shd w:val="clear" w:color="auto" w:fill="FFFFFF"/>
          </w:rPr>
          <w:delText xml:space="preserve">es </w:delText>
        </w:r>
      </w:del>
      <w:ins w:id="111" w:author="Nahuel Defossé" w:date="2018-03-13T13:46:00Z">
        <w:r w:rsidR="000360D5">
          <w:rPr>
            <w:rFonts w:ascii="Arial" w:hAnsi="Arial" w:cs="Arial"/>
            <w:sz w:val="24"/>
            <w:szCs w:val="24"/>
            <w:shd w:val="clear" w:color="auto" w:fill="FFFFFF"/>
          </w:rPr>
          <w:t>se trata de</w:t>
        </w:r>
        <w:r w:rsidR="000360D5" w:rsidRPr="00E455FC">
          <w:rPr>
            <w:rFonts w:ascii="Arial" w:hAnsi="Arial" w:cs="Arial"/>
            <w:sz w:val="24"/>
            <w:szCs w:val="24"/>
            <w:shd w:val="clear" w:color="auto" w:fill="FFFFFF"/>
          </w:rPr>
          <w:t xml:space="preserve"> </w:t>
        </w:r>
      </w:ins>
      <w:r w:rsidR="00ED133A" w:rsidRPr="00E455FC">
        <w:rPr>
          <w:rFonts w:ascii="Arial" w:hAnsi="Arial" w:cs="Arial"/>
          <w:sz w:val="24"/>
          <w:szCs w:val="24"/>
          <w:shd w:val="clear" w:color="auto" w:fill="FFFFFF"/>
        </w:rPr>
        <w:t xml:space="preserve">un protocolo </w:t>
      </w:r>
      <w:ins w:id="112" w:author="Nahuel Defossé" w:date="2018-03-13T13:46:00Z">
        <w:r w:rsidR="000360D5">
          <w:rPr>
            <w:rFonts w:ascii="Arial" w:hAnsi="Arial" w:cs="Arial"/>
            <w:sz w:val="24"/>
            <w:szCs w:val="24"/>
            <w:shd w:val="clear" w:color="auto" w:fill="FFFFFF"/>
          </w:rPr>
          <w:t xml:space="preserve">serial, </w:t>
        </w:r>
      </w:ins>
      <w:r w:rsidR="00ED133A" w:rsidRPr="00E455FC">
        <w:rPr>
          <w:rFonts w:ascii="Arial" w:hAnsi="Arial" w:cs="Arial"/>
          <w:sz w:val="24"/>
          <w:szCs w:val="24"/>
          <w:shd w:val="clear" w:color="auto" w:fill="FFFFFF"/>
        </w:rPr>
        <w:t xml:space="preserve">genérico </w:t>
      </w:r>
      <w:del w:id="113" w:author="Nahuel Defossé" w:date="2018-03-13T13:46:00Z">
        <w:r w:rsidR="00ED133A" w:rsidRPr="00E455FC" w:rsidDel="000360D5">
          <w:rPr>
            <w:rFonts w:ascii="Arial" w:hAnsi="Arial" w:cs="Arial"/>
            <w:sz w:val="24"/>
            <w:szCs w:val="24"/>
            <w:shd w:val="clear" w:color="auto" w:fill="FFFFFF"/>
          </w:rPr>
          <w:delText xml:space="preserve">utilizado </w:delText>
        </w:r>
      </w:del>
      <w:ins w:id="114" w:author="Nahuel Defossé" w:date="2018-03-13T13:46:00Z">
        <w:r w:rsidR="000360D5">
          <w:rPr>
            <w:rFonts w:ascii="Arial" w:hAnsi="Arial" w:cs="Arial"/>
            <w:sz w:val="24"/>
            <w:szCs w:val="24"/>
            <w:shd w:val="clear" w:color="auto" w:fill="FFFFFF"/>
          </w:rPr>
          <w:t>orientado</w:t>
        </w:r>
        <w:r w:rsidR="000360D5" w:rsidRPr="00E455FC">
          <w:rPr>
            <w:rFonts w:ascii="Arial" w:hAnsi="Arial" w:cs="Arial"/>
            <w:sz w:val="24"/>
            <w:szCs w:val="24"/>
            <w:shd w:val="clear" w:color="auto" w:fill="FFFFFF"/>
          </w:rPr>
          <w:t xml:space="preserve"> </w:t>
        </w:r>
      </w:ins>
      <w:del w:id="115" w:author="Nahuel Defossé" w:date="2018-03-13T13:46:00Z">
        <w:r w:rsidR="00ED133A" w:rsidRPr="00E455FC" w:rsidDel="000360D5">
          <w:rPr>
            <w:rFonts w:ascii="Arial" w:hAnsi="Arial" w:cs="Arial"/>
            <w:sz w:val="24"/>
            <w:szCs w:val="24"/>
            <w:shd w:val="clear" w:color="auto" w:fill="FFFFFF"/>
          </w:rPr>
          <w:delText xml:space="preserve">para </w:delText>
        </w:r>
      </w:del>
      <w:ins w:id="116" w:author="Nahuel Defossé" w:date="2018-03-13T13:46:00Z">
        <w:r w:rsidR="000360D5">
          <w:rPr>
            <w:rFonts w:ascii="Arial" w:hAnsi="Arial" w:cs="Arial"/>
            <w:sz w:val="24"/>
            <w:szCs w:val="24"/>
            <w:shd w:val="clear" w:color="auto" w:fill="FFFFFF"/>
          </w:rPr>
          <w:t xml:space="preserve">a </w:t>
        </w:r>
      </w:ins>
      <w:r w:rsidR="00ED133A" w:rsidRPr="00E455FC">
        <w:rPr>
          <w:rFonts w:ascii="Arial" w:hAnsi="Arial" w:cs="Arial"/>
          <w:sz w:val="24"/>
          <w:szCs w:val="24"/>
          <w:shd w:val="clear" w:color="auto" w:fill="FFFFFF"/>
        </w:rPr>
        <w:t xml:space="preserve">la comunicación </w:t>
      </w:r>
      <w:del w:id="117" w:author="Nahuel Defossé" w:date="2018-03-13T13:46:00Z">
        <w:r w:rsidR="00ED133A" w:rsidRPr="00E455FC" w:rsidDel="000360D5">
          <w:rPr>
            <w:rFonts w:ascii="Arial" w:hAnsi="Arial" w:cs="Arial"/>
            <w:sz w:val="24"/>
            <w:szCs w:val="24"/>
            <w:shd w:val="clear" w:color="auto" w:fill="FFFFFF"/>
          </w:rPr>
          <w:delText xml:space="preserve">con </w:delText>
        </w:r>
      </w:del>
      <w:ins w:id="118" w:author="Nahuel Defossé" w:date="2018-03-13T13:46:00Z">
        <w:r w:rsidR="000360D5">
          <w:rPr>
            <w:rFonts w:ascii="Arial" w:hAnsi="Arial" w:cs="Arial"/>
            <w:sz w:val="24"/>
            <w:szCs w:val="24"/>
            <w:shd w:val="clear" w:color="auto" w:fill="FFFFFF"/>
          </w:rPr>
          <w:t>entre</w:t>
        </w:r>
        <w:r w:rsidR="000360D5" w:rsidRPr="00E455FC">
          <w:rPr>
            <w:rFonts w:ascii="Arial" w:hAnsi="Arial" w:cs="Arial"/>
            <w:sz w:val="24"/>
            <w:szCs w:val="24"/>
            <w:shd w:val="clear" w:color="auto" w:fill="FFFFFF"/>
          </w:rPr>
          <w:t xml:space="preserve"> </w:t>
        </w:r>
      </w:ins>
      <w:r w:rsidR="00ED133A" w:rsidRPr="00E455FC">
        <w:rPr>
          <w:rFonts w:ascii="Arial" w:hAnsi="Arial" w:cs="Arial"/>
          <w:sz w:val="24"/>
          <w:szCs w:val="24"/>
          <w:shd w:val="clear" w:color="auto" w:fill="FFFFFF"/>
        </w:rPr>
        <w:t xml:space="preserve">microcontroladores </w:t>
      </w:r>
      <w:del w:id="119" w:author="Nahuel Defossé" w:date="2018-03-13T13:47:00Z">
        <w:r w:rsidR="00ED133A" w:rsidRPr="00E455FC" w:rsidDel="000360D5">
          <w:rPr>
            <w:rFonts w:ascii="Arial" w:hAnsi="Arial" w:cs="Arial"/>
            <w:sz w:val="24"/>
            <w:szCs w:val="24"/>
            <w:shd w:val="clear" w:color="auto" w:fill="FFFFFF"/>
          </w:rPr>
          <w:delText xml:space="preserve">desde </w:delText>
        </w:r>
      </w:del>
      <w:ins w:id="120" w:author="Nahuel Defossé" w:date="2018-03-13T13:47:00Z">
        <w:r w:rsidR="000360D5">
          <w:rPr>
            <w:rFonts w:ascii="Arial" w:hAnsi="Arial" w:cs="Arial"/>
            <w:sz w:val="24"/>
            <w:szCs w:val="24"/>
            <w:shd w:val="clear" w:color="auto" w:fill="FFFFFF"/>
          </w:rPr>
          <w:t xml:space="preserve">y una </w:t>
        </w:r>
        <w:r w:rsidR="000360D5" w:rsidRPr="00E455FC">
          <w:rPr>
            <w:rFonts w:ascii="Arial" w:hAnsi="Arial" w:cs="Arial"/>
            <w:sz w:val="24"/>
            <w:szCs w:val="24"/>
            <w:shd w:val="clear" w:color="auto" w:fill="FFFFFF"/>
          </w:rPr>
          <w:t xml:space="preserve"> </w:t>
        </w:r>
      </w:ins>
      <w:del w:id="121" w:author="Nahuel Defossé" w:date="2018-03-13T13:47:00Z">
        <w:r w:rsidR="00ED133A" w:rsidRPr="00E455FC" w:rsidDel="000360D5">
          <w:rPr>
            <w:rFonts w:ascii="Arial" w:hAnsi="Arial" w:cs="Arial"/>
            <w:sz w:val="24"/>
            <w:szCs w:val="24"/>
            <w:shd w:val="clear" w:color="auto" w:fill="FFFFFF"/>
          </w:rPr>
          <w:delText xml:space="preserve">software instalado en una </w:delText>
        </w:r>
      </w:del>
      <w:r w:rsidR="00ED133A" w:rsidRPr="00E455FC">
        <w:rPr>
          <w:rFonts w:ascii="Arial" w:hAnsi="Arial" w:cs="Arial"/>
          <w:sz w:val="24"/>
          <w:szCs w:val="24"/>
          <w:shd w:val="clear" w:color="auto" w:fill="FFFFFF"/>
        </w:rPr>
        <w:t xml:space="preserve">computadora. </w:t>
      </w:r>
      <w:del w:id="122" w:author="Nahuel Defossé" w:date="2018-03-13T13:47:00Z">
        <w:r w:rsidR="00ED133A" w:rsidRPr="00E455FC" w:rsidDel="000360D5">
          <w:rPr>
            <w:rFonts w:ascii="Arial" w:hAnsi="Arial" w:cs="Arial"/>
            <w:sz w:val="24"/>
            <w:szCs w:val="24"/>
            <w:shd w:val="clear" w:color="auto" w:fill="FFFFFF"/>
          </w:rPr>
          <w:delText xml:space="preserve">Este </w:delText>
        </w:r>
      </w:del>
      <w:ins w:id="123" w:author="Nahuel Defossé" w:date="2018-03-13T13:47:00Z">
        <w:r w:rsidR="000360D5">
          <w:rPr>
            <w:rFonts w:ascii="Arial" w:hAnsi="Arial" w:cs="Arial"/>
            <w:sz w:val="24"/>
            <w:szCs w:val="24"/>
            <w:shd w:val="clear" w:color="auto" w:fill="FFFFFF"/>
          </w:rPr>
          <w:t xml:space="preserve">Al ser genérico, </w:t>
        </w:r>
      </w:ins>
      <w:del w:id="124" w:author="Nahuel Defossé" w:date="2018-03-13T13:47:00Z">
        <w:r w:rsidR="00ED133A" w:rsidRPr="00E455FC" w:rsidDel="000360D5">
          <w:rPr>
            <w:rFonts w:ascii="Arial" w:hAnsi="Arial" w:cs="Arial"/>
            <w:sz w:val="24"/>
            <w:szCs w:val="24"/>
            <w:shd w:val="clear" w:color="auto" w:fill="FFFFFF"/>
          </w:rPr>
          <w:delText xml:space="preserve">protocolo </w:delText>
        </w:r>
      </w:del>
      <w:r w:rsidR="00ED133A" w:rsidRPr="00E455FC">
        <w:rPr>
          <w:rFonts w:ascii="Arial" w:hAnsi="Arial" w:cs="Arial"/>
          <w:sz w:val="24"/>
          <w:szCs w:val="24"/>
          <w:shd w:val="clear" w:color="auto" w:fill="FFFFFF"/>
        </w:rPr>
        <w:t>se puede implementar en cualquier arquitectura de</w:t>
      </w:r>
      <w:r w:rsidR="00C23E6D">
        <w:rPr>
          <w:rFonts w:ascii="Arial" w:hAnsi="Arial" w:cs="Arial"/>
          <w:sz w:val="24"/>
          <w:szCs w:val="24"/>
          <w:shd w:val="clear" w:color="auto" w:fill="FFFFFF"/>
        </w:rPr>
        <w:t xml:space="preserve"> </w:t>
      </w:r>
      <w:r w:rsidR="00ED133A" w:rsidRPr="00E455FC">
        <w:rPr>
          <w:rFonts w:ascii="Arial" w:hAnsi="Arial" w:cs="Arial"/>
          <w:sz w:val="24"/>
          <w:szCs w:val="24"/>
          <w:shd w:val="clear" w:color="auto" w:fill="FFFFFF"/>
        </w:rPr>
        <w:t>microcontroladores</w:t>
      </w:r>
      <w:ins w:id="125" w:author="Nahuel Defossé" w:date="2018-03-13T13:47:00Z">
        <w:r w:rsidR="000360D5">
          <w:rPr>
            <w:rFonts w:ascii="Arial" w:hAnsi="Arial" w:cs="Arial"/>
            <w:sz w:val="24"/>
            <w:szCs w:val="24"/>
            <w:shd w:val="clear" w:color="auto" w:fill="FFFFFF"/>
          </w:rPr>
          <w:t xml:space="preserve"> asi como también las bibliotecas para utilizarlo desde la computadora se pueden implementar en cualquier lenguaje.</w:t>
        </w:r>
      </w:ins>
      <w:del w:id="126" w:author="Nahuel Defossé" w:date="2018-03-13T13:47:00Z">
        <w:r w:rsidR="00ED133A" w:rsidRPr="00E455FC" w:rsidDel="000360D5">
          <w:rPr>
            <w:rFonts w:ascii="Arial" w:hAnsi="Arial" w:cs="Arial"/>
            <w:sz w:val="24"/>
            <w:szCs w:val="24"/>
            <w:shd w:val="clear" w:color="auto" w:fill="FFFFFF"/>
          </w:rPr>
          <w:delText>, así como en cualquier paquete de software.</w:delText>
        </w:r>
        <w:r w:rsidRPr="000413F1" w:rsidDel="000360D5">
          <w:delText xml:space="preserve"> </w:delText>
        </w:r>
      </w:del>
    </w:p>
    <w:p w:rsidR="00ED133A" w:rsidRDefault="00ED133A" w:rsidP="00ED133A">
      <w:pPr>
        <w:rPr>
          <w:ins w:id="127" w:author="Nahuel Defossé" w:date="2018-03-13T13:49:00Z"/>
          <w:rFonts w:ascii="Arial" w:hAnsi="Arial" w:cs="Arial"/>
          <w:sz w:val="24"/>
          <w:szCs w:val="24"/>
          <w:shd w:val="clear" w:color="auto" w:fill="FFFFFF"/>
        </w:rPr>
      </w:pPr>
      <w:r w:rsidRPr="00E455FC">
        <w:rPr>
          <w:rFonts w:ascii="Arial" w:hAnsi="Arial" w:cs="Arial"/>
          <w:sz w:val="24"/>
          <w:szCs w:val="24"/>
          <w:shd w:val="clear" w:color="auto" w:fill="FFFFFF"/>
        </w:rPr>
        <w:br/>
      </w:r>
      <w:del w:id="128" w:author="Nahuel Defossé" w:date="2018-03-13T13:48:00Z">
        <w:r w:rsidRPr="00E455FC" w:rsidDel="000360D5">
          <w:rPr>
            <w:rFonts w:ascii="Arial" w:hAnsi="Arial" w:cs="Arial"/>
            <w:sz w:val="24"/>
            <w:szCs w:val="24"/>
            <w:shd w:val="clear" w:color="auto" w:fill="FFFFFF"/>
          </w:rPr>
          <w:delText xml:space="preserve">El </w:delText>
        </w:r>
      </w:del>
      <w:ins w:id="129" w:author="Nahuel Defossé" w:date="2018-03-13T13:48:00Z">
        <w:r w:rsidR="000360D5">
          <w:rPr>
            <w:rFonts w:ascii="Arial" w:hAnsi="Arial" w:cs="Arial"/>
            <w:sz w:val="24"/>
            <w:szCs w:val="24"/>
            <w:shd w:val="clear" w:color="auto" w:fill="FFFFFF"/>
          </w:rPr>
          <w:t>Su</w:t>
        </w:r>
        <w:r w:rsidR="000360D5" w:rsidRPr="00E455FC">
          <w:rPr>
            <w:rFonts w:ascii="Arial" w:hAnsi="Arial" w:cs="Arial"/>
            <w:sz w:val="24"/>
            <w:szCs w:val="24"/>
            <w:shd w:val="clear" w:color="auto" w:fill="FFFFFF"/>
          </w:rPr>
          <w:t xml:space="preserve"> </w:t>
        </w:r>
      </w:ins>
      <w:r w:rsidRPr="00E455FC">
        <w:rPr>
          <w:rFonts w:ascii="Arial" w:hAnsi="Arial" w:cs="Arial"/>
          <w:sz w:val="24"/>
          <w:szCs w:val="24"/>
          <w:shd w:val="clear" w:color="auto" w:fill="FFFFFF"/>
        </w:rPr>
        <w:t xml:space="preserve">objetivo </w:t>
      </w:r>
      <w:del w:id="130" w:author="Nahuel Defossé" w:date="2018-03-13T13:48:00Z">
        <w:r w:rsidRPr="00E455FC" w:rsidDel="000360D5">
          <w:rPr>
            <w:rFonts w:ascii="Arial" w:hAnsi="Arial" w:cs="Arial"/>
            <w:sz w:val="24"/>
            <w:szCs w:val="24"/>
            <w:shd w:val="clear" w:color="auto" w:fill="FFFFFF"/>
          </w:rPr>
          <w:delText xml:space="preserve">de firmata </w:delText>
        </w:r>
      </w:del>
      <w:r w:rsidRPr="00E455FC">
        <w:rPr>
          <w:rFonts w:ascii="Arial" w:hAnsi="Arial" w:cs="Arial"/>
          <w:sz w:val="24"/>
          <w:szCs w:val="24"/>
          <w:shd w:val="clear" w:color="auto" w:fill="FFFFFF"/>
        </w:rPr>
        <w:t xml:space="preserve">es permitir controlar completamente un </w:t>
      </w:r>
      <w:r w:rsidR="00DC3114" w:rsidRPr="00E455FC">
        <w:rPr>
          <w:rFonts w:ascii="Arial" w:hAnsi="Arial" w:cs="Arial"/>
          <w:sz w:val="24"/>
          <w:szCs w:val="24"/>
          <w:shd w:val="clear" w:color="auto" w:fill="FFFFFF"/>
        </w:rPr>
        <w:t>microcontrolador</w:t>
      </w:r>
      <w:r>
        <w:rPr>
          <w:rFonts w:ascii="Arial" w:hAnsi="Arial" w:cs="Arial"/>
          <w:sz w:val="24"/>
          <w:szCs w:val="24"/>
          <w:shd w:val="clear" w:color="auto" w:fill="FFFFFF"/>
        </w:rPr>
        <w:t xml:space="preserve"> de forma remota (</w:t>
      </w:r>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REF _Ref503537432 \h </w:instrText>
      </w:r>
      <w:r>
        <w:rPr>
          <w:rFonts w:ascii="Arial" w:hAnsi="Arial" w:cs="Arial"/>
          <w:sz w:val="24"/>
          <w:szCs w:val="24"/>
          <w:shd w:val="clear" w:color="auto" w:fill="FFFFFF"/>
        </w:rPr>
      </w:r>
      <w:r>
        <w:rPr>
          <w:rFonts w:ascii="Arial" w:hAnsi="Arial" w:cs="Arial"/>
          <w:sz w:val="24"/>
          <w:szCs w:val="24"/>
          <w:shd w:val="clear" w:color="auto" w:fill="FFFFFF"/>
        </w:rPr>
        <w:fldChar w:fldCharType="separate"/>
      </w:r>
      <w:r>
        <w:t xml:space="preserve">Ilustración </w:t>
      </w:r>
      <w:r>
        <w:rPr>
          <w:noProof/>
        </w:rPr>
        <w:t>43</w:t>
      </w:r>
      <w:r>
        <w:t xml:space="preserve"> - </w:t>
      </w:r>
      <w:r w:rsidRPr="00E61737">
        <w:t>Remote Wiring de Windows</w:t>
      </w:r>
      <w:r>
        <w:rPr>
          <w:rFonts w:ascii="Arial" w:hAnsi="Arial" w:cs="Arial"/>
          <w:sz w:val="24"/>
          <w:szCs w:val="24"/>
          <w:shd w:val="clear" w:color="auto" w:fill="FFFFFF"/>
        </w:rPr>
        <w:fldChar w:fldCharType="end"/>
      </w:r>
      <w:r>
        <w:rPr>
          <w:rFonts w:ascii="Arial" w:hAnsi="Arial" w:cs="Arial"/>
          <w:sz w:val="24"/>
          <w:szCs w:val="24"/>
          <w:shd w:val="clear" w:color="auto" w:fill="FFFFFF"/>
        </w:rPr>
        <w:t>)</w:t>
      </w:r>
      <w:r w:rsidRPr="00E455FC">
        <w:rPr>
          <w:rFonts w:ascii="Arial" w:hAnsi="Arial" w:cs="Arial"/>
          <w:sz w:val="24"/>
          <w:szCs w:val="24"/>
          <w:shd w:val="clear" w:color="auto" w:fill="FFFFFF"/>
        </w:rPr>
        <w:t xml:space="preserve">, </w:t>
      </w:r>
      <w:del w:id="131" w:author="Nahuel Defossé" w:date="2018-03-13T13:48:00Z">
        <w:r w:rsidRPr="00E455FC" w:rsidDel="000360D5">
          <w:rPr>
            <w:rFonts w:ascii="Arial" w:hAnsi="Arial" w:cs="Arial"/>
            <w:sz w:val="24"/>
            <w:szCs w:val="24"/>
            <w:shd w:val="clear" w:color="auto" w:fill="FFFFFF"/>
          </w:rPr>
          <w:delText xml:space="preserve">por </w:delText>
        </w:r>
        <w:r w:rsidR="000413F1" w:rsidRPr="00E455FC" w:rsidDel="000360D5">
          <w:rPr>
            <w:rFonts w:ascii="Arial" w:hAnsi="Arial" w:cs="Arial"/>
            <w:sz w:val="24"/>
            <w:szCs w:val="24"/>
            <w:shd w:val="clear" w:color="auto" w:fill="FFFFFF"/>
          </w:rPr>
          <w:delText>ejemplo</w:delText>
        </w:r>
        <w:r w:rsidRPr="00E455FC" w:rsidDel="000360D5">
          <w:rPr>
            <w:rFonts w:ascii="Arial" w:hAnsi="Arial" w:cs="Arial"/>
            <w:sz w:val="24"/>
            <w:szCs w:val="24"/>
            <w:shd w:val="clear" w:color="auto" w:fill="FFFFFF"/>
          </w:rPr>
          <w:delText xml:space="preserve"> Arduino, desde un programa instalado en una computadora, sin escribir código de Arduino</w:delText>
        </w:r>
      </w:del>
      <w:ins w:id="132" w:author="Nahuel Defossé" w:date="2018-03-13T13:48:00Z">
        <w:r w:rsidR="000360D5">
          <w:rPr>
            <w:rFonts w:ascii="Arial" w:hAnsi="Arial" w:cs="Arial"/>
            <w:sz w:val="24"/>
            <w:szCs w:val="24"/>
            <w:shd w:val="clear" w:color="auto" w:fill="FFFFFF"/>
          </w:rPr>
          <w:t>eliminando la necesidad de la escritura de código específico para cada</w:t>
        </w:r>
      </w:ins>
      <w:ins w:id="133" w:author="Nahuel Defossé" w:date="2018-03-13T13:49:00Z">
        <w:r w:rsidR="000360D5">
          <w:rPr>
            <w:rFonts w:ascii="Arial" w:hAnsi="Arial" w:cs="Arial"/>
            <w:sz w:val="24"/>
            <w:szCs w:val="24"/>
            <w:shd w:val="clear" w:color="auto" w:fill="FFFFFF"/>
          </w:rPr>
          <w:t xml:space="preserve"> microncontrolador</w:t>
        </w:r>
      </w:ins>
      <w:r>
        <w:rPr>
          <w:rStyle w:val="Refdenotaalfinal"/>
          <w:rFonts w:ascii="Arial" w:hAnsi="Arial" w:cs="Arial"/>
          <w:sz w:val="24"/>
          <w:szCs w:val="24"/>
          <w:shd w:val="clear" w:color="auto" w:fill="FFFFFF"/>
        </w:rPr>
        <w:endnoteReference w:id="1"/>
      </w:r>
      <w:r w:rsidRPr="00E455FC">
        <w:rPr>
          <w:rFonts w:ascii="Arial" w:hAnsi="Arial" w:cs="Arial"/>
          <w:sz w:val="24"/>
          <w:szCs w:val="24"/>
          <w:shd w:val="clear" w:color="auto" w:fill="FFFFFF"/>
        </w:rPr>
        <w:t>.</w:t>
      </w:r>
    </w:p>
    <w:p w:rsidR="000360D5" w:rsidRDefault="000360D5" w:rsidP="00ED133A">
      <w:pPr>
        <w:rPr>
          <w:ins w:id="134" w:author="Nahuel Defossé" w:date="2018-03-13T13:49:00Z"/>
          <w:rFonts w:ascii="Arial" w:hAnsi="Arial" w:cs="Arial"/>
          <w:sz w:val="24"/>
          <w:szCs w:val="24"/>
          <w:shd w:val="clear" w:color="auto" w:fill="FFFFFF"/>
        </w:rPr>
      </w:pPr>
    </w:p>
    <w:p w:rsidR="000360D5" w:rsidRPr="00E455FC" w:rsidDel="000360D5" w:rsidRDefault="000360D5" w:rsidP="00ED133A">
      <w:pPr>
        <w:rPr>
          <w:del w:id="135" w:author="Nahuel Defossé" w:date="2018-03-13T13:49:00Z"/>
          <w:rFonts w:ascii="Arial" w:hAnsi="Arial" w:cs="Arial"/>
          <w:sz w:val="24"/>
          <w:szCs w:val="24"/>
          <w:shd w:val="clear" w:color="auto" w:fill="FFFFFF"/>
        </w:rPr>
      </w:pPr>
      <w:ins w:id="136" w:author="Nahuel Defossé" w:date="2018-03-13T13:49:00Z">
        <w:r>
          <w:rPr>
            <w:rFonts w:ascii="Arial" w:hAnsi="Arial" w:cs="Arial"/>
            <w:sz w:val="24"/>
            <w:szCs w:val="24"/>
            <w:shd w:val="clear" w:color="auto" w:fill="FFFFFF"/>
          </w:rPr>
          <w:t xml:space="preserve">Podemos enumerar las siguientes </w:t>
        </w:r>
      </w:ins>
    </w:p>
    <w:p w:rsidR="00ED133A" w:rsidRDefault="00ED133A" w:rsidP="000360D5">
      <w:pPr>
        <w:rPr>
          <w:rFonts w:ascii="Arial" w:hAnsi="Arial" w:cs="Arial"/>
          <w:color w:val="373737"/>
          <w:sz w:val="24"/>
          <w:szCs w:val="24"/>
          <w:shd w:val="clear" w:color="auto" w:fill="FFFFFF"/>
        </w:rPr>
      </w:pPr>
      <w:del w:id="137" w:author="Nahuel Defossé" w:date="2018-03-13T13:49:00Z">
        <w:r w:rsidRPr="00585D96" w:rsidDel="000360D5">
          <w:rPr>
            <w:rFonts w:ascii="Arial" w:hAnsi="Arial" w:cs="Arial"/>
            <w:color w:val="373737"/>
            <w:sz w:val="24"/>
            <w:szCs w:val="24"/>
            <w:shd w:val="clear" w:color="auto" w:fill="FFFFFF"/>
          </w:rPr>
          <w:br/>
        </w:r>
        <w:r w:rsidRPr="00E455FC" w:rsidDel="000360D5">
          <w:rPr>
            <w:rFonts w:ascii="Arial" w:hAnsi="Arial" w:cs="Arial"/>
            <w:color w:val="373737"/>
            <w:sz w:val="24"/>
            <w:szCs w:val="24"/>
            <w:u w:val="single"/>
            <w:shd w:val="clear" w:color="auto" w:fill="FFFFFF"/>
          </w:rPr>
          <w:delText>V</w:delText>
        </w:r>
      </w:del>
      <w:ins w:id="138" w:author="Nahuel Defossé" w:date="2018-03-13T13:49:00Z">
        <w:r w:rsidR="000360D5">
          <w:rPr>
            <w:rFonts w:ascii="Arial" w:hAnsi="Arial" w:cs="Arial"/>
            <w:color w:val="373737"/>
            <w:sz w:val="24"/>
            <w:szCs w:val="24"/>
            <w:u w:val="single"/>
            <w:shd w:val="clear" w:color="auto" w:fill="FFFFFF"/>
          </w:rPr>
          <w:t>v</w:t>
        </w:r>
      </w:ins>
      <w:r w:rsidRPr="000360D5">
        <w:rPr>
          <w:rFonts w:ascii="Arial" w:hAnsi="Arial" w:cs="Arial"/>
          <w:color w:val="373737"/>
          <w:sz w:val="24"/>
          <w:szCs w:val="24"/>
          <w:shd w:val="clear" w:color="auto" w:fill="FFFFFF"/>
          <w:rPrChange w:id="139" w:author="Nahuel Defossé" w:date="2018-03-13T13:49:00Z">
            <w:rPr>
              <w:rFonts w:ascii="Arial" w:hAnsi="Arial" w:cs="Arial"/>
              <w:color w:val="373737"/>
              <w:sz w:val="24"/>
              <w:szCs w:val="24"/>
              <w:u w:val="single"/>
              <w:shd w:val="clear" w:color="auto" w:fill="FFFFFF"/>
            </w:rPr>
          </w:rPrChange>
        </w:rPr>
        <w:t>entajas</w:t>
      </w:r>
      <w:r w:rsidRPr="00585D96">
        <w:rPr>
          <w:rFonts w:ascii="Arial" w:hAnsi="Arial" w:cs="Arial"/>
          <w:color w:val="373737"/>
          <w:sz w:val="24"/>
          <w:szCs w:val="24"/>
          <w:shd w:val="clear" w:color="auto" w:fill="FFFFFF"/>
        </w:rPr>
        <w:t>:</w:t>
      </w:r>
    </w:p>
    <w:p w:rsidR="00ED133A" w:rsidRPr="00585D96" w:rsidRDefault="00ED133A" w:rsidP="00ED133A">
      <w:pPr>
        <w:rPr>
          <w:rFonts w:ascii="Arial" w:hAnsi="Arial" w:cs="Arial"/>
          <w:color w:val="373737"/>
          <w:sz w:val="24"/>
          <w:szCs w:val="24"/>
          <w:shd w:val="clear" w:color="auto" w:fill="FFFFFF"/>
        </w:rPr>
      </w:pPr>
    </w:p>
    <w:p w:rsidR="00ED133A" w:rsidRPr="00585D96" w:rsidRDefault="00ED133A" w:rsidP="00ED133A">
      <w:pPr>
        <w:numPr>
          <w:ilvl w:val="0"/>
          <w:numId w:val="1"/>
        </w:numPr>
        <w:shd w:val="clear" w:color="auto" w:fill="FFFFFF"/>
        <w:ind w:left="300"/>
        <w:textAlignment w:val="baseline"/>
        <w:rPr>
          <w:rFonts w:ascii="Arial" w:hAnsi="Arial" w:cs="Arial"/>
          <w:sz w:val="24"/>
          <w:szCs w:val="24"/>
        </w:rPr>
      </w:pPr>
      <w:del w:id="140" w:author="Nahuel Defossé" w:date="2018-03-13T13:49:00Z">
        <w:r w:rsidRPr="00585D96" w:rsidDel="000360D5">
          <w:rPr>
            <w:rFonts w:ascii="Arial" w:hAnsi="Arial" w:cs="Arial"/>
            <w:sz w:val="24"/>
            <w:szCs w:val="24"/>
          </w:rPr>
          <w:delText xml:space="preserve">Nuestro </w:delText>
        </w:r>
      </w:del>
      <w:ins w:id="141" w:author="Nahuel Defossé" w:date="2018-03-13T13:49:00Z">
        <w:r w:rsidR="000360D5">
          <w:rPr>
            <w:rFonts w:ascii="Arial" w:hAnsi="Arial" w:cs="Arial"/>
            <w:sz w:val="24"/>
            <w:szCs w:val="24"/>
          </w:rPr>
          <w:t>El</w:t>
        </w:r>
        <w:r w:rsidR="000360D5" w:rsidRPr="00585D96">
          <w:rPr>
            <w:rFonts w:ascii="Arial" w:hAnsi="Arial" w:cs="Arial"/>
            <w:sz w:val="24"/>
            <w:szCs w:val="24"/>
          </w:rPr>
          <w:t xml:space="preserve"> </w:t>
        </w:r>
      </w:ins>
      <w:r w:rsidRPr="00585D96">
        <w:rPr>
          <w:rFonts w:ascii="Arial" w:hAnsi="Arial" w:cs="Arial"/>
          <w:sz w:val="24"/>
          <w:szCs w:val="24"/>
        </w:rPr>
        <w:t xml:space="preserve">programa no está limitado por la memoria RAM </w:t>
      </w:r>
      <w:ins w:id="142" w:author="Nahuel Defossé" w:date="2018-03-13T13:49:00Z">
        <w:r w:rsidR="000360D5">
          <w:rPr>
            <w:rFonts w:ascii="Arial" w:hAnsi="Arial" w:cs="Arial"/>
            <w:sz w:val="24"/>
            <w:szCs w:val="24"/>
          </w:rPr>
          <w:t xml:space="preserve">ni </w:t>
        </w:r>
      </w:ins>
      <w:del w:id="143" w:author="Nahuel Defossé" w:date="2018-03-13T13:49:00Z">
        <w:r w:rsidRPr="00585D96" w:rsidDel="000360D5">
          <w:rPr>
            <w:rFonts w:ascii="Arial" w:hAnsi="Arial" w:cs="Arial"/>
            <w:sz w:val="24"/>
            <w:szCs w:val="24"/>
          </w:rPr>
          <w:delText xml:space="preserve">y </w:delText>
        </w:r>
      </w:del>
      <w:r w:rsidRPr="00585D96">
        <w:rPr>
          <w:rFonts w:ascii="Arial" w:hAnsi="Arial" w:cs="Arial"/>
          <w:sz w:val="24"/>
          <w:szCs w:val="24"/>
        </w:rPr>
        <w:t>Flash de Arduino</w:t>
      </w:r>
      <w:ins w:id="144" w:author="Nahuel Defossé" w:date="2018-03-13T13:49:00Z">
        <w:r w:rsidR="000360D5">
          <w:rPr>
            <w:rFonts w:ascii="Arial" w:hAnsi="Arial" w:cs="Arial"/>
            <w:sz w:val="24"/>
            <w:szCs w:val="24"/>
          </w:rPr>
          <w:t>.</w:t>
        </w:r>
      </w:ins>
    </w:p>
    <w:p w:rsidR="00ED133A" w:rsidRDefault="00ED133A" w:rsidP="00ED133A">
      <w:pPr>
        <w:numPr>
          <w:ilvl w:val="0"/>
          <w:numId w:val="1"/>
        </w:numPr>
        <w:shd w:val="clear" w:color="auto" w:fill="FFFFFF"/>
        <w:ind w:left="300"/>
        <w:textAlignment w:val="baseline"/>
        <w:rPr>
          <w:rFonts w:ascii="Arial" w:hAnsi="Arial" w:cs="Arial"/>
          <w:sz w:val="24"/>
          <w:szCs w:val="24"/>
        </w:rPr>
      </w:pPr>
      <w:r w:rsidRPr="00585D96">
        <w:rPr>
          <w:rFonts w:ascii="Arial" w:hAnsi="Arial" w:cs="Arial"/>
          <w:sz w:val="24"/>
          <w:szCs w:val="24"/>
        </w:rPr>
        <w:t>El software de control se puede programar en cualquier lenguaje</w:t>
      </w:r>
      <w:del w:id="145" w:author="Nahuel Defossé" w:date="2018-03-13T13:50:00Z">
        <w:r w:rsidRPr="00585D96" w:rsidDel="000360D5">
          <w:rPr>
            <w:rFonts w:ascii="Arial" w:hAnsi="Arial" w:cs="Arial"/>
            <w:sz w:val="24"/>
            <w:szCs w:val="24"/>
          </w:rPr>
          <w:delText>,</w:delText>
        </w:r>
      </w:del>
      <w:r w:rsidRPr="00585D96">
        <w:rPr>
          <w:rFonts w:ascii="Arial" w:hAnsi="Arial" w:cs="Arial"/>
          <w:sz w:val="24"/>
          <w:szCs w:val="24"/>
        </w:rPr>
        <w:t xml:space="preserve"> </w:t>
      </w:r>
      <w:del w:id="146" w:author="Nahuel Defossé" w:date="2018-03-13T13:50:00Z">
        <w:r w:rsidRPr="00585D96" w:rsidDel="000360D5">
          <w:rPr>
            <w:rFonts w:ascii="Arial" w:hAnsi="Arial" w:cs="Arial"/>
            <w:sz w:val="24"/>
            <w:szCs w:val="24"/>
          </w:rPr>
          <w:delText xml:space="preserve">no solo C++, siempre </w:delText>
        </w:r>
      </w:del>
      <w:r w:rsidRPr="00585D96">
        <w:rPr>
          <w:rFonts w:ascii="Arial" w:hAnsi="Arial" w:cs="Arial"/>
          <w:sz w:val="24"/>
          <w:szCs w:val="24"/>
        </w:rPr>
        <w:t xml:space="preserve">que tenga soporte para </w:t>
      </w:r>
      <w:del w:id="147" w:author="Nahuel Defossé" w:date="2018-03-13T13:50:00Z">
        <w:r w:rsidRPr="00585D96" w:rsidDel="000360D5">
          <w:rPr>
            <w:rFonts w:ascii="Arial" w:hAnsi="Arial" w:cs="Arial"/>
            <w:sz w:val="24"/>
            <w:szCs w:val="24"/>
          </w:rPr>
          <w:delText>firmata</w:delText>
        </w:r>
      </w:del>
      <w:ins w:id="148" w:author="Nahuel Defossé" w:date="2018-03-13T13:50:00Z">
        <w:r w:rsidR="000360D5">
          <w:rPr>
            <w:rFonts w:ascii="Arial" w:hAnsi="Arial" w:cs="Arial"/>
            <w:sz w:val="24"/>
            <w:szCs w:val="24"/>
          </w:rPr>
          <w:t>F</w:t>
        </w:r>
        <w:r w:rsidR="000360D5" w:rsidRPr="00585D96">
          <w:rPr>
            <w:rFonts w:ascii="Arial" w:hAnsi="Arial" w:cs="Arial"/>
            <w:sz w:val="24"/>
            <w:szCs w:val="24"/>
          </w:rPr>
          <w:t>irmata</w:t>
        </w:r>
      </w:ins>
      <w:r w:rsidRPr="00585D96">
        <w:rPr>
          <w:rFonts w:ascii="Arial" w:hAnsi="Arial" w:cs="Arial"/>
          <w:sz w:val="24"/>
          <w:szCs w:val="24"/>
        </w:rPr>
        <w:t xml:space="preserve">. </w:t>
      </w:r>
      <w:del w:id="149" w:author="Nahuel Defossé" w:date="2018-03-13T13:50:00Z">
        <w:r w:rsidRPr="00585D96" w:rsidDel="000360D5">
          <w:rPr>
            <w:rFonts w:ascii="Arial" w:hAnsi="Arial" w:cs="Arial"/>
            <w:sz w:val="24"/>
            <w:szCs w:val="24"/>
          </w:rPr>
          <w:delText xml:space="preserve">Por </w:delText>
        </w:r>
      </w:del>
      <w:ins w:id="150" w:author="Nahuel Defossé" w:date="2018-03-13T13:50:00Z">
        <w:r w:rsidR="000360D5">
          <w:rPr>
            <w:rFonts w:ascii="Arial" w:hAnsi="Arial" w:cs="Arial"/>
            <w:sz w:val="24"/>
            <w:szCs w:val="24"/>
          </w:rPr>
          <w:t>Algunos</w:t>
        </w:r>
        <w:r w:rsidR="000360D5" w:rsidRPr="00585D96">
          <w:rPr>
            <w:rFonts w:ascii="Arial" w:hAnsi="Arial" w:cs="Arial"/>
            <w:sz w:val="24"/>
            <w:szCs w:val="24"/>
          </w:rPr>
          <w:t xml:space="preserve"> </w:t>
        </w:r>
        <w:r w:rsidR="000360D5">
          <w:rPr>
            <w:rFonts w:ascii="Arial" w:hAnsi="Arial" w:cs="Arial"/>
            <w:sz w:val="24"/>
            <w:szCs w:val="24"/>
          </w:rPr>
          <w:t xml:space="preserve">jenguajes son por </w:t>
        </w:r>
      </w:ins>
      <w:r w:rsidRPr="00585D96">
        <w:rPr>
          <w:rFonts w:ascii="Arial" w:hAnsi="Arial" w:cs="Arial"/>
          <w:sz w:val="24"/>
          <w:szCs w:val="24"/>
        </w:rPr>
        <w:t xml:space="preserve">ejemplo: Firmata: Processing, Visual Basic, Perl, C#, PHP, Java, </w:t>
      </w:r>
      <w:r w:rsidRPr="00A56233">
        <w:rPr>
          <w:rFonts w:ascii="Arial" w:hAnsi="Arial" w:cs="Arial"/>
          <w:b/>
          <w:sz w:val="24"/>
          <w:szCs w:val="24"/>
        </w:rPr>
        <w:t>JavaScript</w:t>
      </w:r>
      <w:ins w:id="151" w:author="Nahuel Defossé" w:date="2018-03-13T13:50:00Z">
        <w:r w:rsidR="000360D5">
          <w:rPr>
            <w:rFonts w:ascii="Arial" w:hAnsi="Arial" w:cs="Arial"/>
            <w:b/>
            <w:sz w:val="24"/>
            <w:szCs w:val="24"/>
          </w:rPr>
          <w:t xml:space="preserve"> </w:t>
        </w:r>
        <w:r w:rsidR="000360D5" w:rsidRPr="000360D5">
          <w:rPr>
            <w:rFonts w:ascii="Arial" w:hAnsi="Arial" w:cs="Arial"/>
            <w:sz w:val="24"/>
            <w:szCs w:val="24"/>
            <w:rPrChange w:id="152" w:author="Nahuel Defossé" w:date="2018-03-13T13:50:00Z">
              <w:rPr>
                <w:rFonts w:ascii="Arial" w:hAnsi="Arial" w:cs="Arial"/>
                <w:b/>
                <w:sz w:val="24"/>
                <w:szCs w:val="24"/>
              </w:rPr>
            </w:rPrChange>
          </w:rPr>
          <w:t>(a través de JhonnyFive</w:t>
        </w:r>
        <w:r w:rsidR="000360D5">
          <w:rPr>
            <w:rFonts w:ascii="Arial" w:hAnsi="Arial" w:cs="Arial"/>
            <w:sz w:val="24"/>
            <w:szCs w:val="24"/>
          </w:rPr>
          <w:t xml:space="preserve"> u otras bibliotecas</w:t>
        </w:r>
        <w:r w:rsidR="000360D5" w:rsidRPr="000360D5">
          <w:rPr>
            <w:rFonts w:ascii="Arial" w:hAnsi="Arial" w:cs="Arial"/>
            <w:sz w:val="24"/>
            <w:szCs w:val="24"/>
            <w:rPrChange w:id="153" w:author="Nahuel Defossé" w:date="2018-03-13T13:50:00Z">
              <w:rPr>
                <w:rFonts w:ascii="Arial" w:hAnsi="Arial" w:cs="Arial"/>
                <w:b/>
                <w:sz w:val="24"/>
                <w:szCs w:val="24"/>
              </w:rPr>
            </w:rPrChange>
          </w:rPr>
          <w:t>)</w:t>
        </w:r>
      </w:ins>
      <w:r w:rsidRPr="00585D96">
        <w:rPr>
          <w:rFonts w:ascii="Arial" w:hAnsi="Arial" w:cs="Arial"/>
          <w:sz w:val="24"/>
          <w:szCs w:val="24"/>
        </w:rPr>
        <w:t>, Ruby</w:t>
      </w:r>
      <w:ins w:id="154" w:author="Nahuel Defossé" w:date="2018-03-13T13:51:00Z">
        <w:r w:rsidR="000360D5">
          <w:rPr>
            <w:rFonts w:ascii="Arial" w:hAnsi="Arial" w:cs="Arial"/>
            <w:sz w:val="24"/>
            <w:szCs w:val="24"/>
          </w:rPr>
          <w:t xml:space="preserve">, </w:t>
        </w:r>
      </w:ins>
      <w:del w:id="155" w:author="Nahuel Defossé" w:date="2018-03-13T13:51:00Z">
        <w:r w:rsidRPr="00585D96" w:rsidDel="000360D5">
          <w:rPr>
            <w:rFonts w:ascii="Arial" w:hAnsi="Arial" w:cs="Arial"/>
            <w:sz w:val="24"/>
            <w:szCs w:val="24"/>
          </w:rPr>
          <w:delText xml:space="preserve"> y</w:delText>
        </w:r>
      </w:del>
      <w:r w:rsidRPr="00585D96">
        <w:rPr>
          <w:rFonts w:ascii="Arial" w:hAnsi="Arial" w:cs="Arial"/>
          <w:sz w:val="24"/>
          <w:szCs w:val="24"/>
        </w:rPr>
        <w:t xml:space="preserve"> Python</w:t>
      </w:r>
      <w:ins w:id="156" w:author="Nahuel Defossé" w:date="2018-03-13T13:51:00Z">
        <w:r w:rsidR="000360D5">
          <w:rPr>
            <w:rFonts w:ascii="Arial" w:hAnsi="Arial" w:cs="Arial"/>
            <w:sz w:val="24"/>
            <w:szCs w:val="24"/>
          </w:rPr>
          <w:t>, etc.</w:t>
        </w:r>
      </w:ins>
      <w:del w:id="157" w:author="Nahuel Defossé" w:date="2018-03-13T13:51:00Z">
        <w:r w:rsidRPr="00585D96" w:rsidDel="000360D5">
          <w:rPr>
            <w:rFonts w:ascii="Arial" w:hAnsi="Arial" w:cs="Arial"/>
            <w:sz w:val="24"/>
            <w:szCs w:val="24"/>
          </w:rPr>
          <w:delText>.</w:delText>
        </w:r>
      </w:del>
    </w:p>
    <w:p w:rsidR="00ED133A" w:rsidRPr="00361C40" w:rsidRDefault="00ED133A" w:rsidP="00ED133A">
      <w:pPr>
        <w:shd w:val="clear" w:color="auto" w:fill="FFFFFF"/>
        <w:ind w:left="300"/>
        <w:textAlignment w:val="baseline"/>
        <w:rPr>
          <w:rFonts w:ascii="Arial" w:hAnsi="Arial" w:cs="Arial"/>
          <w:sz w:val="24"/>
          <w:szCs w:val="24"/>
        </w:rPr>
      </w:pPr>
    </w:p>
    <w:p w:rsidR="00ED133A" w:rsidRPr="000360D5" w:rsidRDefault="000360D5" w:rsidP="00ED133A">
      <w:pPr>
        <w:rPr>
          <w:rFonts w:ascii="Arial" w:hAnsi="Arial" w:cs="Arial"/>
          <w:sz w:val="24"/>
          <w:szCs w:val="24"/>
          <w:shd w:val="clear" w:color="auto" w:fill="FFFFFF"/>
        </w:rPr>
      </w:pPr>
      <w:ins w:id="158" w:author="Nahuel Defossé" w:date="2018-03-13T13:51:00Z">
        <w:r w:rsidRPr="000360D5">
          <w:rPr>
            <w:rFonts w:ascii="Arial" w:hAnsi="Arial" w:cs="Arial"/>
            <w:sz w:val="24"/>
            <w:szCs w:val="24"/>
            <w:shd w:val="clear" w:color="auto" w:fill="FFFFFF"/>
            <w:rPrChange w:id="159" w:author="Nahuel Defossé" w:date="2018-03-13T13:51:00Z">
              <w:rPr>
                <w:rFonts w:ascii="Arial" w:hAnsi="Arial" w:cs="Arial"/>
                <w:sz w:val="24"/>
                <w:szCs w:val="24"/>
                <w:u w:val="single"/>
                <w:shd w:val="clear" w:color="auto" w:fill="FFFFFF"/>
              </w:rPr>
            </w:rPrChange>
          </w:rPr>
          <w:t xml:space="preserve">Sin embargo, podemos enumerar también una serie de </w:t>
        </w:r>
      </w:ins>
      <w:r w:rsidR="00ED133A" w:rsidRPr="000360D5">
        <w:rPr>
          <w:rFonts w:ascii="Arial" w:hAnsi="Arial" w:cs="Arial"/>
          <w:sz w:val="24"/>
          <w:szCs w:val="24"/>
          <w:shd w:val="clear" w:color="auto" w:fill="FFFFFF"/>
          <w:rPrChange w:id="160" w:author="Nahuel Defossé" w:date="2018-03-13T13:51:00Z">
            <w:rPr>
              <w:rFonts w:ascii="Arial" w:hAnsi="Arial" w:cs="Arial"/>
              <w:sz w:val="24"/>
              <w:szCs w:val="24"/>
              <w:u w:val="single"/>
              <w:shd w:val="clear" w:color="auto" w:fill="FFFFFF"/>
            </w:rPr>
          </w:rPrChange>
        </w:rPr>
        <w:t>Desventajas</w:t>
      </w:r>
      <w:r w:rsidR="00ED133A" w:rsidRPr="000360D5">
        <w:rPr>
          <w:rFonts w:ascii="Arial" w:hAnsi="Arial" w:cs="Arial"/>
          <w:sz w:val="24"/>
          <w:szCs w:val="24"/>
          <w:shd w:val="clear" w:color="auto" w:fill="FFFFFF"/>
        </w:rPr>
        <w:t>:</w:t>
      </w:r>
    </w:p>
    <w:p w:rsidR="00ED133A" w:rsidRDefault="00ED133A" w:rsidP="00ED133A">
      <w:pPr>
        <w:rPr>
          <w:rFonts w:ascii="Times New Roman" w:hAnsi="Times New Roman" w:cs="Times New Roman"/>
          <w:sz w:val="24"/>
          <w:szCs w:val="24"/>
        </w:rPr>
      </w:pPr>
    </w:p>
    <w:p w:rsidR="00ED133A" w:rsidRPr="00585D96" w:rsidRDefault="00ED133A" w:rsidP="00ED133A">
      <w:pPr>
        <w:numPr>
          <w:ilvl w:val="0"/>
          <w:numId w:val="2"/>
        </w:numPr>
        <w:shd w:val="clear" w:color="auto" w:fill="FFFFFF"/>
        <w:ind w:left="300"/>
        <w:textAlignment w:val="baseline"/>
        <w:rPr>
          <w:rFonts w:ascii="Arial" w:hAnsi="Arial" w:cs="Arial"/>
          <w:sz w:val="24"/>
          <w:szCs w:val="24"/>
        </w:rPr>
      </w:pPr>
      <w:r w:rsidRPr="00585D96">
        <w:rPr>
          <w:rFonts w:ascii="Arial" w:hAnsi="Arial" w:cs="Arial"/>
          <w:sz w:val="24"/>
          <w:szCs w:val="24"/>
        </w:rPr>
        <w:t xml:space="preserve">Programas más restringidos, </w:t>
      </w:r>
      <w:del w:id="161" w:author="Nahuel Defossé" w:date="2018-03-13T13:52:00Z">
        <w:r w:rsidRPr="00585D96" w:rsidDel="000360D5">
          <w:rPr>
            <w:rFonts w:ascii="Arial" w:hAnsi="Arial" w:cs="Arial"/>
            <w:sz w:val="24"/>
            <w:szCs w:val="24"/>
          </w:rPr>
          <w:delText xml:space="preserve">es posible que algunas </w:delText>
        </w:r>
      </w:del>
      <w:r w:rsidRPr="00585D96">
        <w:rPr>
          <w:rFonts w:ascii="Arial" w:hAnsi="Arial" w:cs="Arial"/>
          <w:sz w:val="24"/>
          <w:szCs w:val="24"/>
        </w:rPr>
        <w:t xml:space="preserve">operaciones </w:t>
      </w:r>
      <w:ins w:id="162" w:author="Nahuel Defossé" w:date="2018-03-13T13:52:00Z">
        <w:r w:rsidR="000360D5">
          <w:rPr>
            <w:rFonts w:ascii="Arial" w:hAnsi="Arial" w:cs="Arial"/>
            <w:sz w:val="24"/>
            <w:szCs w:val="24"/>
          </w:rPr>
          <w:t xml:space="preserve">específicas </w:t>
        </w:r>
      </w:ins>
      <w:del w:id="163" w:author="Nahuel Defossé" w:date="2018-03-13T13:52:00Z">
        <w:r w:rsidRPr="00585D96" w:rsidDel="000360D5">
          <w:rPr>
            <w:rFonts w:ascii="Arial" w:hAnsi="Arial" w:cs="Arial"/>
            <w:sz w:val="24"/>
            <w:szCs w:val="24"/>
          </w:rPr>
          <w:delText xml:space="preserve">complejas </w:delText>
        </w:r>
      </w:del>
      <w:ins w:id="164" w:author="Nahuel Defossé" w:date="2018-03-13T13:52:00Z">
        <w:r w:rsidR="000360D5">
          <w:rPr>
            <w:rFonts w:ascii="Arial" w:hAnsi="Arial" w:cs="Arial"/>
            <w:sz w:val="24"/>
            <w:szCs w:val="24"/>
          </w:rPr>
          <w:t xml:space="preserve">como </w:t>
        </w:r>
      </w:ins>
      <w:del w:id="165" w:author="Nahuel Defossé" w:date="2018-03-13T13:52:00Z">
        <w:r w:rsidRPr="00585D96" w:rsidDel="000360D5">
          <w:rPr>
            <w:rFonts w:ascii="Arial" w:hAnsi="Arial" w:cs="Arial"/>
            <w:sz w:val="24"/>
            <w:szCs w:val="24"/>
          </w:rPr>
          <w:delText>no sea posible hacerlas. Por ejemplo, el uso de interrupciones</w:delText>
        </w:r>
      </w:del>
      <w:ins w:id="166" w:author="Nahuel Defossé" w:date="2018-03-13T13:52:00Z">
        <w:r w:rsidR="000360D5">
          <w:rPr>
            <w:rFonts w:ascii="Arial" w:hAnsi="Arial" w:cs="Arial"/>
            <w:sz w:val="24"/>
            <w:szCs w:val="24"/>
          </w:rPr>
          <w:t>manejo pormenorizado de interrupciones no es posible.</w:t>
        </w:r>
      </w:ins>
      <w:del w:id="167" w:author="Nahuel Defossé" w:date="2018-03-13T13:52:00Z">
        <w:r w:rsidRPr="00585D96" w:rsidDel="000360D5">
          <w:rPr>
            <w:rFonts w:ascii="Arial" w:hAnsi="Arial" w:cs="Arial"/>
            <w:sz w:val="24"/>
            <w:szCs w:val="24"/>
          </w:rPr>
          <w:delText>.</w:delText>
        </w:r>
      </w:del>
    </w:p>
    <w:p w:rsidR="00ED133A" w:rsidRPr="00D15376" w:rsidRDefault="00ED133A" w:rsidP="00ED133A">
      <w:pPr>
        <w:numPr>
          <w:ilvl w:val="0"/>
          <w:numId w:val="2"/>
        </w:numPr>
        <w:shd w:val="clear" w:color="auto" w:fill="FFFFFF"/>
        <w:ind w:left="300"/>
        <w:textAlignment w:val="baseline"/>
        <w:rPr>
          <w:sz w:val="36"/>
        </w:rPr>
      </w:pPr>
      <w:r w:rsidRPr="007A7721">
        <w:rPr>
          <w:rFonts w:ascii="Arial" w:hAnsi="Arial" w:cs="Arial"/>
          <w:sz w:val="24"/>
          <w:szCs w:val="24"/>
        </w:rPr>
        <w:t xml:space="preserve">El </w:t>
      </w:r>
      <w:r>
        <w:rPr>
          <w:rFonts w:ascii="Arial" w:hAnsi="Arial" w:cs="Arial"/>
          <w:sz w:val="24"/>
          <w:szCs w:val="24"/>
        </w:rPr>
        <w:t xml:space="preserve">microcontrolador </w:t>
      </w:r>
      <w:ins w:id="168" w:author="Nahuel Defossé" w:date="2018-03-13T13:52:00Z">
        <w:r w:rsidR="000360D5">
          <w:rPr>
            <w:rFonts w:ascii="Arial" w:hAnsi="Arial" w:cs="Arial"/>
            <w:sz w:val="24"/>
            <w:szCs w:val="24"/>
          </w:rPr>
          <w:t xml:space="preserve">deja de </w:t>
        </w:r>
      </w:ins>
      <w:del w:id="169" w:author="Nahuel Defossé" w:date="2018-03-13T13:53:00Z">
        <w:r w:rsidDel="000360D5">
          <w:rPr>
            <w:rFonts w:ascii="Arial" w:hAnsi="Arial" w:cs="Arial"/>
            <w:sz w:val="24"/>
            <w:szCs w:val="24"/>
          </w:rPr>
          <w:delText>no es</w:delText>
        </w:r>
      </w:del>
      <w:ins w:id="170" w:author="Nahuel Defossé" w:date="2018-03-13T13:53:00Z">
        <w:r w:rsidR="000360D5">
          <w:rPr>
            <w:rFonts w:ascii="Arial" w:hAnsi="Arial" w:cs="Arial"/>
            <w:sz w:val="24"/>
            <w:szCs w:val="24"/>
          </w:rPr>
          <w:t>ser</w:t>
        </w:r>
      </w:ins>
      <w:r>
        <w:rPr>
          <w:rFonts w:ascii="Arial" w:hAnsi="Arial" w:cs="Arial"/>
          <w:sz w:val="24"/>
          <w:szCs w:val="24"/>
        </w:rPr>
        <w:t xml:space="preserve"> autónomo, es decir,</w:t>
      </w:r>
      <w:r w:rsidRPr="007A7721">
        <w:rPr>
          <w:rFonts w:ascii="Arial" w:hAnsi="Arial" w:cs="Arial"/>
          <w:sz w:val="24"/>
          <w:szCs w:val="24"/>
        </w:rPr>
        <w:t xml:space="preserve"> </w:t>
      </w:r>
      <w:del w:id="171" w:author="Nahuel Defossé" w:date="2018-03-13T13:53:00Z">
        <w:r w:rsidRPr="007A7721" w:rsidDel="000360D5">
          <w:rPr>
            <w:rFonts w:ascii="Arial" w:hAnsi="Arial" w:cs="Arial"/>
            <w:sz w:val="24"/>
            <w:szCs w:val="24"/>
          </w:rPr>
          <w:delText xml:space="preserve">siempre </w:delText>
        </w:r>
      </w:del>
      <w:ins w:id="172" w:author="Nahuel Defossé" w:date="2018-03-13T13:53:00Z">
        <w:r w:rsidR="000360D5">
          <w:rPr>
            <w:rFonts w:ascii="Arial" w:hAnsi="Arial" w:cs="Arial"/>
            <w:sz w:val="24"/>
            <w:szCs w:val="24"/>
          </w:rPr>
          <w:t xml:space="preserve">depende de la </w:t>
        </w:r>
      </w:ins>
      <w:del w:id="173" w:author="Nahuel Defossé" w:date="2018-03-13T13:53:00Z">
        <w:r w:rsidRPr="007A7721" w:rsidDel="000360D5">
          <w:rPr>
            <w:rFonts w:ascii="Arial" w:hAnsi="Arial" w:cs="Arial"/>
            <w:sz w:val="24"/>
            <w:szCs w:val="24"/>
          </w:rPr>
          <w:delText xml:space="preserve">debe estar </w:delText>
        </w:r>
      </w:del>
      <w:r w:rsidRPr="007A7721">
        <w:rPr>
          <w:rFonts w:ascii="Arial" w:hAnsi="Arial" w:cs="Arial"/>
          <w:sz w:val="24"/>
          <w:szCs w:val="24"/>
        </w:rPr>
        <w:t>cone</w:t>
      </w:r>
      <w:ins w:id="174" w:author="Nahuel Defossé" w:date="2018-03-13T13:53:00Z">
        <w:r w:rsidR="000360D5">
          <w:rPr>
            <w:rFonts w:ascii="Arial" w:hAnsi="Arial" w:cs="Arial"/>
            <w:sz w:val="24"/>
            <w:szCs w:val="24"/>
          </w:rPr>
          <w:t>xión</w:t>
        </w:r>
      </w:ins>
      <w:del w:id="175" w:author="Nahuel Defossé" w:date="2018-03-13T13:53:00Z">
        <w:r w:rsidRPr="007A7721" w:rsidDel="000360D5">
          <w:rPr>
            <w:rFonts w:ascii="Arial" w:hAnsi="Arial" w:cs="Arial"/>
            <w:sz w:val="24"/>
            <w:szCs w:val="24"/>
          </w:rPr>
          <w:delText>ctado</w:delText>
        </w:r>
      </w:del>
      <w:r w:rsidRPr="007A7721">
        <w:rPr>
          <w:rFonts w:ascii="Arial" w:hAnsi="Arial" w:cs="Arial"/>
          <w:sz w:val="24"/>
          <w:szCs w:val="24"/>
        </w:rPr>
        <w:t xml:space="preserve"> al computador</w:t>
      </w:r>
      <w:r>
        <w:rPr>
          <w:rFonts w:ascii="Arial" w:hAnsi="Arial" w:cs="Arial"/>
          <w:sz w:val="24"/>
          <w:szCs w:val="24"/>
        </w:rPr>
        <w:t xml:space="preserve"> </w:t>
      </w:r>
      <w:r w:rsidRPr="007A7721">
        <w:rPr>
          <w:rFonts w:ascii="Arial" w:hAnsi="Arial" w:cs="Arial"/>
          <w:sz w:val="24"/>
          <w:szCs w:val="24"/>
        </w:rPr>
        <w:t xml:space="preserve">para poder </w:t>
      </w:r>
      <w:r>
        <w:rPr>
          <w:rFonts w:ascii="Arial" w:hAnsi="Arial" w:cs="Arial"/>
          <w:sz w:val="24"/>
          <w:szCs w:val="24"/>
        </w:rPr>
        <w:t>recibir comandos</w:t>
      </w:r>
      <w:r w:rsidRPr="007A7721">
        <w:rPr>
          <w:rFonts w:ascii="Arial" w:hAnsi="Arial" w:cs="Arial"/>
          <w:sz w:val="24"/>
          <w:szCs w:val="24"/>
        </w:rPr>
        <w:t>.</w:t>
      </w:r>
    </w:p>
    <w:p w:rsidR="00ED133A" w:rsidRDefault="00ED133A" w:rsidP="00ED133A">
      <w:pPr>
        <w:rPr>
          <w:b/>
          <w:color w:val="666666"/>
          <w:sz w:val="32"/>
          <w:szCs w:val="32"/>
        </w:rPr>
      </w:pPr>
      <w:bookmarkStart w:id="176" w:name="_Toc499023891"/>
    </w:p>
    <w:p w:rsidR="0024056A" w:rsidRDefault="0024056A" w:rsidP="001A779B">
      <w:pPr>
        <w:pStyle w:val="Ttulo2"/>
        <w:rPr>
          <w:b/>
          <w:sz w:val="32"/>
          <w:szCs w:val="32"/>
        </w:rPr>
      </w:pPr>
      <w:r>
        <w:rPr>
          <w:b/>
          <w:sz w:val="32"/>
          <w:szCs w:val="32"/>
        </w:rPr>
        <w:t xml:space="preserve">7.4 </w:t>
      </w:r>
      <w:r w:rsidR="00086925">
        <w:rPr>
          <w:b/>
          <w:sz w:val="32"/>
          <w:szCs w:val="32"/>
        </w:rPr>
        <w:t>Surgimiento y</w:t>
      </w:r>
      <w:r>
        <w:rPr>
          <w:b/>
          <w:sz w:val="32"/>
          <w:szCs w:val="32"/>
        </w:rPr>
        <w:t xml:space="preserve"> funciona</w:t>
      </w:r>
      <w:r w:rsidR="00086925">
        <w:rPr>
          <w:b/>
          <w:sz w:val="32"/>
          <w:szCs w:val="32"/>
        </w:rPr>
        <w:t>miento de</w:t>
      </w:r>
      <w:r>
        <w:rPr>
          <w:b/>
          <w:sz w:val="32"/>
          <w:szCs w:val="32"/>
        </w:rPr>
        <w:t xml:space="preserve"> Firmata</w:t>
      </w:r>
    </w:p>
    <w:p w:rsidR="001A779B" w:rsidRDefault="001A779B" w:rsidP="00ED133A">
      <w:pPr>
        <w:rPr>
          <w:rFonts w:ascii="Arial" w:hAnsi="Arial" w:cs="Arial"/>
          <w:sz w:val="24"/>
          <w:szCs w:val="24"/>
          <w:shd w:val="clear" w:color="auto" w:fill="FFFFFF"/>
        </w:rPr>
      </w:pPr>
    </w:p>
    <w:p w:rsidR="001A779B" w:rsidRDefault="000360D5" w:rsidP="001F7F7B">
      <w:pPr>
        <w:rPr>
          <w:rFonts w:ascii="Arial" w:hAnsi="Arial" w:cs="Arial"/>
          <w:sz w:val="24"/>
          <w:szCs w:val="24"/>
          <w:shd w:val="clear" w:color="auto" w:fill="FFFFFF"/>
        </w:rPr>
      </w:pPr>
      <w:ins w:id="177" w:author="Nahuel Defossé" w:date="2018-03-13T13:53:00Z">
        <w:r>
          <w:rPr>
            <w:rFonts w:ascii="Arial" w:hAnsi="Arial" w:cs="Arial"/>
            <w:sz w:val="24"/>
            <w:szCs w:val="24"/>
            <w:shd w:val="clear" w:color="auto" w:fill="FFFFFF"/>
          </w:rPr>
          <w:t xml:space="preserve">El protocolo surge </w:t>
        </w:r>
      </w:ins>
      <w:del w:id="178" w:author="Nahuel Defossé" w:date="2018-03-13T13:53:00Z">
        <w:r w:rsidR="00DC3114" w:rsidDel="000360D5">
          <w:rPr>
            <w:rFonts w:ascii="Arial" w:hAnsi="Arial" w:cs="Arial"/>
            <w:sz w:val="24"/>
            <w:szCs w:val="24"/>
            <w:shd w:val="clear" w:color="auto" w:fill="FFFFFF"/>
          </w:rPr>
          <w:delText xml:space="preserve">Como se mencionó en el apartado anterior, Firmata es un </w:delText>
        </w:r>
        <w:r w:rsidR="00086925" w:rsidDel="000360D5">
          <w:rPr>
            <w:rFonts w:ascii="Arial" w:hAnsi="Arial" w:cs="Arial"/>
            <w:sz w:val="24"/>
            <w:szCs w:val="24"/>
            <w:shd w:val="clear" w:color="auto" w:fill="FFFFFF"/>
          </w:rPr>
          <w:delText>protocolo</w:delText>
        </w:r>
        <w:r w:rsidR="00DC3114" w:rsidDel="000360D5">
          <w:rPr>
            <w:rFonts w:ascii="Arial" w:hAnsi="Arial" w:cs="Arial"/>
            <w:sz w:val="24"/>
            <w:szCs w:val="24"/>
            <w:shd w:val="clear" w:color="auto" w:fill="FFFFFF"/>
          </w:rPr>
          <w:delText xml:space="preserve"> diseñado para la comunicación con microcontroladores desde cualquier software o computadora conectad</w:delText>
        </w:r>
        <w:r w:rsidR="00086925" w:rsidDel="000360D5">
          <w:rPr>
            <w:rFonts w:ascii="Arial" w:hAnsi="Arial" w:cs="Arial"/>
            <w:sz w:val="24"/>
            <w:szCs w:val="24"/>
            <w:shd w:val="clear" w:color="auto" w:fill="FFFFFF"/>
          </w:rPr>
          <w:delText>a</w:delText>
        </w:r>
        <w:r w:rsidR="00DC3114" w:rsidDel="000360D5">
          <w:rPr>
            <w:rFonts w:ascii="Arial" w:hAnsi="Arial" w:cs="Arial"/>
            <w:sz w:val="24"/>
            <w:szCs w:val="24"/>
            <w:shd w:val="clear" w:color="auto" w:fill="FFFFFF"/>
          </w:rPr>
          <w:delText xml:space="preserve"> al mismo. </w:delText>
        </w:r>
      </w:del>
      <w:del w:id="179" w:author="Nahuel Defossé" w:date="2018-03-13T13:54:00Z">
        <w:r w:rsidR="00DC3114" w:rsidDel="000360D5">
          <w:rPr>
            <w:rFonts w:ascii="Arial" w:hAnsi="Arial" w:cs="Arial"/>
            <w:sz w:val="24"/>
            <w:szCs w:val="24"/>
            <w:shd w:val="clear" w:color="auto" w:fill="FFFFFF"/>
          </w:rPr>
          <w:delText xml:space="preserve">Su </w:delText>
        </w:r>
      </w:del>
      <w:ins w:id="180" w:author="Nahuel Defossé" w:date="2018-03-13T13:54:00Z">
        <w:r>
          <w:rPr>
            <w:rFonts w:ascii="Arial" w:hAnsi="Arial" w:cs="Arial"/>
            <w:sz w:val="24"/>
            <w:szCs w:val="24"/>
            <w:shd w:val="clear" w:color="auto" w:fill="FFFFFF"/>
          </w:rPr>
          <w:t xml:space="preserve">con el </w:t>
        </w:r>
      </w:ins>
      <w:r w:rsidR="00DC3114">
        <w:rPr>
          <w:rFonts w:ascii="Arial" w:hAnsi="Arial" w:cs="Arial"/>
          <w:sz w:val="24"/>
          <w:szCs w:val="24"/>
          <w:shd w:val="clear" w:color="auto" w:fill="FFFFFF"/>
        </w:rPr>
        <w:t xml:space="preserve">objetivo </w:t>
      </w:r>
      <w:del w:id="181" w:author="Nahuel Defossé" w:date="2018-03-13T13:54:00Z">
        <w:r w:rsidR="00DC3114" w:rsidDel="000360D5">
          <w:rPr>
            <w:rFonts w:ascii="Arial" w:hAnsi="Arial" w:cs="Arial"/>
            <w:sz w:val="24"/>
            <w:szCs w:val="24"/>
            <w:shd w:val="clear" w:color="auto" w:fill="FFFFFF"/>
          </w:rPr>
          <w:delText>primordial es</w:delText>
        </w:r>
      </w:del>
      <w:ins w:id="182" w:author="Nahuel Defossé" w:date="2018-03-13T13:54:00Z">
        <w:r>
          <w:rPr>
            <w:rFonts w:ascii="Arial" w:hAnsi="Arial" w:cs="Arial"/>
            <w:sz w:val="24"/>
            <w:szCs w:val="24"/>
            <w:shd w:val="clear" w:color="auto" w:fill="FFFFFF"/>
          </w:rPr>
          <w:t>de</w:t>
        </w:r>
      </w:ins>
      <w:r w:rsidR="00DC3114">
        <w:rPr>
          <w:rFonts w:ascii="Arial" w:hAnsi="Arial" w:cs="Arial"/>
          <w:sz w:val="24"/>
          <w:szCs w:val="24"/>
          <w:shd w:val="clear" w:color="auto" w:fill="FFFFFF"/>
        </w:rPr>
        <w:t xml:space="preserve"> hacer del microcontrolador una extensión del entorno de desarrollo</w:t>
      </w:r>
      <w:ins w:id="183" w:author="Nahuel Defossé" w:date="2018-03-13T13:54:00Z">
        <w:r>
          <w:rPr>
            <w:rFonts w:ascii="Arial" w:hAnsi="Arial" w:cs="Arial"/>
            <w:sz w:val="24"/>
            <w:szCs w:val="24"/>
            <w:shd w:val="clear" w:color="auto" w:fill="FFFFFF"/>
          </w:rPr>
          <w:t>, quitando del foco la programación embebida y permiteiendo el uso de lenguajes de mayor nivel de abstracción o familiaridad con el desarrollador.</w:t>
        </w:r>
      </w:ins>
      <w:del w:id="184" w:author="Nahuel Defossé" w:date="2018-03-13T13:54:00Z">
        <w:r w:rsidR="00DC3114" w:rsidDel="000360D5">
          <w:rPr>
            <w:rFonts w:ascii="Arial" w:hAnsi="Arial" w:cs="Arial"/>
            <w:sz w:val="24"/>
            <w:szCs w:val="24"/>
            <w:shd w:val="clear" w:color="auto" w:fill="FFFFFF"/>
          </w:rPr>
          <w:delText>.</w:delText>
        </w:r>
      </w:del>
    </w:p>
    <w:p w:rsidR="00E020E6" w:rsidRDefault="00E020E6" w:rsidP="001F7F7B">
      <w:pPr>
        <w:rPr>
          <w:rFonts w:ascii="Arial" w:hAnsi="Arial" w:cs="Arial"/>
          <w:sz w:val="24"/>
          <w:szCs w:val="24"/>
          <w:shd w:val="clear" w:color="auto" w:fill="FFFFFF"/>
        </w:rPr>
      </w:pPr>
    </w:p>
    <w:p w:rsidR="001A779B" w:rsidRPr="00DC3114" w:rsidDel="00873AC8" w:rsidRDefault="001A779B" w:rsidP="001F7F7B">
      <w:pPr>
        <w:pStyle w:val="NormalWeb"/>
        <w:shd w:val="clear" w:color="auto" w:fill="FFFFFF"/>
        <w:spacing w:before="0" w:beforeAutospacing="0" w:after="0" w:afterAutospacing="0"/>
        <w:jc w:val="both"/>
        <w:rPr>
          <w:del w:id="185" w:author="Nahuel Defossé" w:date="2018-03-13T13:54:00Z"/>
          <w:rFonts w:ascii="Arial" w:eastAsia="Calibri" w:hAnsi="Arial" w:cs="Arial"/>
          <w:color w:val="000000"/>
          <w:shd w:val="clear" w:color="auto" w:fill="FFFFFF"/>
        </w:rPr>
      </w:pPr>
      <w:del w:id="186" w:author="Nahuel Defossé" w:date="2018-03-13T13:54:00Z">
        <w:r w:rsidRPr="00DC3114" w:rsidDel="00873AC8">
          <w:rPr>
            <w:rFonts w:ascii="Arial" w:eastAsia="Calibri" w:hAnsi="Arial" w:cs="Arial"/>
            <w:color w:val="000000"/>
            <w:shd w:val="clear" w:color="auto" w:fill="FFFFFF"/>
          </w:rPr>
          <w:delText>Fue diseñado para ser abierto</w:delText>
        </w:r>
        <w:r w:rsidR="00DC3114" w:rsidDel="00873AC8">
          <w:rPr>
            <w:rFonts w:ascii="Arial" w:eastAsia="Calibri" w:hAnsi="Arial" w:cs="Arial"/>
            <w:color w:val="000000"/>
            <w:shd w:val="clear" w:color="auto" w:fill="FFFFFF"/>
          </w:rPr>
          <w:delText xml:space="preserve">, </w:delText>
        </w:r>
        <w:r w:rsidRPr="00DC3114" w:rsidDel="00873AC8">
          <w:rPr>
            <w:rFonts w:ascii="Arial" w:eastAsia="Calibri" w:hAnsi="Arial" w:cs="Arial"/>
            <w:color w:val="000000"/>
            <w:shd w:val="clear" w:color="auto" w:fill="FFFFFF"/>
          </w:rPr>
          <w:delText>flexible</w:delText>
        </w:r>
        <w:r w:rsidR="00DC3114" w:rsidDel="00873AC8">
          <w:rPr>
            <w:rFonts w:ascii="Arial" w:eastAsia="Calibri" w:hAnsi="Arial" w:cs="Arial"/>
            <w:color w:val="000000"/>
            <w:shd w:val="clear" w:color="auto" w:fill="FFFFFF"/>
          </w:rPr>
          <w:delText xml:space="preserve"> y</w:delText>
        </w:r>
        <w:r w:rsidRPr="00DC3114" w:rsidDel="00873AC8">
          <w:rPr>
            <w:rFonts w:ascii="Arial" w:eastAsia="Calibri" w:hAnsi="Arial" w:cs="Arial"/>
            <w:color w:val="000000"/>
            <w:shd w:val="clear" w:color="auto" w:fill="FFFFFF"/>
          </w:rPr>
          <w:delText xml:space="preserve"> para que pueda ser soportado por cualquier lenguaje de programación, también debe ser simple de implementar en el microcontrolador y en el </w:delText>
        </w:r>
        <w:r w:rsidR="00DC3114" w:rsidRPr="00DC3114" w:rsidDel="00873AC8">
          <w:rPr>
            <w:rFonts w:ascii="Arial" w:eastAsia="Calibri" w:hAnsi="Arial" w:cs="Arial"/>
            <w:color w:val="000000"/>
            <w:shd w:val="clear" w:color="auto" w:fill="FFFFFF"/>
          </w:rPr>
          <w:delText>computador</w:delText>
        </w:r>
        <w:r w:rsidRPr="00DC3114" w:rsidDel="00873AC8">
          <w:rPr>
            <w:rFonts w:ascii="Arial" w:eastAsia="Calibri" w:hAnsi="Arial" w:cs="Arial"/>
            <w:color w:val="000000"/>
            <w:shd w:val="clear" w:color="auto" w:fill="FFFFFF"/>
          </w:rPr>
          <w:delText>.</w:delText>
        </w:r>
      </w:del>
    </w:p>
    <w:p w:rsidR="001A779B" w:rsidRDefault="00873AC8" w:rsidP="001F7F7B">
      <w:pPr>
        <w:rPr>
          <w:rFonts w:ascii="Arial" w:hAnsi="Arial" w:cs="Arial"/>
          <w:sz w:val="24"/>
          <w:szCs w:val="24"/>
          <w:shd w:val="clear" w:color="auto" w:fill="FFFFFF"/>
        </w:rPr>
      </w:pPr>
      <w:ins w:id="187" w:author="Nahuel Defossé" w:date="2018-03-13T13:55:00Z">
        <w:r>
          <w:rPr>
            <w:rFonts w:ascii="Arial" w:hAnsi="Arial" w:cs="Arial"/>
            <w:sz w:val="24"/>
            <w:szCs w:val="24"/>
            <w:shd w:val="clear" w:color="auto" w:fill="FFFFFF"/>
          </w:rPr>
          <w:t>Su creación data del</w:t>
        </w:r>
      </w:ins>
      <w:del w:id="188" w:author="Nahuel Defossé" w:date="2018-03-13T13:55:00Z">
        <w:r w:rsidR="00DC3114" w:rsidRPr="00DC3114" w:rsidDel="00873AC8">
          <w:rPr>
            <w:rFonts w:ascii="Arial" w:hAnsi="Arial" w:cs="Arial"/>
            <w:sz w:val="24"/>
            <w:szCs w:val="24"/>
            <w:shd w:val="clear" w:color="auto" w:fill="FFFFFF"/>
          </w:rPr>
          <w:delText xml:space="preserve">El protocolo </w:delText>
        </w:r>
        <w:r w:rsidR="001A779B" w:rsidRPr="00DC3114" w:rsidDel="00873AC8">
          <w:rPr>
            <w:rFonts w:ascii="Arial" w:hAnsi="Arial" w:cs="Arial"/>
            <w:sz w:val="24"/>
            <w:szCs w:val="24"/>
            <w:shd w:val="clear" w:color="auto" w:fill="FFFFFF"/>
          </w:rPr>
          <w:delText xml:space="preserve">Firmata fue </w:delText>
        </w:r>
      </w:del>
      <w:ins w:id="189" w:author="Nahuel Defossé" w:date="2018-03-13T13:55:00Z">
        <w:r>
          <w:rPr>
            <w:rFonts w:ascii="Arial" w:hAnsi="Arial" w:cs="Arial"/>
            <w:sz w:val="24"/>
            <w:szCs w:val="24"/>
            <w:shd w:val="clear" w:color="auto" w:fill="FFFFFF"/>
          </w:rPr>
          <w:t xml:space="preserve"> </w:t>
        </w:r>
      </w:ins>
      <w:del w:id="190" w:author="Nahuel Defossé" w:date="2018-03-13T13:55:00Z">
        <w:r w:rsidR="001A779B" w:rsidRPr="00DC3114" w:rsidDel="00873AC8">
          <w:rPr>
            <w:rFonts w:ascii="Arial" w:hAnsi="Arial" w:cs="Arial"/>
            <w:sz w:val="24"/>
            <w:szCs w:val="24"/>
            <w:shd w:val="clear" w:color="auto" w:fill="FFFFFF"/>
          </w:rPr>
          <w:delText xml:space="preserve">creado en el </w:delText>
        </w:r>
      </w:del>
      <w:r w:rsidR="00DC3114" w:rsidRPr="00DC3114">
        <w:rPr>
          <w:rFonts w:ascii="Arial" w:hAnsi="Arial" w:cs="Arial"/>
          <w:sz w:val="24"/>
          <w:szCs w:val="24"/>
          <w:shd w:val="clear" w:color="auto" w:fill="FFFFFF"/>
        </w:rPr>
        <w:t xml:space="preserve">año </w:t>
      </w:r>
      <w:r w:rsidR="001A779B" w:rsidRPr="00DC3114">
        <w:rPr>
          <w:rFonts w:ascii="Arial" w:hAnsi="Arial" w:cs="Arial"/>
          <w:sz w:val="24"/>
          <w:szCs w:val="24"/>
          <w:shd w:val="clear" w:color="auto" w:fill="FFFFFF"/>
        </w:rPr>
        <w:t>2006 como una demo</w:t>
      </w:r>
      <w:ins w:id="191" w:author="Nahuel Defossé" w:date="2018-03-13T13:55:00Z">
        <w:r>
          <w:rPr>
            <w:rFonts w:ascii="Arial" w:hAnsi="Arial" w:cs="Arial"/>
            <w:sz w:val="24"/>
            <w:szCs w:val="24"/>
            <w:shd w:val="clear" w:color="auto" w:fill="FFFFFF"/>
          </w:rPr>
          <w:t>stración</w:t>
        </w:r>
      </w:ins>
      <w:r w:rsidR="001A779B" w:rsidRPr="00DC3114">
        <w:rPr>
          <w:rFonts w:ascii="Arial" w:hAnsi="Arial" w:cs="Arial"/>
          <w:sz w:val="24"/>
          <w:szCs w:val="24"/>
          <w:shd w:val="clear" w:color="auto" w:fill="FFFFFF"/>
        </w:rPr>
        <w:t xml:space="preserve"> para Arduino por Hans-Chistoph Steiner</w:t>
      </w:r>
      <w:ins w:id="192" w:author="Nahuel Defossé" w:date="2018-03-13T13:56:00Z">
        <w:r>
          <w:rPr>
            <w:rFonts w:ascii="Arial" w:hAnsi="Arial" w:cs="Arial"/>
            <w:sz w:val="24"/>
            <w:szCs w:val="24"/>
            <w:shd w:val="clear" w:color="auto" w:fill="FFFFFF"/>
          </w:rPr>
          <w:t xml:space="preserve">, </w:t>
        </w:r>
      </w:ins>
      <w:del w:id="193" w:author="Nahuel Defossé" w:date="2018-03-13T13:56:00Z">
        <w:r w:rsidR="001A779B" w:rsidRPr="00DC3114" w:rsidDel="00873AC8">
          <w:rPr>
            <w:rFonts w:ascii="Arial" w:hAnsi="Arial" w:cs="Arial"/>
            <w:sz w:val="24"/>
            <w:szCs w:val="24"/>
            <w:shd w:val="clear" w:color="auto" w:fill="FFFFFF"/>
          </w:rPr>
          <w:delText xml:space="preserve">. </w:delText>
        </w:r>
        <w:r w:rsidR="00DC3114" w:rsidRPr="00DC3114" w:rsidDel="00873AC8">
          <w:rPr>
            <w:rFonts w:ascii="Arial" w:hAnsi="Arial" w:cs="Arial"/>
            <w:sz w:val="24"/>
            <w:szCs w:val="24"/>
            <w:shd w:val="clear" w:color="auto" w:fill="FFFFFF"/>
          </w:rPr>
          <w:delText>La idea de este protocolo se le</w:delText>
        </w:r>
        <w:r w:rsidR="001A779B" w:rsidRPr="00DC3114" w:rsidDel="00873AC8">
          <w:rPr>
            <w:rFonts w:ascii="Arial" w:hAnsi="Arial" w:cs="Arial"/>
            <w:sz w:val="24"/>
            <w:szCs w:val="24"/>
            <w:shd w:val="clear" w:color="auto" w:fill="FFFFFF"/>
          </w:rPr>
          <w:delText xml:space="preserve"> ocurrió </w:delText>
        </w:r>
      </w:del>
      <w:r w:rsidR="001A779B" w:rsidRPr="00DC3114">
        <w:rPr>
          <w:rFonts w:ascii="Arial" w:hAnsi="Arial" w:cs="Arial"/>
          <w:sz w:val="24"/>
          <w:szCs w:val="24"/>
          <w:shd w:val="clear" w:color="auto" w:fill="FFFFFF"/>
        </w:rPr>
        <w:t xml:space="preserve">mientras </w:t>
      </w:r>
      <w:del w:id="194" w:author="Nahuel Defossé" w:date="2018-03-13T13:56:00Z">
        <w:r w:rsidR="001A779B" w:rsidRPr="00DC3114" w:rsidDel="00873AC8">
          <w:rPr>
            <w:rFonts w:ascii="Arial" w:hAnsi="Arial" w:cs="Arial"/>
            <w:sz w:val="24"/>
            <w:szCs w:val="24"/>
            <w:shd w:val="clear" w:color="auto" w:fill="FFFFFF"/>
          </w:rPr>
          <w:delText xml:space="preserve">estaba </w:delText>
        </w:r>
      </w:del>
      <w:r w:rsidR="001A779B" w:rsidRPr="00DC3114">
        <w:rPr>
          <w:rFonts w:ascii="Arial" w:hAnsi="Arial" w:cs="Arial"/>
          <w:sz w:val="24"/>
          <w:szCs w:val="24"/>
          <w:shd w:val="clear" w:color="auto" w:fill="FFFFFF"/>
        </w:rPr>
        <w:t>trabaja</w:t>
      </w:r>
      <w:ins w:id="195" w:author="Nahuel Defossé" w:date="2018-03-13T13:56:00Z">
        <w:r>
          <w:rPr>
            <w:rFonts w:ascii="Arial" w:hAnsi="Arial" w:cs="Arial"/>
            <w:sz w:val="24"/>
            <w:szCs w:val="24"/>
            <w:shd w:val="clear" w:color="auto" w:fill="FFFFFF"/>
          </w:rPr>
          <w:t>ba</w:t>
        </w:r>
      </w:ins>
      <w:del w:id="196" w:author="Nahuel Defossé" w:date="2018-03-13T13:56:00Z">
        <w:r w:rsidR="001A779B" w:rsidRPr="00DC3114" w:rsidDel="00873AC8">
          <w:rPr>
            <w:rFonts w:ascii="Arial" w:hAnsi="Arial" w:cs="Arial"/>
            <w:sz w:val="24"/>
            <w:szCs w:val="24"/>
            <w:shd w:val="clear" w:color="auto" w:fill="FFFFFF"/>
          </w:rPr>
          <w:delText>ndo</w:delText>
        </w:r>
      </w:del>
      <w:r w:rsidR="001A779B" w:rsidRPr="00DC3114">
        <w:rPr>
          <w:rFonts w:ascii="Arial" w:hAnsi="Arial" w:cs="Arial"/>
          <w:sz w:val="24"/>
          <w:szCs w:val="24"/>
          <w:shd w:val="clear" w:color="auto" w:fill="FFFFFF"/>
        </w:rPr>
        <w:t xml:space="preserve"> en un proyecto musical con dispositivos </w:t>
      </w:r>
      <w:del w:id="197" w:author="Nahuel Defossé" w:date="2018-03-13T13:56:00Z">
        <w:r w:rsidR="001A779B" w:rsidRPr="00DC3114" w:rsidDel="00873AC8">
          <w:rPr>
            <w:rFonts w:ascii="Arial" w:hAnsi="Arial" w:cs="Arial"/>
            <w:sz w:val="24"/>
            <w:szCs w:val="24"/>
            <w:shd w:val="clear" w:color="auto" w:fill="FFFFFF"/>
          </w:rPr>
          <w:delText>Eroktronix MIDItron</w:delText>
        </w:r>
      </w:del>
      <w:ins w:id="198" w:author="Nahuel Defossé" w:date="2018-03-13T13:56:00Z">
        <w:r>
          <w:rPr>
            <w:rFonts w:ascii="Arial" w:hAnsi="Arial" w:cs="Arial"/>
            <w:sz w:val="24"/>
            <w:szCs w:val="24"/>
            <w:shd w:val="clear" w:color="auto" w:fill="FFFFFF"/>
          </w:rPr>
          <w:t>MIDI inter</w:t>
        </w:r>
      </w:ins>
      <w:del w:id="199" w:author="Nahuel Defossé" w:date="2018-03-13T13:56:00Z">
        <w:r w:rsidR="001A779B" w:rsidRPr="00DC3114" w:rsidDel="00873AC8">
          <w:rPr>
            <w:rFonts w:ascii="Arial" w:hAnsi="Arial" w:cs="Arial"/>
            <w:sz w:val="24"/>
            <w:szCs w:val="24"/>
            <w:shd w:val="clear" w:color="auto" w:fill="FFFFFF"/>
          </w:rPr>
          <w:delText xml:space="preserve"> </w:delText>
        </w:r>
      </w:del>
      <w:r w:rsidR="001A779B" w:rsidRPr="00DC3114">
        <w:rPr>
          <w:rFonts w:ascii="Arial" w:hAnsi="Arial" w:cs="Arial"/>
          <w:sz w:val="24"/>
          <w:szCs w:val="24"/>
          <w:shd w:val="clear" w:color="auto" w:fill="FFFFFF"/>
        </w:rPr>
        <w:t xml:space="preserve">conectados a varios Arduinos </w:t>
      </w:r>
      <w:ins w:id="200" w:author="Nahuel Defossé" w:date="2018-03-13T13:56:00Z">
        <w:r>
          <w:rPr>
            <w:rFonts w:ascii="Arial" w:hAnsi="Arial" w:cs="Arial"/>
            <w:sz w:val="24"/>
            <w:szCs w:val="24"/>
            <w:shd w:val="clear" w:color="auto" w:fill="FFFFFF"/>
          </w:rPr>
          <w:t xml:space="preserve">que contaban </w:t>
        </w:r>
      </w:ins>
      <w:r w:rsidR="001A779B" w:rsidRPr="00DC3114">
        <w:rPr>
          <w:rFonts w:ascii="Arial" w:hAnsi="Arial" w:cs="Arial"/>
          <w:sz w:val="24"/>
          <w:szCs w:val="24"/>
          <w:shd w:val="clear" w:color="auto" w:fill="FFFFFF"/>
        </w:rPr>
        <w:t>con varios sensores</w:t>
      </w:r>
      <w:del w:id="201" w:author="Nahuel Defossé" w:date="2018-03-13T13:57:00Z">
        <w:r w:rsidR="001A779B" w:rsidRPr="00DC3114" w:rsidDel="00873AC8">
          <w:rPr>
            <w:rFonts w:ascii="Arial" w:hAnsi="Arial" w:cs="Arial"/>
            <w:sz w:val="24"/>
            <w:szCs w:val="24"/>
            <w:shd w:val="clear" w:color="auto" w:fill="FFFFFF"/>
          </w:rPr>
          <w:delText xml:space="preserve"> conectados</w:delText>
        </w:r>
      </w:del>
      <w:r w:rsidR="001A779B" w:rsidRPr="00DC3114">
        <w:rPr>
          <w:rFonts w:ascii="Arial" w:hAnsi="Arial" w:cs="Arial"/>
          <w:sz w:val="24"/>
          <w:szCs w:val="24"/>
          <w:shd w:val="clear" w:color="auto" w:fill="FFFFFF"/>
        </w:rPr>
        <w:t xml:space="preserve">. </w:t>
      </w:r>
      <w:ins w:id="202" w:author="Nahuel Defossé" w:date="2018-03-13T13:57:00Z">
        <w:r>
          <w:rPr>
            <w:rFonts w:ascii="Arial" w:hAnsi="Arial" w:cs="Arial"/>
            <w:sz w:val="24"/>
            <w:szCs w:val="24"/>
            <w:shd w:val="clear" w:color="auto" w:fill="FFFFFF"/>
          </w:rPr>
          <w:t xml:space="preserve">La problmática de </w:t>
        </w:r>
        <w:r w:rsidRPr="00DC3114">
          <w:rPr>
            <w:rFonts w:ascii="Arial" w:hAnsi="Arial" w:cs="Arial"/>
            <w:sz w:val="24"/>
            <w:szCs w:val="24"/>
            <w:shd w:val="clear" w:color="auto" w:fill="FFFFFF"/>
          </w:rPr>
          <w:t xml:space="preserve">Hans </w:t>
        </w:r>
      </w:ins>
      <w:ins w:id="203" w:author="Nahuel Defossé" w:date="2018-03-13T13:58:00Z">
        <w:r>
          <w:rPr>
            <w:rFonts w:ascii="Arial" w:hAnsi="Arial" w:cs="Arial"/>
            <w:sz w:val="24"/>
            <w:szCs w:val="24"/>
            <w:shd w:val="clear" w:color="auto" w:fill="FFFFFF"/>
          </w:rPr>
          <w:t xml:space="preserve">era que </w:t>
        </w:r>
      </w:ins>
      <w:ins w:id="204" w:author="Nahuel Defossé" w:date="2018-03-13T13:57:00Z">
        <w:r>
          <w:rPr>
            <w:rFonts w:ascii="Arial" w:hAnsi="Arial" w:cs="Arial"/>
            <w:sz w:val="24"/>
            <w:szCs w:val="24"/>
            <w:shd w:val="clear" w:color="auto" w:fill="FFFFFF"/>
          </w:rPr>
          <w:t>debía replicar en cada microcontrolador cada cambio realizado.</w:t>
        </w:r>
      </w:ins>
      <w:del w:id="205" w:author="Nahuel Defossé" w:date="2018-03-13T13:57:00Z">
        <w:r w:rsidR="001A779B" w:rsidRPr="00DC3114" w:rsidDel="00873AC8">
          <w:rPr>
            <w:rFonts w:ascii="Arial" w:hAnsi="Arial" w:cs="Arial"/>
            <w:sz w:val="24"/>
            <w:szCs w:val="24"/>
            <w:shd w:val="clear" w:color="auto" w:fill="FFFFFF"/>
          </w:rPr>
          <w:delText>Cuando tenía que hacer una modificación en el código, debía replicarlos en todos los Arduinos.</w:delText>
        </w:r>
      </w:del>
    </w:p>
    <w:p w:rsidR="00DC3114" w:rsidRDefault="00DC3114" w:rsidP="001F7F7B">
      <w:pPr>
        <w:rPr>
          <w:rFonts w:ascii="Arial" w:hAnsi="Arial" w:cs="Arial"/>
          <w:sz w:val="24"/>
          <w:szCs w:val="24"/>
          <w:shd w:val="clear" w:color="auto" w:fill="FFFFFF"/>
        </w:rPr>
      </w:pPr>
    </w:p>
    <w:p w:rsidR="00E020E6" w:rsidDel="00B40EE1" w:rsidRDefault="00542E7A" w:rsidP="001F7F7B">
      <w:pPr>
        <w:pStyle w:val="NormalWeb"/>
        <w:shd w:val="clear" w:color="auto" w:fill="FFFFFF"/>
        <w:spacing w:before="0" w:beforeAutospacing="0" w:after="0" w:afterAutospacing="0"/>
        <w:jc w:val="both"/>
        <w:rPr>
          <w:del w:id="206" w:author="Nahuel Defossé" w:date="2018-03-13T16:07:00Z"/>
          <w:rFonts w:ascii="Arial" w:eastAsia="Calibri" w:hAnsi="Arial" w:cs="Arial"/>
          <w:color w:val="000000"/>
          <w:shd w:val="clear" w:color="auto" w:fill="FFFFFF"/>
        </w:rPr>
      </w:pPr>
      <w:ins w:id="207" w:author="Nahuel Defossé" w:date="2018-03-13T15:48:00Z">
        <w:r>
          <w:rPr>
            <w:rFonts w:ascii="Arial" w:eastAsia="Calibri" w:hAnsi="Arial" w:cs="Arial"/>
            <w:color w:val="000000"/>
            <w:shd w:val="clear" w:color="auto" w:fill="FFFFFF"/>
          </w:rPr>
          <w:t xml:space="preserve">Actualmente </w:t>
        </w:r>
      </w:ins>
      <w:del w:id="208" w:author="Nahuel Defossé" w:date="2018-03-13T15:48:00Z">
        <w:r w:rsidR="00DC3114" w:rsidRPr="00DC3114" w:rsidDel="00542E7A">
          <w:rPr>
            <w:rFonts w:ascii="Arial" w:eastAsia="Calibri" w:hAnsi="Arial" w:cs="Arial"/>
            <w:color w:val="000000"/>
            <w:shd w:val="clear" w:color="auto" w:fill="FFFFFF"/>
          </w:rPr>
          <w:delText xml:space="preserve">La </w:delText>
        </w:r>
      </w:del>
      <w:ins w:id="209" w:author="Nahuel Defossé" w:date="2018-03-13T15:48:00Z">
        <w:r>
          <w:rPr>
            <w:rFonts w:ascii="Arial" w:eastAsia="Calibri" w:hAnsi="Arial" w:cs="Arial"/>
            <w:color w:val="000000"/>
            <w:shd w:val="clear" w:color="auto" w:fill="FFFFFF"/>
          </w:rPr>
          <w:t>l</w:t>
        </w:r>
        <w:r w:rsidRPr="00DC3114">
          <w:rPr>
            <w:rFonts w:ascii="Arial" w:eastAsia="Calibri" w:hAnsi="Arial" w:cs="Arial"/>
            <w:color w:val="000000"/>
            <w:shd w:val="clear" w:color="auto" w:fill="FFFFFF"/>
          </w:rPr>
          <w:t xml:space="preserve">a </w:t>
        </w:r>
      </w:ins>
      <w:r w:rsidR="00DC3114" w:rsidRPr="00DC3114">
        <w:rPr>
          <w:rFonts w:ascii="Arial" w:eastAsia="Calibri" w:hAnsi="Arial" w:cs="Arial"/>
          <w:color w:val="000000"/>
          <w:shd w:val="clear" w:color="auto" w:fill="FFFFFF"/>
        </w:rPr>
        <w:t xml:space="preserve">implementación de referencia </w:t>
      </w:r>
      <w:del w:id="210" w:author="Nahuel Defossé" w:date="2018-03-13T15:49:00Z">
        <w:r w:rsidR="00DC3114" w:rsidRPr="00DC3114" w:rsidDel="00542E7A">
          <w:rPr>
            <w:rFonts w:ascii="Arial" w:eastAsia="Calibri" w:hAnsi="Arial" w:cs="Arial"/>
            <w:color w:val="000000"/>
            <w:shd w:val="clear" w:color="auto" w:fill="FFFFFF"/>
          </w:rPr>
          <w:delText xml:space="preserve">es </w:delText>
        </w:r>
      </w:del>
      <w:ins w:id="211" w:author="Nahuel Defossé" w:date="2018-03-13T15:49:00Z">
        <w:r>
          <w:rPr>
            <w:rFonts w:ascii="Arial" w:eastAsia="Calibri" w:hAnsi="Arial" w:cs="Arial"/>
            <w:color w:val="000000"/>
            <w:shd w:val="clear" w:color="auto" w:fill="FFFFFF"/>
          </w:rPr>
          <w:t>se encuentra</w:t>
        </w:r>
        <w:r w:rsidRPr="00DC3114">
          <w:rPr>
            <w:rFonts w:ascii="Arial" w:eastAsia="Calibri" w:hAnsi="Arial" w:cs="Arial"/>
            <w:color w:val="000000"/>
            <w:shd w:val="clear" w:color="auto" w:fill="FFFFFF"/>
          </w:rPr>
          <w:t xml:space="preserve"> </w:t>
        </w:r>
        <w:r>
          <w:rPr>
            <w:rFonts w:ascii="Arial" w:eastAsia="Calibri" w:hAnsi="Arial" w:cs="Arial"/>
            <w:color w:val="000000"/>
            <w:shd w:val="clear" w:color="auto" w:fill="FFFFFF"/>
          </w:rPr>
          <w:t xml:space="preserve">en la biblioteca de Arduino IDE, incluida a </w:t>
        </w:r>
      </w:ins>
      <w:del w:id="212" w:author="Nahuel Defossé" w:date="2018-03-13T15:49:00Z">
        <w:r w:rsidR="00DC3114" w:rsidRPr="00DC3114" w:rsidDel="00542E7A">
          <w:rPr>
            <w:rFonts w:ascii="Arial" w:eastAsia="Calibri" w:hAnsi="Arial" w:cs="Arial"/>
            <w:color w:val="000000"/>
            <w:shd w:val="clear" w:color="auto" w:fill="FFFFFF"/>
          </w:rPr>
          <w:delText xml:space="preserve">la librería para Arduino/Wiring la cual está incluida en el entorno de desarrollo oficial de Arduino a </w:delText>
        </w:r>
      </w:del>
      <w:r w:rsidR="00DC3114" w:rsidRPr="00DC3114">
        <w:rPr>
          <w:rFonts w:ascii="Arial" w:eastAsia="Calibri" w:hAnsi="Arial" w:cs="Arial"/>
          <w:color w:val="000000"/>
          <w:shd w:val="clear" w:color="auto" w:fill="FFFFFF"/>
        </w:rPr>
        <w:t>partir de la versión 0012</w:t>
      </w:r>
      <w:ins w:id="213" w:author="Nahuel Defossé" w:date="2018-03-13T16:09:00Z">
        <w:r w:rsidR="00CA1B7F">
          <w:rPr>
            <w:rFonts w:ascii="Arial" w:eastAsia="Calibri" w:hAnsi="Arial" w:cs="Arial"/>
            <w:color w:val="000000"/>
            <w:shd w:val="clear" w:color="auto" w:fill="FFFFFF"/>
          </w:rPr>
          <w:t xml:space="preserve"> y </w:t>
        </w:r>
      </w:ins>
      <w:del w:id="214" w:author="Nahuel Defossé" w:date="2018-03-13T16:09:00Z">
        <w:r w:rsidR="00DC3114" w:rsidRPr="00DC3114" w:rsidDel="00CA1B7F">
          <w:rPr>
            <w:rFonts w:ascii="Arial" w:eastAsia="Calibri" w:hAnsi="Arial" w:cs="Arial"/>
            <w:color w:val="000000"/>
            <w:shd w:val="clear" w:color="auto" w:fill="FFFFFF"/>
          </w:rPr>
          <w:delText>.</w:delText>
        </w:r>
      </w:del>
    </w:p>
    <w:p w:rsidR="001A779B" w:rsidDel="00CA1B7F" w:rsidRDefault="00E020E6" w:rsidP="00CA1B7F">
      <w:pPr>
        <w:pStyle w:val="NormalWeb"/>
        <w:shd w:val="clear" w:color="auto" w:fill="FFFFFF"/>
        <w:spacing w:before="0" w:beforeAutospacing="0" w:after="0" w:afterAutospacing="0"/>
        <w:jc w:val="both"/>
        <w:rPr>
          <w:del w:id="215" w:author="Nahuel Defossé" w:date="2018-03-13T16:07:00Z"/>
          <w:rFonts w:ascii="Arial" w:eastAsia="Calibri" w:hAnsi="Arial" w:cs="Arial"/>
          <w:color w:val="000000"/>
          <w:shd w:val="clear" w:color="auto" w:fill="FFFFFF"/>
        </w:rPr>
      </w:pPr>
      <w:del w:id="216" w:author="Nahuel Defossé" w:date="2018-03-13T16:07:00Z">
        <w:r w:rsidRPr="00E020E6" w:rsidDel="00B40EE1">
          <w:rPr>
            <w:rFonts w:ascii="Arial" w:eastAsia="Calibri" w:hAnsi="Arial" w:cs="Arial"/>
            <w:color w:val="000000"/>
            <w:shd w:val="clear" w:color="auto" w:fill="FFFFFF"/>
          </w:rPr>
          <w:delText>Al trabajar con microcontroladores, siempre es necesaria la conexión del mismo con una computadora mediante comunicación serie</w:delText>
        </w:r>
        <w:r w:rsidDel="00B40EE1">
          <w:rPr>
            <w:rFonts w:ascii="Arial" w:eastAsia="Calibri" w:hAnsi="Arial" w:cs="Arial"/>
            <w:color w:val="000000"/>
            <w:shd w:val="clear" w:color="auto" w:fill="FFFFFF"/>
          </w:rPr>
          <w:delText xml:space="preserve">. Estos son utilizados para la captura de datos mediante sensores y/o módulos conectados al mismo, y actuar en consecuencia según corresponda. Es por eso que, en este caso, surge la necesidad de un protocolo serie que permita la comunicación entre el microcontrolador y el computador. </w:delText>
        </w:r>
        <w:r w:rsidR="001A779B" w:rsidRPr="00E020E6" w:rsidDel="00B40EE1">
          <w:rPr>
            <w:rFonts w:ascii="Arial" w:eastAsia="Calibri" w:hAnsi="Arial" w:cs="Arial"/>
            <w:color w:val="000000"/>
            <w:shd w:val="clear" w:color="auto" w:fill="FFFFFF"/>
          </w:rPr>
          <w:delText>Debido a que este tipo de proyectos utilizan un único ambiente de programación, se hace evidente que los microcontroladores deberían ser una extensión del entorno de desarrollo en lugar de un dispositivo ajeno al proyecto, con su propio lenguaje de programación.</w:delText>
        </w:r>
      </w:del>
      <w:ins w:id="217" w:author="Nahuel Defossé" w:date="2018-03-13T16:09:00Z">
        <w:r w:rsidR="00CA1B7F">
          <w:rPr>
            <w:rFonts w:ascii="Arial" w:eastAsia="Calibri" w:hAnsi="Arial" w:cs="Arial"/>
            <w:color w:val="000000"/>
            <w:shd w:val="clear" w:color="auto" w:fill="FFFFFF"/>
          </w:rPr>
          <w:t>está disponible para cualquier placa compatible.</w:t>
        </w:r>
      </w:ins>
    </w:p>
    <w:p w:rsidR="00CA1B7F" w:rsidRDefault="00CA1B7F" w:rsidP="001F7F7B">
      <w:pPr>
        <w:pStyle w:val="NormalWeb"/>
        <w:shd w:val="clear" w:color="auto" w:fill="FFFFFF"/>
        <w:spacing w:before="0" w:beforeAutospacing="0" w:after="0" w:afterAutospacing="0"/>
        <w:jc w:val="both"/>
        <w:rPr>
          <w:ins w:id="218" w:author="Nahuel Defossé" w:date="2018-03-13T16:10:00Z"/>
          <w:rFonts w:ascii="Arial" w:eastAsia="Calibri" w:hAnsi="Arial" w:cs="Arial"/>
          <w:color w:val="000000"/>
          <w:shd w:val="clear" w:color="auto" w:fill="FFFFFF"/>
        </w:rPr>
      </w:pPr>
    </w:p>
    <w:p w:rsidR="001F7F7B" w:rsidDel="00CA1B7F" w:rsidRDefault="001F7F7B" w:rsidP="00CA1B7F">
      <w:pPr>
        <w:pStyle w:val="NormalWeb"/>
        <w:shd w:val="clear" w:color="auto" w:fill="FFFFFF"/>
        <w:spacing w:before="0" w:beforeAutospacing="0" w:after="0" w:afterAutospacing="0"/>
        <w:jc w:val="both"/>
        <w:rPr>
          <w:del w:id="219" w:author="Nahuel Defossé" w:date="2018-03-13T16:09:00Z"/>
          <w:rFonts w:ascii="Arial" w:eastAsia="Calibri" w:hAnsi="Arial" w:cs="Arial"/>
          <w:color w:val="000000"/>
          <w:shd w:val="clear" w:color="auto" w:fill="FFFFFF"/>
        </w:rPr>
        <w:pPrChange w:id="220" w:author="Nahuel Defossé" w:date="2018-03-13T16:09:00Z">
          <w:pPr>
            <w:pStyle w:val="NormalWeb"/>
            <w:shd w:val="clear" w:color="auto" w:fill="FFFFFF"/>
            <w:spacing w:before="0" w:beforeAutospacing="0" w:after="0" w:afterAutospacing="0"/>
            <w:jc w:val="both"/>
          </w:pPr>
        </w:pPrChange>
      </w:pPr>
    </w:p>
    <w:p w:rsidR="00E020E6" w:rsidDel="00CA1B7F" w:rsidRDefault="00E020E6" w:rsidP="00CA1B7F">
      <w:pPr>
        <w:pStyle w:val="NormalWeb"/>
        <w:shd w:val="clear" w:color="auto" w:fill="FFFFFF"/>
        <w:spacing w:before="0" w:beforeAutospacing="0" w:after="0" w:afterAutospacing="0"/>
        <w:jc w:val="both"/>
        <w:rPr>
          <w:del w:id="221" w:author="Nahuel Defossé" w:date="2018-03-13T16:09:00Z"/>
          <w:rFonts w:ascii="Arial" w:eastAsia="Calibri" w:hAnsi="Arial" w:cs="Arial"/>
          <w:color w:val="000000"/>
          <w:shd w:val="clear" w:color="auto" w:fill="FFFFFF"/>
        </w:rPr>
        <w:pPrChange w:id="222" w:author="Nahuel Defossé" w:date="2018-03-13T16:09:00Z">
          <w:pPr>
            <w:pStyle w:val="NormalWeb"/>
            <w:shd w:val="clear" w:color="auto" w:fill="FFFFFF"/>
            <w:spacing w:before="0" w:beforeAutospacing="0" w:after="0" w:afterAutospacing="0"/>
            <w:jc w:val="both"/>
          </w:pPr>
        </w:pPrChange>
      </w:pPr>
      <w:del w:id="223" w:author="Nahuel Defossé" w:date="2018-03-13T16:09:00Z">
        <w:r w:rsidDel="00CA1B7F">
          <w:rPr>
            <w:rFonts w:ascii="Arial" w:eastAsia="Calibri" w:hAnsi="Arial" w:cs="Arial"/>
            <w:color w:val="000000"/>
            <w:shd w:val="clear" w:color="auto" w:fill="FFFFFF"/>
          </w:rPr>
          <w:delText xml:space="preserve">Inicialmente Firmata se centro en Arduino y en la actualidad sigue siendo su foco principal. </w:delText>
        </w:r>
      </w:del>
      <w:del w:id="224" w:author="Nahuel Defossé" w:date="2018-03-13T16:07:00Z">
        <w:r w:rsidR="005513C4" w:rsidDel="00CA1B7F">
          <w:rPr>
            <w:rFonts w:ascii="Arial" w:eastAsia="Calibri" w:hAnsi="Arial" w:cs="Arial"/>
            <w:color w:val="000000"/>
            <w:shd w:val="clear" w:color="auto" w:fill="FFFFFF"/>
          </w:rPr>
          <w:delText xml:space="preserve">La librería que cuenta con este protocolo fue portada a toda la familia Arduino y a Wiring. </w:delText>
        </w:r>
      </w:del>
      <w:del w:id="225" w:author="Nahuel Defossé" w:date="2018-03-13T16:09:00Z">
        <w:r w:rsidR="005513C4" w:rsidDel="00CA1B7F">
          <w:rPr>
            <w:rFonts w:ascii="Arial" w:eastAsia="Calibri" w:hAnsi="Arial" w:cs="Arial"/>
            <w:color w:val="000000"/>
            <w:shd w:val="clear" w:color="auto" w:fill="FFFFFF"/>
          </w:rPr>
          <w:delText>Por lo tanto, cualquier placa compatible puede utilizar Firmata o su librería asociada.</w:delText>
        </w:r>
      </w:del>
    </w:p>
    <w:p w:rsidR="001F7F7B" w:rsidRDefault="001F7F7B" w:rsidP="00CA1B7F">
      <w:pPr>
        <w:pStyle w:val="NormalWeb"/>
        <w:shd w:val="clear" w:color="auto" w:fill="FFFFFF"/>
        <w:spacing w:before="0" w:beforeAutospacing="0" w:after="0" w:afterAutospacing="0"/>
        <w:jc w:val="both"/>
        <w:rPr>
          <w:rFonts w:ascii="Arial" w:eastAsia="Calibri" w:hAnsi="Arial" w:cs="Arial"/>
          <w:color w:val="000000"/>
          <w:shd w:val="clear" w:color="auto" w:fill="FFFFFF"/>
        </w:rPr>
      </w:pPr>
    </w:p>
    <w:p w:rsidR="005513C4" w:rsidDel="0003050D" w:rsidRDefault="005513C4" w:rsidP="0003050D">
      <w:pPr>
        <w:pStyle w:val="NormalWeb"/>
        <w:shd w:val="clear" w:color="auto" w:fill="FFFFFF"/>
        <w:spacing w:before="0" w:beforeAutospacing="0" w:after="0" w:afterAutospacing="0"/>
        <w:jc w:val="both"/>
        <w:rPr>
          <w:del w:id="226" w:author="Nahuel Defossé" w:date="2018-03-13T16:27:00Z"/>
          <w:rFonts w:ascii="Arial" w:eastAsia="Calibri" w:hAnsi="Arial" w:cs="Arial"/>
          <w:color w:val="000000"/>
          <w:shd w:val="clear" w:color="auto" w:fill="FFFFFF"/>
        </w:rPr>
        <w:pPrChange w:id="227" w:author="Nahuel Defossé" w:date="2018-03-13T16:27:00Z">
          <w:pPr>
            <w:pStyle w:val="NormalWeb"/>
            <w:shd w:val="clear" w:color="auto" w:fill="FFFFFF"/>
            <w:spacing w:before="0" w:beforeAutospacing="0" w:after="0" w:afterAutospacing="0"/>
            <w:jc w:val="both"/>
          </w:pPr>
        </w:pPrChange>
      </w:pPr>
      <w:del w:id="228" w:author="Nahuel Defossé" w:date="2018-03-13T16:10:00Z">
        <w:r w:rsidDel="00CA1B7F">
          <w:rPr>
            <w:rFonts w:ascii="Arial" w:eastAsia="Calibri" w:hAnsi="Arial" w:cs="Arial"/>
            <w:color w:val="000000"/>
            <w:shd w:val="clear" w:color="auto" w:fill="FFFFFF"/>
          </w:rPr>
          <w:delText xml:space="preserve">Firmata </w:delText>
        </w:r>
      </w:del>
      <w:ins w:id="229" w:author="Nahuel Defossé" w:date="2018-03-13T16:29:00Z">
        <w:r w:rsidR="0003050D">
          <w:rPr>
            <w:rFonts w:ascii="Arial" w:eastAsia="Calibri" w:hAnsi="Arial" w:cs="Arial"/>
            <w:color w:val="000000"/>
            <w:shd w:val="clear" w:color="auto" w:fill="FFFFFF"/>
          </w:rPr>
          <w:t xml:space="preserve">Firmata </w:t>
        </w:r>
      </w:ins>
      <w:ins w:id="230" w:author="Nahuel Defossé" w:date="2018-03-13T16:10:00Z">
        <w:r w:rsidR="00CA1B7F">
          <w:rPr>
            <w:rFonts w:ascii="Arial" w:eastAsia="Calibri" w:hAnsi="Arial" w:cs="Arial"/>
            <w:color w:val="000000"/>
            <w:shd w:val="clear" w:color="auto" w:fill="FFFFFF"/>
          </w:rPr>
          <w:t xml:space="preserve"> </w:t>
        </w:r>
        <w:r w:rsidR="00CA1B7F">
          <w:rPr>
            <w:rFonts w:ascii="Arial" w:eastAsia="Calibri" w:hAnsi="Arial" w:cs="Arial"/>
            <w:color w:val="000000"/>
            <w:shd w:val="clear" w:color="auto" w:fill="FFFFFF"/>
          </w:rPr>
          <w:t xml:space="preserve"> </w:t>
        </w:r>
      </w:ins>
      <w:del w:id="231" w:author="Nahuel Defossé" w:date="2018-03-13T16:25:00Z">
        <w:r w:rsidDel="0003050D">
          <w:rPr>
            <w:rFonts w:ascii="Arial" w:eastAsia="Calibri" w:hAnsi="Arial" w:cs="Arial"/>
            <w:color w:val="000000"/>
            <w:shd w:val="clear" w:color="auto" w:fill="FFFFFF"/>
          </w:rPr>
          <w:delText xml:space="preserve">se </w:delText>
        </w:r>
      </w:del>
      <w:ins w:id="232" w:author="Nahuel Defossé" w:date="2018-03-13T16:25:00Z">
        <w:r w:rsidR="0003050D">
          <w:rPr>
            <w:rFonts w:ascii="Arial" w:eastAsia="Calibri" w:hAnsi="Arial" w:cs="Arial"/>
            <w:color w:val="000000"/>
            <w:shd w:val="clear" w:color="auto" w:fill="FFFFFF"/>
          </w:rPr>
          <w:t xml:space="preserve">expone </w:t>
        </w:r>
      </w:ins>
      <w:del w:id="233" w:author="Nahuel Defossé" w:date="2018-03-13T16:25:00Z">
        <w:r w:rsidDel="0003050D">
          <w:rPr>
            <w:rFonts w:ascii="Arial" w:eastAsia="Calibri" w:hAnsi="Arial" w:cs="Arial"/>
            <w:color w:val="000000"/>
            <w:shd w:val="clear" w:color="auto" w:fill="FFFFFF"/>
          </w:rPr>
          <w:delText xml:space="preserve">basa en </w:delText>
        </w:r>
      </w:del>
      <w:r>
        <w:rPr>
          <w:rFonts w:ascii="Arial" w:eastAsia="Calibri" w:hAnsi="Arial" w:cs="Arial"/>
          <w:color w:val="000000"/>
          <w:shd w:val="clear" w:color="auto" w:fill="FFFFFF"/>
        </w:rPr>
        <w:t xml:space="preserve">la API de Arduino </w:t>
      </w:r>
      <w:del w:id="234" w:author="Nahuel Defossé" w:date="2018-03-13T16:25:00Z">
        <w:r w:rsidDel="0003050D">
          <w:rPr>
            <w:rFonts w:ascii="Arial" w:eastAsia="Calibri" w:hAnsi="Arial" w:cs="Arial"/>
            <w:color w:val="000000"/>
            <w:shd w:val="clear" w:color="auto" w:fill="FFFFFF"/>
          </w:rPr>
          <w:delText>(comandos del lenguaje) y los tipos de datos que se transfieren entre la placa y</w:delText>
        </w:r>
      </w:del>
      <w:ins w:id="235" w:author="Nahuel Defossé" w:date="2018-03-13T16:25:00Z">
        <w:r w:rsidR="0003050D">
          <w:rPr>
            <w:rFonts w:ascii="Arial" w:eastAsia="Calibri" w:hAnsi="Arial" w:cs="Arial"/>
            <w:color w:val="000000"/>
            <w:shd w:val="clear" w:color="auto" w:fill="FFFFFF"/>
          </w:rPr>
          <w:t xml:space="preserve">en </w:t>
        </w:r>
      </w:ins>
      <w:del w:id="236" w:author="Nahuel Defossé" w:date="2018-03-13T16:25:00Z">
        <w:r w:rsidDel="0003050D">
          <w:rPr>
            <w:rFonts w:ascii="Arial" w:eastAsia="Calibri" w:hAnsi="Arial" w:cs="Arial"/>
            <w:color w:val="000000"/>
            <w:shd w:val="clear" w:color="auto" w:fill="FFFFFF"/>
          </w:rPr>
          <w:delText xml:space="preserve"> </w:delText>
        </w:r>
      </w:del>
      <w:r>
        <w:rPr>
          <w:rFonts w:ascii="Arial" w:eastAsia="Calibri" w:hAnsi="Arial" w:cs="Arial"/>
          <w:color w:val="000000"/>
          <w:shd w:val="clear" w:color="auto" w:fill="FFFFFF"/>
        </w:rPr>
        <w:t>la computadora</w:t>
      </w:r>
      <w:ins w:id="237" w:author="Nahuel Defossé" w:date="2018-03-13T16:25:00Z">
        <w:r w:rsidR="0003050D">
          <w:rPr>
            <w:rFonts w:ascii="Arial" w:eastAsia="Calibri" w:hAnsi="Arial" w:cs="Arial"/>
            <w:color w:val="000000"/>
            <w:shd w:val="clear" w:color="auto" w:fill="FFFFFF"/>
          </w:rPr>
          <w:t xml:space="preserve"> conectada al microcontrolador</w:t>
        </w:r>
      </w:ins>
      <w:ins w:id="238" w:author="Nahuel Defossé" w:date="2018-03-13T16:26:00Z">
        <w:r w:rsidR="0003050D">
          <w:rPr>
            <w:rFonts w:ascii="Arial" w:eastAsia="Calibri" w:hAnsi="Arial" w:cs="Arial"/>
            <w:color w:val="000000"/>
            <w:shd w:val="clear" w:color="auto" w:fill="FFFFFF"/>
          </w:rPr>
          <w:t>, permitnendo la operación remota</w:t>
        </w:r>
      </w:ins>
      <w:r>
        <w:rPr>
          <w:rFonts w:ascii="Arial" w:eastAsia="Calibri" w:hAnsi="Arial" w:cs="Arial"/>
          <w:color w:val="000000"/>
          <w:shd w:val="clear" w:color="auto" w:fill="FFFFFF"/>
        </w:rPr>
        <w:t xml:space="preserve">. </w:t>
      </w:r>
      <w:ins w:id="239" w:author="Nahuel Defossé" w:date="2018-03-13T16:26:00Z">
        <w:r w:rsidR="0003050D">
          <w:rPr>
            <w:rFonts w:ascii="Arial" w:eastAsia="Calibri" w:hAnsi="Arial" w:cs="Arial"/>
            <w:color w:val="000000"/>
            <w:shd w:val="clear" w:color="auto" w:fill="FFFFFF"/>
          </w:rPr>
          <w:t xml:space="preserve">A través del puerto serie se codifican los mensajes utilizando </w:t>
        </w:r>
      </w:ins>
      <w:ins w:id="240" w:author="Nahuel Defossé" w:date="2018-03-13T16:45:00Z">
        <w:r w:rsidR="004F2906">
          <w:rPr>
            <w:rFonts w:ascii="Arial" w:eastAsia="Calibri" w:hAnsi="Arial" w:cs="Arial"/>
            <w:color w:val="000000"/>
            <w:shd w:val="clear" w:color="auto" w:fill="FFFFFF"/>
          </w:rPr>
          <w:t>la codificación</w:t>
        </w:r>
      </w:ins>
      <w:ins w:id="241" w:author="Nahuel Defossé" w:date="2018-03-13T16:26:00Z">
        <w:r w:rsidR="0003050D">
          <w:rPr>
            <w:rFonts w:ascii="Arial" w:eastAsia="Calibri" w:hAnsi="Arial" w:cs="Arial"/>
            <w:color w:val="000000"/>
            <w:shd w:val="clear" w:color="auto" w:fill="FFFFFF"/>
          </w:rPr>
          <w:t xml:space="preserve"> del protocolo </w:t>
        </w:r>
      </w:ins>
      <w:del w:id="242" w:author="Nahuel Defossé" w:date="2018-03-13T16:26:00Z">
        <w:r w:rsidDel="0003050D">
          <w:rPr>
            <w:rFonts w:ascii="Arial" w:eastAsia="Calibri" w:hAnsi="Arial" w:cs="Arial"/>
            <w:color w:val="000000"/>
            <w:shd w:val="clear" w:color="auto" w:fill="FFFFFF"/>
          </w:rPr>
          <w:delText xml:space="preserve">Está enfocado en la facilidad de uso, aunque ello conlleve a un peor rendimiento. </w:delText>
        </w:r>
      </w:del>
    </w:p>
    <w:p w:rsidR="001F7F7B" w:rsidDel="0003050D" w:rsidRDefault="001F7F7B" w:rsidP="0003050D">
      <w:pPr>
        <w:pStyle w:val="NormalWeb"/>
        <w:shd w:val="clear" w:color="auto" w:fill="FFFFFF"/>
        <w:spacing w:before="0" w:beforeAutospacing="0" w:after="0" w:afterAutospacing="0"/>
        <w:jc w:val="both"/>
        <w:rPr>
          <w:del w:id="243" w:author="Nahuel Defossé" w:date="2018-03-13T16:27:00Z"/>
          <w:rFonts w:ascii="Arial" w:eastAsia="Calibri" w:hAnsi="Arial" w:cs="Arial"/>
          <w:color w:val="000000"/>
          <w:shd w:val="clear" w:color="auto" w:fill="FFFFFF"/>
        </w:rPr>
        <w:pPrChange w:id="244" w:author="Nahuel Defossé" w:date="2018-03-13T16:27:00Z">
          <w:pPr>
            <w:pStyle w:val="NormalWeb"/>
            <w:shd w:val="clear" w:color="auto" w:fill="FFFFFF"/>
            <w:spacing w:before="0" w:beforeAutospacing="0" w:after="0" w:afterAutospacing="0"/>
            <w:jc w:val="both"/>
          </w:pPr>
        </w:pPrChange>
      </w:pPr>
    </w:p>
    <w:p w:rsidR="001824DC" w:rsidRDefault="005513C4" w:rsidP="0003050D">
      <w:pPr>
        <w:pStyle w:val="NormalWeb"/>
        <w:shd w:val="clear" w:color="auto" w:fill="FFFFFF"/>
        <w:spacing w:before="0" w:beforeAutospacing="0" w:after="0" w:afterAutospacing="0"/>
        <w:jc w:val="both"/>
        <w:rPr>
          <w:rFonts w:ascii="Arial" w:eastAsia="Calibri" w:hAnsi="Arial" w:cs="Arial"/>
          <w:color w:val="000000"/>
          <w:shd w:val="clear" w:color="auto" w:fill="FFFFFF"/>
        </w:rPr>
      </w:pPr>
      <w:del w:id="245" w:author="Nahuel Defossé" w:date="2018-03-13T16:27:00Z">
        <w:r w:rsidDel="0003050D">
          <w:rPr>
            <w:rFonts w:ascii="Arial" w:eastAsia="Calibri" w:hAnsi="Arial" w:cs="Arial"/>
            <w:color w:val="000000"/>
            <w:shd w:val="clear" w:color="auto" w:fill="FFFFFF"/>
          </w:rPr>
          <w:delText xml:space="preserve">Se le llama </w:delText>
        </w:r>
      </w:del>
      <w:r>
        <w:rPr>
          <w:rFonts w:ascii="Arial" w:eastAsia="Calibri" w:hAnsi="Arial" w:cs="Arial"/>
          <w:color w:val="000000"/>
          <w:shd w:val="clear" w:color="auto" w:fill="FFFFFF"/>
        </w:rPr>
        <w:t>MIDI (Musical Instrument Digital Interface)</w:t>
      </w:r>
      <w:ins w:id="246" w:author="Nahuel Defossé" w:date="2018-03-13T16:28:00Z">
        <w:r w:rsidR="0003050D">
          <w:rPr>
            <w:rFonts w:ascii="Arial" w:eastAsia="Calibri" w:hAnsi="Arial" w:cs="Arial"/>
            <w:color w:val="000000"/>
            <w:shd w:val="clear" w:color="auto" w:fill="FFFFFF"/>
          </w:rPr>
          <w:t xml:space="preserve">, </w:t>
        </w:r>
      </w:ins>
      <w:ins w:id="247" w:author="Nahuel Defossé" w:date="2018-03-13T16:29:00Z">
        <w:r w:rsidR="0003050D">
          <w:rPr>
            <w:rFonts w:ascii="Arial" w:eastAsia="Calibri" w:hAnsi="Arial" w:cs="Arial"/>
            <w:color w:val="000000"/>
            <w:shd w:val="clear" w:color="auto" w:fill="FFFFFF"/>
          </w:rPr>
          <w:t xml:space="preserve">un protodolo </w:t>
        </w:r>
      </w:ins>
      <w:ins w:id="248" w:author="Nahuel Defossé" w:date="2018-03-13T16:28:00Z">
        <w:r w:rsidR="0003050D">
          <w:rPr>
            <w:rFonts w:ascii="Arial" w:eastAsia="Calibri" w:hAnsi="Arial" w:cs="Arial"/>
            <w:color w:val="000000"/>
            <w:shd w:val="clear" w:color="auto" w:fill="FFFFFF"/>
          </w:rPr>
          <w:t>orientado a la comunicación de dispositivos musicales con computadoras.</w:t>
        </w:r>
      </w:ins>
      <w:del w:id="249" w:author="Nahuel Defossé" w:date="2018-03-13T16:28:00Z">
        <w:r w:rsidDel="0003050D">
          <w:rPr>
            <w:rFonts w:ascii="Arial" w:eastAsia="Calibri" w:hAnsi="Arial" w:cs="Arial"/>
            <w:color w:val="000000"/>
            <w:shd w:val="clear" w:color="auto" w:fill="FFFFFF"/>
          </w:rPr>
          <w:delText xml:space="preserve"> </w:delText>
        </w:r>
      </w:del>
      <w:del w:id="250" w:author="Nahuel Defossé" w:date="2018-03-13T16:27:00Z">
        <w:r w:rsidDel="0003050D">
          <w:rPr>
            <w:rFonts w:ascii="Arial" w:eastAsia="Calibri" w:hAnsi="Arial" w:cs="Arial"/>
            <w:color w:val="000000"/>
            <w:shd w:val="clear" w:color="auto" w:fill="FFFFFF"/>
          </w:rPr>
          <w:delText>a un protocolo</w:delText>
        </w:r>
      </w:del>
      <w:del w:id="251" w:author="Nahuel Defossé" w:date="2018-03-13T16:28:00Z">
        <w:r w:rsidDel="0003050D">
          <w:rPr>
            <w:rFonts w:ascii="Arial" w:eastAsia="Calibri" w:hAnsi="Arial" w:cs="Arial"/>
            <w:color w:val="000000"/>
            <w:shd w:val="clear" w:color="auto" w:fill="FFFFFF"/>
          </w:rPr>
          <w:delText>, interfaz digital y conectores que se utilizan para la comunicación de computadoras, instrumentos musicales y otros dispositivos entre sí. Este protocolo fue el elegido como núcleo central de Firmata, debido a su eficiencia, facilidad y la cantidad de implementaciones existentes de acceso libre.</w:delText>
        </w:r>
      </w:del>
    </w:p>
    <w:p w:rsidR="001F7F7B" w:rsidRPr="001824DC" w:rsidRDefault="001F7F7B"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p>
    <w:p w:rsidR="001824DC" w:rsidRDefault="004F2906"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ins w:id="252" w:author="Nahuel Defossé" w:date="2018-03-13T16:47:00Z">
        <w:r>
          <w:rPr>
            <w:rFonts w:ascii="Arial" w:eastAsia="Calibri" w:hAnsi="Arial" w:cs="Arial"/>
            <w:color w:val="000000"/>
            <w:shd w:val="clear" w:color="auto" w:fill="FFFFFF"/>
          </w:rPr>
          <w:t>Estos</w:t>
        </w:r>
      </w:ins>
      <w:del w:id="253" w:author="Nahuel Defossé" w:date="2018-03-13T16:32:00Z">
        <w:r w:rsidR="001824DC" w:rsidRPr="001824DC" w:rsidDel="00CA56B2">
          <w:rPr>
            <w:rFonts w:ascii="Arial" w:eastAsia="Calibri" w:hAnsi="Arial" w:cs="Arial"/>
            <w:color w:val="000000"/>
            <w:shd w:val="clear" w:color="auto" w:fill="FFFFFF"/>
          </w:rPr>
          <w:delText>Firmata se basa en el</w:delText>
        </w:r>
        <w:r w:rsidR="001824DC" w:rsidDel="00CA56B2">
          <w:rPr>
            <w:rFonts w:ascii="Arial" w:eastAsia="Calibri" w:hAnsi="Arial" w:cs="Arial"/>
            <w:color w:val="000000"/>
            <w:shd w:val="clear" w:color="auto" w:fill="FFFFFF"/>
          </w:rPr>
          <w:delText xml:space="preserve"> formato de</w:delText>
        </w:r>
        <w:r w:rsidR="001824DC" w:rsidRPr="001824DC" w:rsidDel="00CA56B2">
          <w:rPr>
            <w:rFonts w:ascii="Arial" w:eastAsia="Calibri" w:hAnsi="Arial" w:cs="Arial"/>
            <w:color w:val="000000"/>
            <w:shd w:val="clear" w:color="auto" w:fill="FFFFFF"/>
          </w:rPr>
          <w:delText xml:space="preserve"> mensaje</w:delText>
        </w:r>
        <w:r w:rsidR="001824DC" w:rsidDel="00CA56B2">
          <w:rPr>
            <w:rFonts w:ascii="Arial" w:eastAsia="Calibri" w:hAnsi="Arial" w:cs="Arial"/>
            <w:color w:val="000000"/>
            <w:shd w:val="clear" w:color="auto" w:fill="FFFFFF"/>
          </w:rPr>
          <w:delText>s</w:delText>
        </w:r>
        <w:r w:rsidR="001824DC" w:rsidRPr="001824DC" w:rsidDel="00CA56B2">
          <w:rPr>
            <w:rFonts w:ascii="Arial" w:eastAsia="Calibri" w:hAnsi="Arial" w:cs="Arial"/>
            <w:color w:val="000000"/>
            <w:shd w:val="clear" w:color="auto" w:fill="FFFFFF"/>
          </w:rPr>
          <w:delText xml:space="preserve"> </w:delText>
        </w:r>
        <w:r w:rsidR="001824DC" w:rsidDel="00CA56B2">
          <w:rPr>
            <w:rFonts w:ascii="Arial" w:eastAsia="Calibri" w:hAnsi="Arial" w:cs="Arial"/>
            <w:color w:val="000000"/>
            <w:shd w:val="clear" w:color="auto" w:fill="FFFFFF"/>
          </w:rPr>
          <w:delText xml:space="preserve">MIDI </w:delText>
        </w:r>
        <w:r w:rsidR="001824DC" w:rsidRPr="001824DC" w:rsidDel="00CA56B2">
          <w:rPr>
            <w:rFonts w:ascii="Arial" w:eastAsia="Calibri" w:hAnsi="Arial" w:cs="Arial"/>
            <w:color w:val="000000"/>
            <w:shd w:val="clear" w:color="auto" w:fill="FFFFFF"/>
          </w:rPr>
          <w:delText>en el que</w:delText>
        </w:r>
      </w:del>
      <w:ins w:id="254" w:author="Nahuel Defossé" w:date="2018-03-13T16:32:00Z">
        <w:r w:rsidR="00CA56B2">
          <w:rPr>
            <w:rFonts w:ascii="Arial" w:eastAsia="Calibri" w:hAnsi="Arial" w:cs="Arial"/>
            <w:color w:val="000000"/>
            <w:shd w:val="clear" w:color="auto" w:fill="FFFFFF"/>
          </w:rPr>
          <w:t xml:space="preserve"> mensajes se conforman de </w:t>
        </w:r>
      </w:ins>
      <w:ins w:id="255" w:author="Nahuel Defossé" w:date="2018-03-13T16:36:00Z">
        <w:r w:rsidR="00CA56B2">
          <w:rPr>
            <w:rFonts w:ascii="Arial" w:eastAsia="Calibri" w:hAnsi="Arial" w:cs="Arial"/>
            <w:color w:val="000000"/>
            <w:shd w:val="clear" w:color="auto" w:fill="FFFFFF"/>
          </w:rPr>
          <w:t xml:space="preserve">bytes de </w:t>
        </w:r>
      </w:ins>
      <w:ins w:id="256" w:author="Nahuel Defossé" w:date="2018-03-13T16:32:00Z">
        <w:r w:rsidR="00CA56B2">
          <w:rPr>
            <w:rFonts w:ascii="Arial" w:eastAsia="Calibri" w:hAnsi="Arial" w:cs="Arial"/>
            <w:color w:val="000000"/>
            <w:shd w:val="clear" w:color="auto" w:fill="FFFFFF"/>
          </w:rPr>
          <w:t>comando</w:t>
        </w:r>
      </w:ins>
      <w:ins w:id="257" w:author="Nahuel Defossé" w:date="2018-03-13T16:36:00Z">
        <w:r w:rsidR="00CA56B2">
          <w:rPr>
            <w:rFonts w:ascii="Arial" w:eastAsia="Calibri" w:hAnsi="Arial" w:cs="Arial"/>
            <w:color w:val="000000"/>
            <w:shd w:val="clear" w:color="auto" w:fill="FFFFFF"/>
          </w:rPr>
          <w:t xml:space="preserve"> </w:t>
        </w:r>
      </w:ins>
      <w:ins w:id="258" w:author="Nahuel Defossé" w:date="2018-03-13T16:32:00Z">
        <w:r w:rsidR="00CA56B2">
          <w:rPr>
            <w:rFonts w:ascii="Arial" w:eastAsia="Calibri" w:hAnsi="Arial" w:cs="Arial"/>
            <w:color w:val="000000"/>
            <w:shd w:val="clear" w:color="auto" w:fill="FFFFFF"/>
          </w:rPr>
          <w:t>seguidos de bytes de datos.</w:t>
        </w:r>
      </w:ins>
      <w:r w:rsidR="001824DC" w:rsidRPr="001824DC">
        <w:rPr>
          <w:rFonts w:ascii="Arial" w:eastAsia="Calibri" w:hAnsi="Arial" w:cs="Arial"/>
          <w:color w:val="000000"/>
          <w:shd w:val="clear" w:color="auto" w:fill="FFFFFF"/>
        </w:rPr>
        <w:t xml:space="preserve"> </w:t>
      </w:r>
      <w:del w:id="259" w:author="Nahuel Defossé" w:date="2018-03-13T16:32:00Z">
        <w:r w:rsidR="001824DC" w:rsidRPr="001824DC" w:rsidDel="00CA56B2">
          <w:rPr>
            <w:rFonts w:ascii="Arial" w:eastAsia="Calibri" w:hAnsi="Arial" w:cs="Arial"/>
            <w:color w:val="000000"/>
            <w:shd w:val="clear" w:color="auto" w:fill="FFFFFF"/>
          </w:rPr>
          <w:delText xml:space="preserve">los </w:delText>
        </w:r>
      </w:del>
      <w:ins w:id="260" w:author="Nahuel Defossé" w:date="2018-03-13T16:32:00Z">
        <w:r w:rsidR="00CA56B2">
          <w:rPr>
            <w:rFonts w:ascii="Arial" w:eastAsia="Calibri" w:hAnsi="Arial" w:cs="Arial"/>
            <w:color w:val="000000"/>
            <w:shd w:val="clear" w:color="auto" w:fill="FFFFFF"/>
          </w:rPr>
          <w:t>L</w:t>
        </w:r>
        <w:r w:rsidR="00CA56B2" w:rsidRPr="001824DC">
          <w:rPr>
            <w:rFonts w:ascii="Arial" w:eastAsia="Calibri" w:hAnsi="Arial" w:cs="Arial"/>
            <w:color w:val="000000"/>
            <w:shd w:val="clear" w:color="auto" w:fill="FFFFFF"/>
          </w:rPr>
          <w:t xml:space="preserve">os </w:t>
        </w:r>
      </w:ins>
      <w:r w:rsidR="001824DC" w:rsidRPr="001824DC">
        <w:rPr>
          <w:rFonts w:ascii="Arial" w:eastAsia="Calibri" w:hAnsi="Arial" w:cs="Arial"/>
          <w:color w:val="000000"/>
          <w:shd w:val="clear" w:color="auto" w:fill="FFFFFF"/>
        </w:rPr>
        <w:t xml:space="preserve">bytes de comando son 8 bits y los bytes de datos son 7 bits. Por ejemplo, el mensaje </w:t>
      </w:r>
      <w:del w:id="261" w:author="Nahuel Defossé" w:date="2018-03-13T16:40:00Z">
        <w:r w:rsidR="001824DC" w:rsidRPr="001824DC" w:rsidDel="004F2906">
          <w:rPr>
            <w:rFonts w:ascii="Arial" w:eastAsia="Calibri" w:hAnsi="Arial" w:cs="Arial"/>
            <w:color w:val="000000"/>
            <w:shd w:val="clear" w:color="auto" w:fill="FFFFFF"/>
          </w:rPr>
          <w:delText xml:space="preserve">Midi </w:delText>
        </w:r>
      </w:del>
      <w:ins w:id="262" w:author="Nahuel Defossé" w:date="2018-03-13T16:40:00Z">
        <w:r>
          <w:rPr>
            <w:rFonts w:ascii="Arial" w:eastAsia="Calibri" w:hAnsi="Arial" w:cs="Arial"/>
            <w:color w:val="000000"/>
            <w:shd w:val="clear" w:color="auto" w:fill="FFFFFF"/>
          </w:rPr>
          <w:t>MIDI</w:t>
        </w:r>
        <w:r w:rsidRPr="001824DC">
          <w:rPr>
            <w:rFonts w:ascii="Arial" w:eastAsia="Calibri" w:hAnsi="Arial" w:cs="Arial"/>
            <w:color w:val="000000"/>
            <w:shd w:val="clear" w:color="auto" w:fill="FFFFFF"/>
          </w:rPr>
          <w:t xml:space="preserve"> </w:t>
        </w:r>
      </w:ins>
      <w:r w:rsidR="001824DC" w:rsidRPr="001824DC">
        <w:rPr>
          <w:rFonts w:ascii="Arial" w:eastAsia="Calibri" w:hAnsi="Arial" w:cs="Arial"/>
          <w:color w:val="000000"/>
          <w:shd w:val="clear" w:color="auto" w:fill="FFFFFF"/>
        </w:rPr>
        <w:t xml:space="preserve">Channel Pressure (Comando: 0xD0) tiene 2 bytes de longitud, en Firmata </w:t>
      </w:r>
      <w:del w:id="263" w:author="Nahuel Defossé" w:date="2018-03-13T16:40:00Z">
        <w:r w:rsidR="001824DC" w:rsidRPr="001824DC" w:rsidDel="004F2906">
          <w:rPr>
            <w:rFonts w:ascii="Arial" w:eastAsia="Calibri" w:hAnsi="Arial" w:cs="Arial"/>
            <w:color w:val="000000"/>
            <w:shd w:val="clear" w:color="auto" w:fill="FFFFFF"/>
          </w:rPr>
          <w:delText xml:space="preserve">el comando 0xD0 </w:delText>
        </w:r>
      </w:del>
      <w:r w:rsidR="001824DC" w:rsidRPr="001824DC">
        <w:rPr>
          <w:rFonts w:ascii="Arial" w:eastAsia="Calibri" w:hAnsi="Arial" w:cs="Arial"/>
          <w:color w:val="000000"/>
          <w:shd w:val="clear" w:color="auto" w:fill="FFFFFF"/>
        </w:rPr>
        <w:t>se utiliza para habilitar informes para un puerto digital (colección de 8 pines).</w:t>
      </w:r>
      <w:del w:id="264" w:author="Nahuel Defossé" w:date="2018-03-13T16:37:00Z">
        <w:r w:rsidR="001824DC" w:rsidRPr="001824DC" w:rsidDel="00CA56B2">
          <w:rPr>
            <w:rFonts w:ascii="Arial" w:eastAsia="Calibri" w:hAnsi="Arial" w:cs="Arial"/>
            <w:color w:val="000000"/>
            <w:shd w:val="clear" w:color="auto" w:fill="FFFFFF"/>
          </w:rPr>
          <w:delText xml:space="preserve"> Las versiones </w:delText>
        </w:r>
        <w:r w:rsidR="001824DC" w:rsidDel="00CA56B2">
          <w:rPr>
            <w:rFonts w:ascii="Arial" w:eastAsia="Calibri" w:hAnsi="Arial" w:cs="Arial"/>
            <w:color w:val="000000"/>
            <w:shd w:val="clear" w:color="auto" w:fill="FFFFFF"/>
          </w:rPr>
          <w:delText>MIDI</w:delText>
        </w:r>
        <w:r w:rsidR="001824DC" w:rsidRPr="001824DC" w:rsidDel="00CA56B2">
          <w:rPr>
            <w:rFonts w:ascii="Arial" w:eastAsia="Calibri" w:hAnsi="Arial" w:cs="Arial"/>
            <w:color w:val="000000"/>
            <w:shd w:val="clear" w:color="auto" w:fill="FFFFFF"/>
          </w:rPr>
          <w:delText xml:space="preserve"> y Firmata tienen 2 bytes de longitud, pero el significado es diferente.</w:delText>
        </w:r>
      </w:del>
      <w:r w:rsidR="001824DC" w:rsidRPr="001824DC">
        <w:rPr>
          <w:rFonts w:ascii="Arial" w:eastAsia="Calibri" w:hAnsi="Arial" w:cs="Arial"/>
          <w:color w:val="000000"/>
          <w:shd w:val="clear" w:color="auto" w:fill="FFFFFF"/>
        </w:rPr>
        <w:t xml:space="preserve"> </w:t>
      </w:r>
      <w:ins w:id="265" w:author="Nahuel Defossé" w:date="2018-03-13T16:41:00Z">
        <w:r>
          <w:rPr>
            <w:rFonts w:ascii="Arial" w:eastAsia="Calibri" w:hAnsi="Arial" w:cs="Arial"/>
            <w:color w:val="000000"/>
            <w:shd w:val="clear" w:color="auto" w:fill="FFFFFF"/>
          </w:rPr>
          <w:t xml:space="preserve">Si bien </w:t>
        </w:r>
      </w:ins>
      <w:del w:id="266" w:author="Nahuel Defossé" w:date="2018-03-13T16:37:00Z">
        <w:r w:rsidR="001824DC" w:rsidRPr="001824DC" w:rsidDel="00CA56B2">
          <w:rPr>
            <w:rFonts w:ascii="Arial" w:eastAsia="Calibri" w:hAnsi="Arial" w:cs="Arial"/>
            <w:color w:val="000000"/>
            <w:shd w:val="clear" w:color="auto" w:fill="FFFFFF"/>
          </w:rPr>
          <w:delText xml:space="preserve">En </w:delText>
        </w:r>
      </w:del>
      <w:r w:rsidR="001824DC" w:rsidRPr="001824DC">
        <w:rPr>
          <w:rFonts w:ascii="Arial" w:eastAsia="Calibri" w:hAnsi="Arial" w:cs="Arial"/>
          <w:color w:val="000000"/>
          <w:shd w:val="clear" w:color="auto" w:fill="FFFFFF"/>
        </w:rPr>
        <w:t>Firmata</w:t>
      </w:r>
      <w:ins w:id="267" w:author="Nahuel Defossé" w:date="2018-03-13T16:37:00Z">
        <w:r w:rsidR="00CA56B2">
          <w:rPr>
            <w:rFonts w:ascii="Arial" w:eastAsia="Calibri" w:hAnsi="Arial" w:cs="Arial"/>
            <w:color w:val="000000"/>
            <w:shd w:val="clear" w:color="auto" w:fill="FFFFFF"/>
          </w:rPr>
          <w:t xml:space="preserve"> respeta la catnidad de bytes </w:t>
        </w:r>
      </w:ins>
      <w:ins w:id="268" w:author="Nahuel Defossé" w:date="2018-03-13T16:47:00Z">
        <w:r>
          <w:rPr>
            <w:rFonts w:ascii="Arial" w:eastAsia="Calibri" w:hAnsi="Arial" w:cs="Arial"/>
            <w:color w:val="000000"/>
            <w:shd w:val="clear" w:color="auto" w:fill="FFFFFF"/>
          </w:rPr>
          <w:t>de cada</w:t>
        </w:r>
      </w:ins>
      <w:ins w:id="269" w:author="Nahuel Defossé" w:date="2018-03-13T16:37:00Z">
        <w:r w:rsidR="00CA56B2">
          <w:rPr>
            <w:rFonts w:ascii="Arial" w:eastAsia="Calibri" w:hAnsi="Arial" w:cs="Arial"/>
            <w:color w:val="000000"/>
            <w:shd w:val="clear" w:color="auto" w:fill="FFFFFF"/>
          </w:rPr>
          <w:t xml:space="preserve"> comando MIDI que reemplaza</w:t>
        </w:r>
      </w:ins>
      <w:del w:id="270" w:author="Nahuel Defossé" w:date="2018-03-13T16:38:00Z">
        <w:r w:rsidR="001824DC" w:rsidRPr="001824DC" w:rsidDel="00CA56B2">
          <w:rPr>
            <w:rFonts w:ascii="Arial" w:eastAsia="Calibri" w:hAnsi="Arial" w:cs="Arial"/>
            <w:color w:val="000000"/>
            <w:shd w:val="clear" w:color="auto" w:fill="FFFFFF"/>
          </w:rPr>
          <w:delText xml:space="preserve">, </w:delText>
        </w:r>
      </w:del>
      <w:del w:id="271" w:author="Nahuel Defossé" w:date="2018-03-13T16:37:00Z">
        <w:r w:rsidR="001824DC" w:rsidRPr="001824DC" w:rsidDel="00CA56B2">
          <w:rPr>
            <w:rFonts w:ascii="Arial" w:eastAsia="Calibri" w:hAnsi="Arial" w:cs="Arial"/>
            <w:color w:val="000000"/>
            <w:shd w:val="clear" w:color="auto" w:fill="FFFFFF"/>
          </w:rPr>
          <w:delText>el número de bytes en un mensaje debe</w:delText>
        </w:r>
      </w:del>
      <w:del w:id="272" w:author="Nahuel Defossé" w:date="2018-03-13T16:38:00Z">
        <w:r w:rsidR="001824DC" w:rsidRPr="001824DC" w:rsidDel="00CA56B2">
          <w:rPr>
            <w:rFonts w:ascii="Arial" w:eastAsia="Calibri" w:hAnsi="Arial" w:cs="Arial"/>
            <w:color w:val="000000"/>
            <w:shd w:val="clear" w:color="auto" w:fill="FFFFFF"/>
          </w:rPr>
          <w:delText xml:space="preserve"> coincidir con el mensaje MIDI correspondiente</w:delText>
        </w:r>
      </w:del>
      <w:ins w:id="273" w:author="Nahuel Defossé" w:date="2018-03-13T16:41:00Z">
        <w:r>
          <w:rPr>
            <w:rFonts w:ascii="Arial" w:eastAsia="Calibri" w:hAnsi="Arial" w:cs="Arial"/>
            <w:color w:val="000000"/>
            <w:shd w:val="clear" w:color="auto" w:fill="FFFFFF"/>
          </w:rPr>
          <w:t xml:space="preserve">, hace uso de </w:t>
        </w:r>
      </w:ins>
      <w:del w:id="274" w:author="Nahuel Defossé" w:date="2018-03-13T16:41:00Z">
        <w:r w:rsidR="001824DC" w:rsidRPr="001824DC" w:rsidDel="004F2906">
          <w:rPr>
            <w:rFonts w:ascii="Arial" w:eastAsia="Calibri" w:hAnsi="Arial" w:cs="Arial"/>
            <w:color w:val="000000"/>
            <w:shd w:val="clear" w:color="auto" w:fill="FFFFFF"/>
          </w:rPr>
          <w:delText>.</w:delText>
        </w:r>
      </w:del>
      <w:r w:rsidR="001824DC" w:rsidRPr="001824DC">
        <w:rPr>
          <w:rFonts w:ascii="Arial" w:eastAsia="Calibri" w:hAnsi="Arial" w:cs="Arial"/>
          <w:color w:val="000000"/>
          <w:shd w:val="clear" w:color="auto" w:fill="FFFFFF"/>
        </w:rPr>
        <w:t xml:space="preserve"> </w:t>
      </w:r>
      <w:del w:id="275" w:author="Nahuel Defossé" w:date="2018-03-13T16:41:00Z">
        <w:r w:rsidR="001824DC" w:rsidRPr="001824DC" w:rsidDel="004F2906">
          <w:rPr>
            <w:rFonts w:ascii="Arial" w:eastAsia="Calibri" w:hAnsi="Arial" w:cs="Arial"/>
            <w:color w:val="000000"/>
            <w:shd w:val="clear" w:color="auto" w:fill="FFFFFF"/>
          </w:rPr>
          <w:delText xml:space="preserve">Los </w:delText>
        </w:r>
      </w:del>
      <w:ins w:id="276" w:author="Nahuel Defossé" w:date="2018-03-13T16:41:00Z">
        <w:r>
          <w:rPr>
            <w:rFonts w:ascii="Arial" w:eastAsia="Calibri" w:hAnsi="Arial" w:cs="Arial"/>
            <w:color w:val="000000"/>
            <w:shd w:val="clear" w:color="auto" w:fill="FFFFFF"/>
          </w:rPr>
          <w:t>l</w:t>
        </w:r>
        <w:r w:rsidRPr="001824DC">
          <w:rPr>
            <w:rFonts w:ascii="Arial" w:eastAsia="Calibri" w:hAnsi="Arial" w:cs="Arial"/>
            <w:color w:val="000000"/>
            <w:shd w:val="clear" w:color="auto" w:fill="FFFFFF"/>
          </w:rPr>
          <w:t xml:space="preserve">os </w:t>
        </w:r>
      </w:ins>
      <w:r w:rsidR="001824DC" w:rsidRPr="001824DC">
        <w:rPr>
          <w:rFonts w:ascii="Arial" w:eastAsia="Calibri" w:hAnsi="Arial" w:cs="Arial"/>
          <w:color w:val="000000"/>
          <w:shd w:val="clear" w:color="auto" w:fill="FFFFFF"/>
        </w:rPr>
        <w:t xml:space="preserve">mensajes de Midi System Exclusive (Sysex) </w:t>
      </w:r>
      <w:del w:id="277" w:author="Nahuel Defossé" w:date="2018-03-13T16:41:00Z">
        <w:r w:rsidR="001824DC" w:rsidRPr="001824DC" w:rsidDel="004F2906">
          <w:rPr>
            <w:rFonts w:ascii="Arial" w:eastAsia="Calibri" w:hAnsi="Arial" w:cs="Arial"/>
            <w:color w:val="000000"/>
            <w:shd w:val="clear" w:color="auto" w:fill="FFFFFF"/>
          </w:rPr>
          <w:delText>sin embargo,</w:delText>
        </w:r>
      </w:del>
      <w:ins w:id="278" w:author="Nahuel Defossé" w:date="2018-03-13T16:41:00Z">
        <w:r>
          <w:rPr>
            <w:rFonts w:ascii="Arial" w:eastAsia="Calibri" w:hAnsi="Arial" w:cs="Arial"/>
            <w:color w:val="000000"/>
            <w:shd w:val="clear" w:color="auto" w:fill="FFFFFF"/>
          </w:rPr>
          <w:t xml:space="preserve"> </w:t>
        </w:r>
      </w:ins>
      <w:ins w:id="279" w:author="Nahuel Defossé" w:date="2018-03-13T16:47:00Z">
        <w:r>
          <w:rPr>
            <w:rFonts w:ascii="Arial" w:eastAsia="Calibri" w:hAnsi="Arial" w:cs="Arial"/>
            <w:color w:val="000000"/>
            <w:shd w:val="clear" w:color="auto" w:fill="FFFFFF"/>
          </w:rPr>
          <w:t xml:space="preserve">para comunicaciones dónde se necesite un </w:t>
        </w:r>
      </w:ins>
      <w:ins w:id="280" w:author="Nahuel Defossé" w:date="2018-03-13T16:48:00Z">
        <w:r>
          <w:rPr>
            <w:rFonts w:ascii="Arial" w:eastAsia="Calibri" w:hAnsi="Arial" w:cs="Arial"/>
            <w:color w:val="000000"/>
            <w:shd w:val="clear" w:color="auto" w:fill="FFFFFF"/>
          </w:rPr>
          <w:t>mensaje de longitud arbitraria.</w:t>
        </w:r>
      </w:ins>
      <w:del w:id="281" w:author="Nahuel Defossé" w:date="2018-03-13T16:48:00Z">
        <w:r w:rsidR="001824DC" w:rsidRPr="001824DC" w:rsidDel="004F2906">
          <w:rPr>
            <w:rFonts w:ascii="Arial" w:eastAsia="Calibri" w:hAnsi="Arial" w:cs="Arial"/>
            <w:color w:val="000000"/>
            <w:shd w:val="clear" w:color="auto" w:fill="FFFFFF"/>
          </w:rPr>
          <w:delText xml:space="preserve"> pueden tener cualquier longitud</w:delText>
        </w:r>
      </w:del>
      <w:del w:id="282" w:author="Nahuel Defossé" w:date="2018-03-13T16:41:00Z">
        <w:r w:rsidR="001824DC" w:rsidRPr="001824DC" w:rsidDel="004F2906">
          <w:rPr>
            <w:rFonts w:ascii="Arial" w:eastAsia="Calibri" w:hAnsi="Arial" w:cs="Arial"/>
            <w:color w:val="000000"/>
            <w:shd w:val="clear" w:color="auto" w:fill="FFFFFF"/>
          </w:rPr>
          <w:delText xml:space="preserve"> y, por lo tanto, se utilizan de forma </w:delText>
        </w:r>
      </w:del>
      <w:del w:id="283" w:author="Nahuel Defossé" w:date="2018-03-13T16:38:00Z">
        <w:r w:rsidR="001824DC" w:rsidRPr="001824DC" w:rsidDel="00CA56B2">
          <w:rPr>
            <w:rFonts w:ascii="Arial" w:eastAsia="Calibri" w:hAnsi="Arial" w:cs="Arial"/>
            <w:color w:val="000000"/>
            <w:shd w:val="clear" w:color="auto" w:fill="FFFFFF"/>
          </w:rPr>
          <w:delText xml:space="preserve">prominente </w:delText>
        </w:r>
      </w:del>
      <w:del w:id="284" w:author="Nahuel Defossé" w:date="2018-03-13T16:41:00Z">
        <w:r w:rsidR="001824DC" w:rsidRPr="001824DC" w:rsidDel="004F2906">
          <w:rPr>
            <w:rFonts w:ascii="Arial" w:eastAsia="Calibri" w:hAnsi="Arial" w:cs="Arial"/>
            <w:color w:val="000000"/>
            <w:shd w:val="clear" w:color="auto" w:fill="FFFFFF"/>
          </w:rPr>
          <w:delText>en todo el protocolo Firmata.</w:delText>
        </w:r>
      </w:del>
    </w:p>
    <w:p w:rsidR="001F7F7B" w:rsidRDefault="001F7F7B"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p>
    <w:p w:rsidR="001A779B" w:rsidRDefault="001A779B"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del w:id="285" w:author="Nahuel Defossé" w:date="2018-03-13T16:46:00Z">
        <w:r w:rsidRPr="001824DC" w:rsidDel="004F2906">
          <w:rPr>
            <w:rFonts w:ascii="Arial" w:eastAsia="Calibri" w:hAnsi="Arial" w:cs="Arial"/>
            <w:color w:val="000000"/>
            <w:shd w:val="clear" w:color="auto" w:fill="FFFFFF"/>
          </w:rPr>
          <w:delText>Firmata implementa solo el formato de mensajes de MIDI.</w:delText>
        </w:r>
        <w:r w:rsidR="00524CDB" w:rsidRPr="001824DC" w:rsidDel="004F2906">
          <w:rPr>
            <w:rFonts w:ascii="Arial" w:eastAsia="Calibri" w:hAnsi="Arial" w:cs="Arial"/>
            <w:color w:val="000000"/>
            <w:shd w:val="clear" w:color="auto" w:fill="FFFFFF"/>
          </w:rPr>
          <w:delText xml:space="preserve"> </w:delText>
        </w:r>
        <w:r w:rsidRPr="001824DC" w:rsidDel="004F2906">
          <w:rPr>
            <w:rFonts w:ascii="Arial" w:eastAsia="Calibri" w:hAnsi="Arial" w:cs="Arial"/>
            <w:color w:val="000000"/>
            <w:shd w:val="clear" w:color="auto" w:fill="FFFFFF"/>
          </w:rPr>
          <w:delText xml:space="preserve">El protocolo MIDI utiliza mensajes estándar para la comunicación. En el caso de </w:delText>
        </w:r>
      </w:del>
      <w:r w:rsidRPr="001824DC">
        <w:rPr>
          <w:rFonts w:ascii="Arial" w:eastAsia="Calibri" w:hAnsi="Arial" w:cs="Arial"/>
          <w:color w:val="000000"/>
          <w:shd w:val="clear" w:color="auto" w:fill="FFFFFF"/>
        </w:rPr>
        <w:t xml:space="preserve">Firmata </w:t>
      </w:r>
      <w:del w:id="286" w:author="Nahuel Defossé" w:date="2018-03-13T16:48:00Z">
        <w:r w:rsidRPr="001824DC" w:rsidDel="004F2906">
          <w:rPr>
            <w:rFonts w:ascii="Arial" w:eastAsia="Calibri" w:hAnsi="Arial" w:cs="Arial"/>
            <w:color w:val="000000"/>
            <w:shd w:val="clear" w:color="auto" w:fill="FFFFFF"/>
          </w:rPr>
          <w:delText>estos mensajes han</w:delText>
        </w:r>
      </w:del>
      <w:del w:id="287" w:author="Nahuel Defossé" w:date="2018-03-13T16:49:00Z">
        <w:r w:rsidRPr="001824DC" w:rsidDel="004F2906">
          <w:rPr>
            <w:rFonts w:ascii="Arial" w:eastAsia="Calibri" w:hAnsi="Arial" w:cs="Arial"/>
            <w:color w:val="000000"/>
            <w:shd w:val="clear" w:color="auto" w:fill="FFFFFF"/>
          </w:rPr>
          <w:delText xml:space="preserve"> </w:delText>
        </w:r>
      </w:del>
      <w:del w:id="288" w:author="Nahuel Defossé" w:date="2018-03-13T16:48:00Z">
        <w:r w:rsidRPr="001824DC" w:rsidDel="004F2906">
          <w:rPr>
            <w:rFonts w:ascii="Arial" w:eastAsia="Calibri" w:hAnsi="Arial" w:cs="Arial"/>
            <w:color w:val="000000"/>
            <w:shd w:val="clear" w:color="auto" w:fill="FFFFFF"/>
          </w:rPr>
          <w:delText xml:space="preserve">sido sustituidos </w:delText>
        </w:r>
      </w:del>
      <w:del w:id="289" w:author="Nahuel Defossé" w:date="2018-03-13T16:49:00Z">
        <w:r w:rsidRPr="001824DC" w:rsidDel="004F2906">
          <w:rPr>
            <w:rFonts w:ascii="Arial" w:eastAsia="Calibri" w:hAnsi="Arial" w:cs="Arial"/>
            <w:color w:val="000000"/>
            <w:shd w:val="clear" w:color="auto" w:fill="FFFFFF"/>
          </w:rPr>
          <w:delText>y se creó un nuevo conjunto de</w:delText>
        </w:r>
      </w:del>
      <w:r w:rsidRPr="001824DC">
        <w:rPr>
          <w:rFonts w:ascii="Arial" w:eastAsia="Calibri" w:hAnsi="Arial" w:cs="Arial"/>
          <w:color w:val="000000"/>
          <w:shd w:val="clear" w:color="auto" w:fill="FFFFFF"/>
        </w:rPr>
        <w:t xml:space="preserve"> </w:t>
      </w:r>
      <w:del w:id="290" w:author="Nahuel Defossé" w:date="2018-03-13T16:49:00Z">
        <w:r w:rsidRPr="001824DC" w:rsidDel="004F2906">
          <w:rPr>
            <w:rFonts w:ascii="Arial" w:eastAsia="Calibri" w:hAnsi="Arial" w:cs="Arial"/>
            <w:color w:val="000000"/>
            <w:shd w:val="clear" w:color="auto" w:fill="FFFFFF"/>
          </w:rPr>
          <w:delText xml:space="preserve">mensajes </w:delText>
        </w:r>
      </w:del>
      <w:ins w:id="291" w:author="Nahuel Defossé" w:date="2018-03-13T16:49:00Z">
        <w:r w:rsidR="004F2906">
          <w:rPr>
            <w:rFonts w:ascii="Arial" w:eastAsia="Calibri" w:hAnsi="Arial" w:cs="Arial"/>
            <w:color w:val="000000"/>
            <w:shd w:val="clear" w:color="auto" w:fill="FFFFFF"/>
          </w:rPr>
          <w:t>permite operar</w:t>
        </w:r>
        <w:r w:rsidR="004F2906" w:rsidRPr="001824DC">
          <w:rPr>
            <w:rFonts w:ascii="Arial" w:eastAsia="Calibri" w:hAnsi="Arial" w:cs="Arial"/>
            <w:color w:val="000000"/>
            <w:shd w:val="clear" w:color="auto" w:fill="FFFFFF"/>
          </w:rPr>
          <w:t xml:space="preserve"> </w:t>
        </w:r>
      </w:ins>
      <w:r w:rsidRPr="001824DC">
        <w:rPr>
          <w:rFonts w:ascii="Arial" w:eastAsia="Calibri" w:hAnsi="Arial" w:cs="Arial"/>
          <w:color w:val="000000"/>
          <w:shd w:val="clear" w:color="auto" w:fill="FFFFFF"/>
        </w:rPr>
        <w:t xml:space="preserve">tanto </w:t>
      </w:r>
      <w:del w:id="292" w:author="Nahuel Defossé" w:date="2018-03-13T16:49:00Z">
        <w:r w:rsidRPr="001824DC" w:rsidDel="004F2906">
          <w:rPr>
            <w:rFonts w:ascii="Arial" w:eastAsia="Calibri" w:hAnsi="Arial" w:cs="Arial"/>
            <w:color w:val="000000"/>
            <w:shd w:val="clear" w:color="auto" w:fill="FFFFFF"/>
          </w:rPr>
          <w:delText xml:space="preserve">para los tipos de datos </w:delText>
        </w:r>
      </w:del>
      <w:ins w:id="293" w:author="Nahuel Defossé" w:date="2018-03-13T16:49:00Z">
        <w:r w:rsidR="004F2906">
          <w:rPr>
            <w:rFonts w:ascii="Arial" w:eastAsia="Calibri" w:hAnsi="Arial" w:cs="Arial"/>
            <w:color w:val="000000"/>
            <w:shd w:val="clear" w:color="auto" w:fill="FFFFFF"/>
          </w:rPr>
          <w:t xml:space="preserve">entradas y salidas </w:t>
        </w:r>
      </w:ins>
      <w:del w:id="294" w:author="Nahuel Defossé" w:date="2018-03-13T16:49:00Z">
        <w:r w:rsidRPr="001824DC" w:rsidDel="004F2906">
          <w:rPr>
            <w:rFonts w:ascii="Arial" w:eastAsia="Calibri" w:hAnsi="Arial" w:cs="Arial"/>
            <w:color w:val="000000"/>
            <w:shd w:val="clear" w:color="auto" w:fill="FFFFFF"/>
          </w:rPr>
          <w:delText>(</w:delText>
        </w:r>
      </w:del>
      <w:r w:rsidRPr="001824DC">
        <w:rPr>
          <w:rFonts w:ascii="Arial" w:eastAsia="Calibri" w:hAnsi="Arial" w:cs="Arial"/>
          <w:color w:val="000000"/>
          <w:shd w:val="clear" w:color="auto" w:fill="FFFFFF"/>
        </w:rPr>
        <w:t>analógic</w:t>
      </w:r>
      <w:ins w:id="295" w:author="Nahuel Defossé" w:date="2018-03-13T16:49:00Z">
        <w:r w:rsidR="004F2906">
          <w:rPr>
            <w:rFonts w:ascii="Arial" w:eastAsia="Calibri" w:hAnsi="Arial" w:cs="Arial"/>
            <w:color w:val="000000"/>
            <w:shd w:val="clear" w:color="auto" w:fill="FFFFFF"/>
          </w:rPr>
          <w:t>as</w:t>
        </w:r>
      </w:ins>
      <w:del w:id="296" w:author="Nahuel Defossé" w:date="2018-03-13T16:49:00Z">
        <w:r w:rsidRPr="001824DC" w:rsidDel="004F2906">
          <w:rPr>
            <w:rFonts w:ascii="Arial" w:eastAsia="Calibri" w:hAnsi="Arial" w:cs="Arial"/>
            <w:color w:val="000000"/>
            <w:shd w:val="clear" w:color="auto" w:fill="FFFFFF"/>
          </w:rPr>
          <w:delText>os</w:delText>
        </w:r>
      </w:del>
      <w:r w:rsidRPr="001824DC">
        <w:rPr>
          <w:rFonts w:ascii="Arial" w:eastAsia="Calibri" w:hAnsi="Arial" w:cs="Arial"/>
          <w:color w:val="000000"/>
          <w:shd w:val="clear" w:color="auto" w:fill="FFFFFF"/>
        </w:rPr>
        <w:t xml:space="preserve"> y digitales</w:t>
      </w:r>
      <w:ins w:id="297" w:author="Nahuel Defossé" w:date="2018-03-13T16:49:00Z">
        <w:r w:rsidR="004F2906">
          <w:rPr>
            <w:rFonts w:ascii="Arial" w:eastAsia="Calibri" w:hAnsi="Arial" w:cs="Arial"/>
            <w:color w:val="000000"/>
            <w:shd w:val="clear" w:color="auto" w:fill="FFFFFF"/>
          </w:rPr>
          <w:t>.</w:t>
        </w:r>
      </w:ins>
      <w:ins w:id="298" w:author="Nahuel Defossé" w:date="2018-03-13T16:50:00Z">
        <w:r w:rsidR="000C1609">
          <w:rPr>
            <w:rFonts w:ascii="Arial" w:eastAsia="Calibri" w:hAnsi="Arial" w:cs="Arial"/>
            <w:color w:val="000000"/>
            <w:shd w:val="clear" w:color="auto" w:fill="FFFFFF"/>
          </w:rPr>
          <w:t xml:space="preserve"> </w:t>
        </w:r>
      </w:ins>
      <w:del w:id="299" w:author="Nahuel Defossé" w:date="2018-03-13T16:49:00Z">
        <w:r w:rsidRPr="001824DC" w:rsidDel="004F2906">
          <w:rPr>
            <w:rFonts w:ascii="Arial" w:eastAsia="Calibri" w:hAnsi="Arial" w:cs="Arial"/>
            <w:color w:val="000000"/>
            <w:shd w:val="clear" w:color="auto" w:fill="FFFFFF"/>
          </w:rPr>
          <w:delText>) como para los mensajes de control (pinMode, digitalWrite, etc…).</w:delText>
        </w:r>
      </w:del>
      <w:del w:id="300" w:author="Nahuel Defossé" w:date="2018-03-13T16:50:00Z">
        <w:r w:rsidRPr="001824DC" w:rsidDel="000C1609">
          <w:rPr>
            <w:rFonts w:ascii="Arial" w:eastAsia="Calibri" w:hAnsi="Arial" w:cs="Arial"/>
            <w:color w:val="000000"/>
            <w:shd w:val="clear" w:color="auto" w:fill="FFFFFF"/>
          </w:rPr>
          <w:delText xml:space="preserve"> Esto hace posible representar la API de Arduino usando mensajes de </w:delText>
        </w:r>
        <w:r w:rsidR="00D30434" w:rsidRPr="001824DC" w:rsidDel="000C1609">
          <w:rPr>
            <w:rFonts w:ascii="Arial" w:eastAsia="Calibri" w:hAnsi="Arial" w:cs="Arial"/>
            <w:color w:val="000000"/>
            <w:shd w:val="clear" w:color="auto" w:fill="FFFFFF"/>
          </w:rPr>
          <w:delText>Firmata,</w:delText>
        </w:r>
        <w:r w:rsidRPr="001824DC" w:rsidDel="000C1609">
          <w:rPr>
            <w:rFonts w:ascii="Arial" w:eastAsia="Calibri" w:hAnsi="Arial" w:cs="Arial"/>
            <w:color w:val="000000"/>
            <w:shd w:val="clear" w:color="auto" w:fill="FFFFFF"/>
          </w:rPr>
          <w:delText xml:space="preserve"> además, da soporte</w:delText>
        </w:r>
      </w:del>
      <w:ins w:id="301" w:author="Nahuel Defossé" w:date="2018-03-13T16:50:00Z">
        <w:r w:rsidR="000C1609">
          <w:rPr>
            <w:rFonts w:ascii="Arial" w:eastAsia="Calibri" w:hAnsi="Arial" w:cs="Arial"/>
            <w:color w:val="000000"/>
            <w:shd w:val="clear" w:color="auto" w:fill="FFFFFF"/>
          </w:rPr>
          <w:t>Soporta</w:t>
        </w:r>
      </w:ins>
      <w:r w:rsidRPr="001824DC">
        <w:rPr>
          <w:rFonts w:ascii="Arial" w:eastAsia="Calibri" w:hAnsi="Arial" w:cs="Arial"/>
          <w:color w:val="000000"/>
          <w:shd w:val="clear" w:color="auto" w:fill="FFFFFF"/>
        </w:rPr>
        <w:t xml:space="preserve"> </w:t>
      </w:r>
      <w:del w:id="302" w:author="Nahuel Defossé" w:date="2018-03-13T16:50:00Z">
        <w:r w:rsidRPr="001824DC" w:rsidDel="000C1609">
          <w:rPr>
            <w:rFonts w:ascii="Arial" w:eastAsia="Calibri" w:hAnsi="Arial" w:cs="Arial"/>
            <w:color w:val="000000"/>
            <w:shd w:val="clear" w:color="auto" w:fill="FFFFFF"/>
          </w:rPr>
          <w:delText xml:space="preserve">a </w:delText>
        </w:r>
      </w:del>
      <w:r w:rsidRPr="001824DC">
        <w:rPr>
          <w:rFonts w:ascii="Arial" w:eastAsia="Calibri" w:hAnsi="Arial" w:cs="Arial"/>
          <w:color w:val="000000"/>
          <w:shd w:val="clear" w:color="auto" w:fill="FFFFFF"/>
        </w:rPr>
        <w:t>más de 16 pin</w:t>
      </w:r>
      <w:r w:rsidR="00524CDB" w:rsidRPr="001824DC">
        <w:rPr>
          <w:rFonts w:ascii="Arial" w:eastAsia="Calibri" w:hAnsi="Arial" w:cs="Arial"/>
          <w:color w:val="000000"/>
          <w:shd w:val="clear" w:color="auto" w:fill="FFFFFF"/>
        </w:rPr>
        <w:t>e</w:t>
      </w:r>
      <w:r w:rsidRPr="001824DC">
        <w:rPr>
          <w:rFonts w:ascii="Arial" w:eastAsia="Calibri" w:hAnsi="Arial" w:cs="Arial"/>
          <w:color w:val="000000"/>
          <w:shd w:val="clear" w:color="auto" w:fill="FFFFFF"/>
        </w:rPr>
        <w:t>s analógicos con una resolución de 14 bits y más de 128 pines digitales.</w:t>
      </w:r>
    </w:p>
    <w:p w:rsidR="001824DC" w:rsidRDefault="001824DC"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r>
        <w:rPr>
          <w:rFonts w:ascii="Arial" w:eastAsia="Calibri" w:hAnsi="Arial" w:cs="Arial"/>
          <w:color w:val="000000"/>
          <w:shd w:val="clear" w:color="auto" w:fill="FFFFFF"/>
        </w:rPr>
        <w:t xml:space="preserve">Por ser de código abierto, se han implementado diferentes versiones </w:t>
      </w:r>
      <w:ins w:id="303" w:author="Nahuel Defossé" w:date="2018-03-13T16:50:00Z">
        <w:r w:rsidR="000C1609">
          <w:rPr>
            <w:rFonts w:ascii="Arial" w:eastAsia="Calibri" w:hAnsi="Arial" w:cs="Arial"/>
            <w:color w:val="000000"/>
            <w:shd w:val="clear" w:color="auto" w:fill="FFFFFF"/>
          </w:rPr>
          <w:t xml:space="preserve">con características específicas </w:t>
        </w:r>
      </w:ins>
      <w:del w:id="304" w:author="Nahuel Defossé" w:date="2018-03-13T16:50:00Z">
        <w:r w:rsidDel="000C1609">
          <w:rPr>
            <w:rFonts w:ascii="Arial" w:eastAsia="Calibri" w:hAnsi="Arial" w:cs="Arial"/>
            <w:color w:val="000000"/>
            <w:shd w:val="clear" w:color="auto" w:fill="FFFFFF"/>
          </w:rPr>
          <w:delText xml:space="preserve">dando </w:delText>
        </w:r>
      </w:del>
      <w:ins w:id="305" w:author="Nahuel Defossé" w:date="2018-03-13T16:50:00Z">
        <w:r w:rsidR="000C1609">
          <w:rPr>
            <w:rFonts w:ascii="Arial" w:eastAsia="Calibri" w:hAnsi="Arial" w:cs="Arial"/>
            <w:color w:val="000000"/>
            <w:shd w:val="clear" w:color="auto" w:fill="FFFFFF"/>
          </w:rPr>
          <w:t xml:space="preserve">para dar </w:t>
        </w:r>
      </w:ins>
      <w:r>
        <w:rPr>
          <w:rFonts w:ascii="Arial" w:eastAsia="Calibri" w:hAnsi="Arial" w:cs="Arial"/>
          <w:color w:val="000000"/>
          <w:shd w:val="clear" w:color="auto" w:fill="FFFFFF"/>
        </w:rPr>
        <w:t xml:space="preserve">soporte a gran variedad de funcionalidades </w:t>
      </w:r>
      <w:ins w:id="306" w:author="Nahuel Defossé" w:date="2018-03-13T16:51:00Z">
        <w:r w:rsidR="000C1609">
          <w:rPr>
            <w:rFonts w:ascii="Arial" w:eastAsia="Calibri" w:hAnsi="Arial" w:cs="Arial"/>
            <w:color w:val="000000"/>
            <w:shd w:val="clear" w:color="auto" w:fill="FFFFFF"/>
          </w:rPr>
          <w:t xml:space="preserve">más allá de la operación de I/O analógica y digital. </w:t>
        </w:r>
      </w:ins>
      <w:del w:id="307" w:author="Nahuel Defossé" w:date="2018-03-13T16:52:00Z">
        <w:r w:rsidDel="000C1609">
          <w:rPr>
            <w:rFonts w:ascii="Arial" w:eastAsia="Calibri" w:hAnsi="Arial" w:cs="Arial"/>
            <w:color w:val="000000"/>
            <w:shd w:val="clear" w:color="auto" w:fill="FFFFFF"/>
          </w:rPr>
          <w:delText xml:space="preserve">de los microcontroladores. </w:delText>
        </w:r>
      </w:del>
      <w:r>
        <w:rPr>
          <w:rFonts w:ascii="Arial" w:eastAsia="Calibri" w:hAnsi="Arial" w:cs="Arial"/>
          <w:color w:val="000000"/>
          <w:shd w:val="clear" w:color="auto" w:fill="FFFFFF"/>
        </w:rPr>
        <w:t>La versión original, Standard_Firmata, se incluye dentro de las versiones del entorno oficial de Arduino y Wiring e incluye soporte para las siguientes características</w:t>
      </w:r>
      <w:r w:rsidR="00D30434">
        <w:rPr>
          <w:rStyle w:val="Refdenotaalfinal"/>
          <w:rFonts w:ascii="Arial" w:eastAsia="Calibri" w:hAnsi="Arial" w:cs="Arial"/>
          <w:color w:val="000000"/>
          <w:shd w:val="clear" w:color="auto" w:fill="FFFFFF"/>
        </w:rPr>
        <w:endnoteReference w:id="2"/>
      </w:r>
      <w:r>
        <w:rPr>
          <w:rFonts w:ascii="Arial" w:eastAsia="Calibri" w:hAnsi="Arial" w:cs="Arial"/>
          <w:color w:val="000000"/>
          <w:shd w:val="clear" w:color="auto" w:fill="FFFFFF"/>
        </w:rPr>
        <w:t>:</w:t>
      </w:r>
    </w:p>
    <w:p w:rsidR="001F7F7B" w:rsidRPr="001824DC" w:rsidRDefault="001F7F7B" w:rsidP="001F7F7B">
      <w:pPr>
        <w:pStyle w:val="NormalWeb"/>
        <w:shd w:val="clear" w:color="auto" w:fill="FFFFFF"/>
        <w:spacing w:before="0" w:beforeAutospacing="0" w:after="0" w:afterAutospacing="0"/>
        <w:jc w:val="both"/>
        <w:rPr>
          <w:rFonts w:ascii="Arial" w:eastAsia="Calibri" w:hAnsi="Arial" w:cs="Arial"/>
          <w:color w:val="000000"/>
          <w:shd w:val="clear" w:color="auto" w:fill="FFFFFF"/>
        </w:rPr>
      </w:pPr>
    </w:p>
    <w:p w:rsidR="001A779B" w:rsidRPr="001824DC" w:rsidDel="008412D1" w:rsidRDefault="001A779B" w:rsidP="001F7F7B">
      <w:pPr>
        <w:numPr>
          <w:ilvl w:val="0"/>
          <w:numId w:val="3"/>
        </w:numPr>
        <w:shd w:val="clear" w:color="auto" w:fill="FFFFFF"/>
        <w:ind w:left="600"/>
        <w:rPr>
          <w:del w:id="308" w:author="Nahuel Defossé" w:date="2018-03-13T16:52:00Z"/>
          <w:rFonts w:ascii="Arial" w:hAnsi="Arial" w:cs="Arial"/>
          <w:sz w:val="24"/>
          <w:szCs w:val="24"/>
          <w:shd w:val="clear" w:color="auto" w:fill="FFFFFF"/>
        </w:rPr>
      </w:pPr>
      <w:r w:rsidRPr="001824DC">
        <w:rPr>
          <w:rFonts w:ascii="Arial" w:hAnsi="Arial" w:cs="Arial"/>
          <w:sz w:val="24"/>
          <w:szCs w:val="24"/>
          <w:shd w:val="clear" w:color="auto" w:fill="FFFFFF"/>
        </w:rPr>
        <w:t>Entradas y salidas analógicas</w:t>
      </w:r>
    </w:p>
    <w:p w:rsidR="001A779B" w:rsidRPr="008412D1" w:rsidRDefault="001A779B" w:rsidP="008412D1">
      <w:pPr>
        <w:numPr>
          <w:ilvl w:val="0"/>
          <w:numId w:val="3"/>
        </w:numPr>
        <w:shd w:val="clear" w:color="auto" w:fill="FFFFFF"/>
        <w:ind w:left="600"/>
        <w:rPr>
          <w:rFonts w:ascii="Arial" w:hAnsi="Arial" w:cs="Arial"/>
          <w:sz w:val="24"/>
          <w:szCs w:val="24"/>
          <w:shd w:val="clear" w:color="auto" w:fill="FFFFFF"/>
        </w:rPr>
      </w:pPr>
      <w:del w:id="309" w:author="Nahuel Defossé" w:date="2018-03-13T16:52:00Z">
        <w:r w:rsidRPr="008412D1" w:rsidDel="008412D1">
          <w:rPr>
            <w:rFonts w:ascii="Arial" w:hAnsi="Arial" w:cs="Arial"/>
            <w:sz w:val="24"/>
            <w:szCs w:val="24"/>
            <w:shd w:val="clear" w:color="auto" w:fill="FFFFFF"/>
          </w:rPr>
          <w:delText>Entradas analógicas</w:delText>
        </w:r>
      </w:del>
    </w:p>
    <w:p w:rsidR="001A779B" w:rsidRPr="001824DC" w:rsidRDefault="001A779B" w:rsidP="001F7F7B">
      <w:pPr>
        <w:numPr>
          <w:ilvl w:val="0"/>
          <w:numId w:val="3"/>
        </w:numPr>
        <w:shd w:val="clear" w:color="auto" w:fill="FFFFFF"/>
        <w:ind w:left="600"/>
        <w:rPr>
          <w:rFonts w:ascii="Arial" w:hAnsi="Arial" w:cs="Arial"/>
          <w:sz w:val="24"/>
          <w:szCs w:val="24"/>
          <w:shd w:val="clear" w:color="auto" w:fill="FFFFFF"/>
        </w:rPr>
      </w:pPr>
      <w:r w:rsidRPr="001824DC">
        <w:rPr>
          <w:rFonts w:ascii="Arial" w:hAnsi="Arial" w:cs="Arial"/>
          <w:sz w:val="24"/>
          <w:szCs w:val="24"/>
          <w:shd w:val="clear" w:color="auto" w:fill="FFFFFF"/>
        </w:rPr>
        <w:t>Salidas PWM</w:t>
      </w:r>
    </w:p>
    <w:p w:rsidR="001A779B" w:rsidRPr="001824DC" w:rsidRDefault="001A779B" w:rsidP="001F7F7B">
      <w:pPr>
        <w:numPr>
          <w:ilvl w:val="0"/>
          <w:numId w:val="3"/>
        </w:numPr>
        <w:shd w:val="clear" w:color="auto" w:fill="FFFFFF"/>
        <w:ind w:left="600"/>
        <w:rPr>
          <w:rFonts w:ascii="Arial" w:hAnsi="Arial" w:cs="Arial"/>
          <w:sz w:val="24"/>
          <w:szCs w:val="24"/>
          <w:shd w:val="clear" w:color="auto" w:fill="FFFFFF"/>
        </w:rPr>
      </w:pPr>
      <w:r w:rsidRPr="001824DC">
        <w:rPr>
          <w:rFonts w:ascii="Arial" w:hAnsi="Arial" w:cs="Arial"/>
          <w:sz w:val="24"/>
          <w:szCs w:val="24"/>
          <w:shd w:val="clear" w:color="auto" w:fill="FFFFFF"/>
        </w:rPr>
        <w:t>Conmutación entre entradas y salidas analógicas</w:t>
      </w:r>
    </w:p>
    <w:p w:rsidR="001A779B" w:rsidRPr="001824DC" w:rsidRDefault="008412D1" w:rsidP="001F7F7B">
      <w:pPr>
        <w:numPr>
          <w:ilvl w:val="0"/>
          <w:numId w:val="3"/>
        </w:numPr>
        <w:shd w:val="clear" w:color="auto" w:fill="FFFFFF"/>
        <w:ind w:left="600"/>
        <w:rPr>
          <w:rFonts w:ascii="Arial" w:hAnsi="Arial" w:cs="Arial"/>
          <w:sz w:val="24"/>
          <w:szCs w:val="24"/>
          <w:shd w:val="clear" w:color="auto" w:fill="FFFFFF"/>
        </w:rPr>
      </w:pPr>
      <w:ins w:id="310" w:author="Nahuel Defossé" w:date="2018-03-13T16:52:00Z">
        <w:r>
          <w:rPr>
            <w:rFonts w:ascii="Arial" w:hAnsi="Arial" w:cs="Arial"/>
            <w:sz w:val="24"/>
            <w:szCs w:val="24"/>
            <w:shd w:val="clear" w:color="auto" w:fill="FFFFFF"/>
          </w:rPr>
          <w:t xml:space="preserve">Control de </w:t>
        </w:r>
      </w:ins>
      <w:r w:rsidR="001A779B" w:rsidRPr="001824DC">
        <w:rPr>
          <w:rFonts w:ascii="Arial" w:hAnsi="Arial" w:cs="Arial"/>
          <w:sz w:val="24"/>
          <w:szCs w:val="24"/>
          <w:shd w:val="clear" w:color="auto" w:fill="FFFFFF"/>
        </w:rPr>
        <w:t>Servomotores</w:t>
      </w:r>
    </w:p>
    <w:p w:rsidR="001A779B" w:rsidRPr="001824DC" w:rsidRDefault="001A779B" w:rsidP="001F7F7B">
      <w:pPr>
        <w:numPr>
          <w:ilvl w:val="0"/>
          <w:numId w:val="3"/>
        </w:numPr>
        <w:shd w:val="clear" w:color="auto" w:fill="FFFFFF"/>
        <w:ind w:left="600"/>
        <w:rPr>
          <w:rFonts w:ascii="Arial" w:hAnsi="Arial" w:cs="Arial"/>
          <w:sz w:val="24"/>
          <w:szCs w:val="24"/>
          <w:shd w:val="clear" w:color="auto" w:fill="FFFFFF"/>
        </w:rPr>
      </w:pPr>
      <w:r w:rsidRPr="001824DC">
        <w:rPr>
          <w:rFonts w:ascii="Arial" w:hAnsi="Arial" w:cs="Arial"/>
          <w:sz w:val="24"/>
          <w:szCs w:val="24"/>
          <w:shd w:val="clear" w:color="auto" w:fill="FFFFFF"/>
        </w:rPr>
        <w:t>Matrices de LEDs</w:t>
      </w:r>
    </w:p>
    <w:p w:rsidR="001A779B" w:rsidRPr="00D30434" w:rsidRDefault="008412D1" w:rsidP="001F7F7B">
      <w:pPr>
        <w:numPr>
          <w:ilvl w:val="0"/>
          <w:numId w:val="3"/>
        </w:numPr>
        <w:shd w:val="clear" w:color="auto" w:fill="FFFFFF"/>
        <w:ind w:left="600"/>
        <w:rPr>
          <w:rFonts w:ascii="Arial" w:hAnsi="Arial" w:cs="Arial"/>
          <w:sz w:val="24"/>
          <w:szCs w:val="24"/>
          <w:shd w:val="clear" w:color="auto" w:fill="FFFFFF"/>
        </w:rPr>
      </w:pPr>
      <w:ins w:id="311" w:author="Nahuel Defossé" w:date="2018-03-13T16:52:00Z">
        <w:r>
          <w:rPr>
            <w:rFonts w:ascii="Arial" w:hAnsi="Arial" w:cs="Arial"/>
            <w:sz w:val="24"/>
            <w:szCs w:val="24"/>
            <w:shd w:val="clear" w:color="auto" w:fill="FFFFFF"/>
          </w:rPr>
          <w:t xml:space="preserve">Comunicación </w:t>
        </w:r>
      </w:ins>
      <w:r w:rsidR="001A779B" w:rsidRPr="001824DC">
        <w:rPr>
          <w:rFonts w:ascii="Arial" w:hAnsi="Arial" w:cs="Arial"/>
          <w:sz w:val="24"/>
          <w:szCs w:val="24"/>
          <w:shd w:val="clear" w:color="auto" w:fill="FFFFFF"/>
        </w:rPr>
        <w:t>I2C</w:t>
      </w:r>
    </w:p>
    <w:p w:rsidR="00C72DC9" w:rsidRDefault="00C72DC9" w:rsidP="00ED133A">
      <w:pPr>
        <w:pStyle w:val="Ttulo2"/>
        <w:rPr>
          <w:b/>
          <w:sz w:val="32"/>
          <w:szCs w:val="32"/>
        </w:rPr>
      </w:pPr>
      <w:bookmarkStart w:id="312" w:name="_Toc504153929"/>
      <w:r>
        <w:rPr>
          <w:b/>
          <w:sz w:val="32"/>
          <w:szCs w:val="32"/>
        </w:rPr>
        <w:t>7.5 Métodos de librería Firmata en Arduino</w:t>
      </w:r>
    </w:p>
    <w:p w:rsidR="00C72DC9" w:rsidRPr="006E10DE" w:rsidRDefault="00C72DC9" w:rsidP="00C72DC9">
      <w:pPr>
        <w:rPr>
          <w:rFonts w:ascii="Arial" w:hAnsi="Arial" w:cs="Arial"/>
          <w:sz w:val="24"/>
          <w:szCs w:val="24"/>
          <w:shd w:val="clear" w:color="auto" w:fill="FFFFFF"/>
        </w:rPr>
      </w:pPr>
    </w:p>
    <w:p w:rsidR="00C72DC9" w:rsidRDefault="006E10DE" w:rsidP="00C72DC9">
      <w:pPr>
        <w:rPr>
          <w:rFonts w:ascii="Arial" w:hAnsi="Arial" w:cs="Arial"/>
          <w:sz w:val="24"/>
          <w:szCs w:val="24"/>
          <w:shd w:val="clear" w:color="auto" w:fill="FFFFFF"/>
        </w:rPr>
      </w:pPr>
      <w:r w:rsidRPr="006E10DE">
        <w:rPr>
          <w:rFonts w:ascii="Arial" w:hAnsi="Arial" w:cs="Arial"/>
          <w:sz w:val="24"/>
          <w:szCs w:val="24"/>
          <w:shd w:val="clear" w:color="auto" w:fill="FFFFFF"/>
        </w:rPr>
        <w:t>La librería Firmata de Arduino cuenta con un conjunto de métodos, relacionados con la API de Arduino (como se describió en el apartado anterior)</w:t>
      </w:r>
      <w:r w:rsidR="00830802">
        <w:rPr>
          <w:rFonts w:ascii="Arial" w:hAnsi="Arial" w:cs="Arial"/>
          <w:sz w:val="24"/>
          <w:szCs w:val="24"/>
          <w:shd w:val="clear" w:color="auto" w:fill="FFFFFF"/>
        </w:rPr>
        <w:t xml:space="preserve">. A </w:t>
      </w:r>
      <w:r w:rsidR="003A72C0">
        <w:rPr>
          <w:rFonts w:ascii="Arial" w:hAnsi="Arial" w:cs="Arial"/>
          <w:sz w:val="24"/>
          <w:szCs w:val="24"/>
          <w:shd w:val="clear" w:color="auto" w:fill="FFFFFF"/>
        </w:rPr>
        <w:t>continuación,</w:t>
      </w:r>
      <w:r w:rsidR="00830802">
        <w:rPr>
          <w:rFonts w:ascii="Arial" w:hAnsi="Arial" w:cs="Arial"/>
          <w:sz w:val="24"/>
          <w:szCs w:val="24"/>
          <w:shd w:val="clear" w:color="auto" w:fill="FFFFFF"/>
        </w:rPr>
        <w:t xml:space="preserve"> </w:t>
      </w:r>
      <w:r w:rsidRPr="006E10DE">
        <w:rPr>
          <w:rFonts w:ascii="Arial" w:hAnsi="Arial" w:cs="Arial"/>
          <w:sz w:val="24"/>
          <w:szCs w:val="24"/>
          <w:shd w:val="clear" w:color="auto" w:fill="FFFFFF"/>
        </w:rPr>
        <w:t>se detallan</w:t>
      </w:r>
      <w:r w:rsidR="00830802">
        <w:rPr>
          <w:rFonts w:ascii="Arial" w:hAnsi="Arial" w:cs="Arial"/>
          <w:sz w:val="24"/>
          <w:szCs w:val="24"/>
          <w:shd w:val="clear" w:color="auto" w:fill="FFFFFF"/>
        </w:rPr>
        <w:t xml:space="preserve"> los más relevantes</w:t>
      </w:r>
      <w:r w:rsidRPr="006E10DE">
        <w:rPr>
          <w:rFonts w:ascii="Arial" w:hAnsi="Arial" w:cs="Arial"/>
          <w:sz w:val="24"/>
          <w:szCs w:val="24"/>
          <w:shd w:val="clear" w:color="auto" w:fill="FFFFFF"/>
        </w:rPr>
        <w:t>:</w:t>
      </w:r>
    </w:p>
    <w:p w:rsidR="006E10DE" w:rsidRDefault="006E10DE" w:rsidP="00C72DC9">
      <w:pPr>
        <w:rPr>
          <w:rFonts w:ascii="Arial" w:hAnsi="Arial" w:cs="Arial"/>
          <w:sz w:val="24"/>
          <w:szCs w:val="24"/>
          <w:shd w:val="clear" w:color="auto" w:fill="FFFFFF"/>
        </w:rPr>
      </w:pPr>
    </w:p>
    <w:p w:rsidR="00830802" w:rsidRPr="00726ACF" w:rsidRDefault="006E10DE" w:rsidP="00726ACF">
      <w:pPr>
        <w:pStyle w:val="Ttulo3"/>
        <w:rPr>
          <w:b w:val="0"/>
          <w:sz w:val="28"/>
          <w:szCs w:val="28"/>
        </w:rPr>
      </w:pPr>
      <w:r w:rsidRPr="00830802">
        <w:rPr>
          <w:b w:val="0"/>
          <w:sz w:val="28"/>
          <w:szCs w:val="28"/>
        </w:rPr>
        <w:t>7.5.1 Métodos de propósito general</w:t>
      </w:r>
    </w:p>
    <w:p w:rsidR="00830802" w:rsidRPr="00830802" w:rsidRDefault="00830802" w:rsidP="00830802">
      <w:pPr>
        <w:numPr>
          <w:ilvl w:val="0"/>
          <w:numId w:val="4"/>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830802">
        <w:rPr>
          <w:rFonts w:ascii="Courier New" w:eastAsia="Times New Roman" w:hAnsi="Courier New" w:cs="Courier New"/>
          <w:b/>
          <w:bCs/>
          <w:color w:val="444444"/>
          <w:sz w:val="24"/>
          <w:szCs w:val="24"/>
          <w:bdr w:val="none" w:sz="0" w:space="0" w:color="auto" w:frame="1"/>
        </w:rPr>
        <w:t>begin</w:t>
      </w:r>
      <w:r w:rsidRPr="00830802">
        <w:rPr>
          <w:rFonts w:ascii="Courier New" w:eastAsia="Times New Roman" w:hAnsi="Courier New" w:cs="Courier New"/>
          <w:color w:val="444444"/>
          <w:sz w:val="24"/>
          <w:szCs w:val="24"/>
          <w:bdr w:val="none" w:sz="0" w:space="0" w:color="auto" w:frame="1"/>
        </w:rPr>
        <w:t>(long</w:t>
      </w:r>
      <w:r w:rsidR="000F2179" w:rsidRPr="00830802">
        <w:rPr>
          <w:rFonts w:ascii="Courier New" w:eastAsia="Times New Roman" w:hAnsi="Courier New" w:cs="Courier New"/>
          <w:color w:val="444444"/>
          <w:sz w:val="24"/>
          <w:szCs w:val="24"/>
          <w:bdr w:val="none" w:sz="0" w:space="0" w:color="auto" w:frame="1"/>
        </w:rPr>
        <w:t>)</w:t>
      </w:r>
      <w:r w:rsidR="000F2179" w:rsidRPr="000F2179">
        <w:rPr>
          <w:rFonts w:ascii="Arial" w:hAnsi="Arial" w:cs="Arial"/>
          <w:sz w:val="24"/>
          <w:szCs w:val="24"/>
          <w:shd w:val="clear" w:color="auto" w:fill="FFFFFF"/>
        </w:rPr>
        <w:t>: Comienza</w:t>
      </w:r>
      <w:r w:rsidRPr="00830802">
        <w:rPr>
          <w:rFonts w:ascii="Arial" w:hAnsi="Arial" w:cs="Arial"/>
          <w:sz w:val="24"/>
          <w:szCs w:val="24"/>
          <w:shd w:val="clear" w:color="auto" w:fill="FFFFFF"/>
        </w:rPr>
        <w:t xml:space="preserve"> la librería, es posible </w:t>
      </w:r>
      <w:r w:rsidR="000F2179">
        <w:rPr>
          <w:rFonts w:ascii="Arial" w:hAnsi="Arial" w:cs="Arial"/>
          <w:sz w:val="24"/>
          <w:szCs w:val="24"/>
          <w:shd w:val="clear" w:color="auto" w:fill="FFFFFF"/>
        </w:rPr>
        <w:t>utilizar</w:t>
      </w:r>
      <w:r w:rsidRPr="00830802">
        <w:rPr>
          <w:rFonts w:ascii="Arial" w:hAnsi="Arial" w:cs="Arial"/>
          <w:sz w:val="24"/>
          <w:szCs w:val="24"/>
          <w:shd w:val="clear" w:color="auto" w:fill="FFFFFF"/>
        </w:rPr>
        <w:t xml:space="preserve"> otra velocidad diferente a la velocidad por defecto que es 57600 baudios. También es posible iniciar el protocolo </w:t>
      </w:r>
      <w:r w:rsidR="000F2179">
        <w:rPr>
          <w:rFonts w:ascii="Arial" w:hAnsi="Arial" w:cs="Arial"/>
          <w:sz w:val="24"/>
          <w:szCs w:val="24"/>
          <w:shd w:val="clear" w:color="auto" w:fill="FFFFFF"/>
        </w:rPr>
        <w:t>F</w:t>
      </w:r>
      <w:r w:rsidRPr="00830802">
        <w:rPr>
          <w:rFonts w:ascii="Arial" w:hAnsi="Arial" w:cs="Arial"/>
          <w:sz w:val="24"/>
          <w:szCs w:val="24"/>
          <w:shd w:val="clear" w:color="auto" w:fill="FFFFFF"/>
        </w:rPr>
        <w:t>irmata desde otro Stream que no sea el que viene por defecto que es Serial</w:t>
      </w:r>
      <w:r w:rsidR="000F2179">
        <w:rPr>
          <w:rFonts w:ascii="Arial" w:hAnsi="Arial" w:cs="Arial"/>
          <w:sz w:val="24"/>
          <w:szCs w:val="24"/>
          <w:shd w:val="clear" w:color="auto" w:fill="FFFFFF"/>
        </w:rPr>
        <w:t>.</w:t>
      </w:r>
    </w:p>
    <w:p w:rsidR="00830802" w:rsidRPr="00830802" w:rsidRDefault="00830802" w:rsidP="00830802">
      <w:pPr>
        <w:numPr>
          <w:ilvl w:val="0"/>
          <w:numId w:val="4"/>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830802">
        <w:rPr>
          <w:rFonts w:ascii="Courier New" w:eastAsia="Times New Roman" w:hAnsi="Courier New" w:cs="Courier New"/>
          <w:b/>
          <w:bCs/>
          <w:color w:val="444444"/>
          <w:sz w:val="24"/>
          <w:szCs w:val="24"/>
          <w:bdr w:val="none" w:sz="0" w:space="0" w:color="auto" w:frame="1"/>
        </w:rPr>
        <w:t>printVersion()</w:t>
      </w:r>
      <w:r w:rsidR="000F2179">
        <w:rPr>
          <w:rFonts w:ascii="Helvetica" w:eastAsia="Times New Roman" w:hAnsi="Helvetica" w:cs="Helvetica"/>
          <w:color w:val="444444"/>
          <w:sz w:val="21"/>
          <w:szCs w:val="21"/>
          <w:bdr w:val="none" w:sz="0" w:space="0" w:color="auto" w:frame="1"/>
        </w:rPr>
        <w:t>:</w:t>
      </w:r>
      <w:r w:rsidR="000F2179">
        <w:rPr>
          <w:rFonts w:ascii="Arial" w:hAnsi="Arial" w:cs="Arial"/>
          <w:sz w:val="24"/>
          <w:szCs w:val="24"/>
          <w:shd w:val="clear" w:color="auto" w:fill="FFFFFF"/>
        </w:rPr>
        <w:t xml:space="preserve"> E</w:t>
      </w:r>
      <w:r w:rsidRPr="00830802">
        <w:rPr>
          <w:rFonts w:ascii="Arial" w:hAnsi="Arial" w:cs="Arial"/>
          <w:sz w:val="24"/>
          <w:szCs w:val="24"/>
          <w:shd w:val="clear" w:color="auto" w:fill="FFFFFF"/>
        </w:rPr>
        <w:t>nvía la versión del protocolo al ordenador</w:t>
      </w:r>
      <w:r w:rsidR="000F2179">
        <w:rPr>
          <w:rFonts w:ascii="Arial" w:hAnsi="Arial" w:cs="Arial"/>
          <w:sz w:val="24"/>
          <w:szCs w:val="24"/>
          <w:shd w:val="clear" w:color="auto" w:fill="FFFFFF"/>
        </w:rPr>
        <w:t>.</w:t>
      </w:r>
    </w:p>
    <w:p w:rsidR="00830802" w:rsidRPr="00830802" w:rsidRDefault="00830802" w:rsidP="00830802">
      <w:pPr>
        <w:numPr>
          <w:ilvl w:val="0"/>
          <w:numId w:val="4"/>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830802">
        <w:rPr>
          <w:rFonts w:ascii="Courier New" w:eastAsia="Times New Roman" w:hAnsi="Courier New" w:cs="Courier New"/>
          <w:b/>
          <w:bCs/>
          <w:color w:val="444444"/>
          <w:sz w:val="24"/>
          <w:szCs w:val="24"/>
          <w:bdr w:val="none" w:sz="0" w:space="0" w:color="auto" w:frame="1"/>
        </w:rPr>
        <w:t>blinkVersion()</w:t>
      </w:r>
      <w:r w:rsidR="000F2179">
        <w:rPr>
          <w:rFonts w:ascii="Helvetica" w:eastAsia="Times New Roman" w:hAnsi="Helvetica" w:cs="Helvetica"/>
          <w:color w:val="444444"/>
          <w:sz w:val="21"/>
          <w:szCs w:val="21"/>
          <w:bdr w:val="none" w:sz="0" w:space="0" w:color="auto" w:frame="1"/>
        </w:rPr>
        <w:t xml:space="preserve">: </w:t>
      </w:r>
      <w:r w:rsidR="000F2179">
        <w:rPr>
          <w:rFonts w:ascii="Arial" w:hAnsi="Arial" w:cs="Arial"/>
          <w:sz w:val="24"/>
          <w:szCs w:val="24"/>
          <w:shd w:val="clear" w:color="auto" w:fill="FFFFFF"/>
        </w:rPr>
        <w:t>P</w:t>
      </w:r>
      <w:r w:rsidRPr="00830802">
        <w:rPr>
          <w:rFonts w:ascii="Arial" w:hAnsi="Arial" w:cs="Arial"/>
          <w:sz w:val="24"/>
          <w:szCs w:val="24"/>
          <w:shd w:val="clear" w:color="auto" w:fill="FFFFFF"/>
        </w:rPr>
        <w:t>arpadea la versión de protocolo en el “build in LED”, generalmente el pin 13.</w:t>
      </w:r>
    </w:p>
    <w:p w:rsidR="00830802" w:rsidRPr="00830802" w:rsidRDefault="00830802" w:rsidP="00830802">
      <w:pPr>
        <w:numPr>
          <w:ilvl w:val="0"/>
          <w:numId w:val="4"/>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830802">
        <w:rPr>
          <w:rFonts w:ascii="Courier New" w:eastAsia="Times New Roman" w:hAnsi="Courier New" w:cs="Courier New"/>
          <w:b/>
          <w:bCs/>
          <w:color w:val="444444"/>
          <w:sz w:val="24"/>
          <w:szCs w:val="24"/>
          <w:bdr w:val="none" w:sz="0" w:space="0" w:color="auto" w:frame="1"/>
        </w:rPr>
        <w:t>printFirmwareVersion()</w:t>
      </w:r>
      <w:r w:rsidR="000F2179">
        <w:rPr>
          <w:rFonts w:ascii="Courier New" w:eastAsia="Times New Roman" w:hAnsi="Courier New" w:cs="Courier New"/>
          <w:b/>
          <w:bCs/>
          <w:color w:val="444444"/>
          <w:sz w:val="24"/>
          <w:szCs w:val="24"/>
          <w:bdr w:val="none" w:sz="0" w:space="0" w:color="auto" w:frame="1"/>
        </w:rPr>
        <w:t xml:space="preserve">: </w:t>
      </w:r>
      <w:r w:rsidR="000F2179" w:rsidRPr="000F2179">
        <w:rPr>
          <w:rFonts w:ascii="Arial" w:hAnsi="Arial" w:cs="Arial"/>
          <w:sz w:val="24"/>
          <w:szCs w:val="24"/>
          <w:shd w:val="clear" w:color="auto" w:fill="FFFFFF"/>
        </w:rPr>
        <w:t>E</w:t>
      </w:r>
      <w:r w:rsidRPr="00830802">
        <w:rPr>
          <w:rFonts w:ascii="Arial" w:hAnsi="Arial" w:cs="Arial"/>
          <w:sz w:val="24"/>
          <w:szCs w:val="24"/>
          <w:shd w:val="clear" w:color="auto" w:fill="FFFFFF"/>
        </w:rPr>
        <w:t>nvía la versión de firmware y su versión al ordenador</w:t>
      </w:r>
      <w:r w:rsidR="000F2179">
        <w:rPr>
          <w:rFonts w:ascii="Arial" w:hAnsi="Arial" w:cs="Arial"/>
          <w:sz w:val="24"/>
          <w:szCs w:val="24"/>
          <w:shd w:val="clear" w:color="auto" w:fill="FFFFFF"/>
        </w:rPr>
        <w:t>.</w:t>
      </w:r>
    </w:p>
    <w:p w:rsidR="00830802" w:rsidRPr="00830802" w:rsidRDefault="00830802" w:rsidP="00830802">
      <w:pPr>
        <w:numPr>
          <w:ilvl w:val="0"/>
          <w:numId w:val="4"/>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830802">
        <w:rPr>
          <w:rFonts w:ascii="Courier New" w:eastAsia="Times New Roman" w:hAnsi="Courier New" w:cs="Courier New"/>
          <w:b/>
          <w:bCs/>
          <w:color w:val="444444"/>
          <w:sz w:val="24"/>
          <w:szCs w:val="24"/>
          <w:bdr w:val="none" w:sz="0" w:space="0" w:color="auto" w:frame="1"/>
        </w:rPr>
        <w:t>setFirmwareVersion(</w:t>
      </w:r>
      <w:r w:rsidRPr="00830802">
        <w:rPr>
          <w:rFonts w:ascii="Courier New" w:eastAsia="Times New Roman" w:hAnsi="Courier New" w:cs="Courier New"/>
          <w:bCs/>
          <w:color w:val="444444"/>
          <w:sz w:val="24"/>
          <w:szCs w:val="24"/>
          <w:bdr w:val="none" w:sz="0" w:space="0" w:color="auto" w:frame="1"/>
        </w:rPr>
        <w:t>byte major, byte minor</w:t>
      </w:r>
      <w:r w:rsidRPr="00830802">
        <w:rPr>
          <w:rFonts w:ascii="Courier New" w:eastAsia="Times New Roman" w:hAnsi="Courier New" w:cs="Courier New"/>
          <w:b/>
          <w:bCs/>
          <w:color w:val="444444"/>
          <w:sz w:val="24"/>
          <w:szCs w:val="24"/>
          <w:bdr w:val="none" w:sz="0" w:space="0" w:color="auto" w:frame="1"/>
        </w:rPr>
        <w:t>)</w:t>
      </w:r>
      <w:r w:rsidR="000F2179">
        <w:rPr>
          <w:rFonts w:ascii="Helvetica" w:eastAsia="Times New Roman" w:hAnsi="Helvetica" w:cs="Helvetica"/>
          <w:color w:val="444444"/>
          <w:sz w:val="21"/>
          <w:szCs w:val="21"/>
          <w:bdr w:val="none" w:sz="0" w:space="0" w:color="auto" w:frame="1"/>
        </w:rPr>
        <w:t xml:space="preserve">: </w:t>
      </w:r>
      <w:r w:rsidRPr="00830802">
        <w:rPr>
          <w:rFonts w:ascii="Arial" w:hAnsi="Arial" w:cs="Arial"/>
          <w:sz w:val="24"/>
          <w:szCs w:val="24"/>
          <w:shd w:val="clear" w:color="auto" w:fill="FFFFFF"/>
        </w:rPr>
        <w:t>Configura la versión del firmware</w:t>
      </w:r>
      <w:r w:rsidR="000F2179">
        <w:rPr>
          <w:rFonts w:ascii="Arial" w:hAnsi="Arial" w:cs="Arial"/>
          <w:sz w:val="24"/>
          <w:szCs w:val="24"/>
          <w:shd w:val="clear" w:color="auto" w:fill="FFFFFF"/>
        </w:rPr>
        <w:t>.</w:t>
      </w:r>
    </w:p>
    <w:p w:rsidR="00830802" w:rsidRPr="00830802" w:rsidRDefault="00830802" w:rsidP="00830802">
      <w:pPr>
        <w:numPr>
          <w:ilvl w:val="0"/>
          <w:numId w:val="4"/>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830802">
        <w:rPr>
          <w:rFonts w:ascii="Courier New" w:eastAsia="Times New Roman" w:hAnsi="Courier New" w:cs="Courier New"/>
          <w:b/>
          <w:bCs/>
          <w:color w:val="444444"/>
          <w:sz w:val="24"/>
          <w:szCs w:val="24"/>
          <w:bdr w:val="none" w:sz="0" w:space="0" w:color="auto" w:frame="1"/>
        </w:rPr>
        <w:t>setFirmwareNameAndVersion(</w:t>
      </w:r>
      <w:r w:rsidRPr="00830802">
        <w:rPr>
          <w:rFonts w:ascii="Courier New" w:eastAsia="Times New Roman" w:hAnsi="Courier New" w:cs="Courier New"/>
          <w:bCs/>
          <w:color w:val="444444"/>
          <w:sz w:val="24"/>
          <w:szCs w:val="24"/>
          <w:bdr w:val="none" w:sz="0" w:space="0" w:color="auto" w:frame="1"/>
        </w:rPr>
        <w:t>const char *name, byte major, byte minor</w:t>
      </w:r>
      <w:r w:rsidRPr="00830802">
        <w:rPr>
          <w:rFonts w:ascii="Courier New" w:eastAsia="Times New Roman" w:hAnsi="Courier New" w:cs="Courier New"/>
          <w:b/>
          <w:bCs/>
          <w:color w:val="444444"/>
          <w:sz w:val="24"/>
          <w:szCs w:val="24"/>
          <w:bdr w:val="none" w:sz="0" w:space="0" w:color="auto" w:frame="1"/>
        </w:rPr>
        <w:t>)</w:t>
      </w:r>
      <w:r w:rsidR="000F2179">
        <w:rPr>
          <w:rFonts w:ascii="Helvetica" w:eastAsia="Times New Roman" w:hAnsi="Helvetica" w:cs="Helvetica"/>
          <w:color w:val="444444"/>
          <w:sz w:val="21"/>
          <w:szCs w:val="21"/>
          <w:bdr w:val="none" w:sz="0" w:space="0" w:color="auto" w:frame="1"/>
        </w:rPr>
        <w:t xml:space="preserve">: </w:t>
      </w:r>
      <w:r w:rsidRPr="00830802">
        <w:rPr>
          <w:rFonts w:ascii="Arial" w:hAnsi="Arial" w:cs="Arial"/>
          <w:sz w:val="24"/>
          <w:szCs w:val="24"/>
          <w:shd w:val="clear" w:color="auto" w:fill="FFFFFF"/>
        </w:rPr>
        <w:t>Configura nombre y versión del firmware</w:t>
      </w:r>
      <w:r w:rsidR="000F2179">
        <w:rPr>
          <w:rFonts w:ascii="Arial" w:hAnsi="Arial" w:cs="Arial"/>
          <w:sz w:val="24"/>
          <w:szCs w:val="24"/>
          <w:shd w:val="clear" w:color="auto" w:fill="FFFFFF"/>
        </w:rPr>
        <w:t>.</w:t>
      </w:r>
    </w:p>
    <w:p w:rsidR="00AF7E2E" w:rsidRPr="00726ACF" w:rsidRDefault="00830802" w:rsidP="00726ACF">
      <w:pPr>
        <w:pStyle w:val="Ttulo3"/>
        <w:rPr>
          <w:b w:val="0"/>
          <w:sz w:val="28"/>
          <w:szCs w:val="28"/>
        </w:rPr>
      </w:pPr>
      <w:r w:rsidRPr="00830802">
        <w:rPr>
          <w:b w:val="0"/>
          <w:sz w:val="28"/>
          <w:szCs w:val="28"/>
        </w:rPr>
        <w:t>7.5.2 Métodos para el envío de mensajes</w:t>
      </w:r>
    </w:p>
    <w:p w:rsidR="00AF7E2E" w:rsidRPr="00AF7E2E" w:rsidRDefault="00AF7E2E" w:rsidP="00AF7E2E">
      <w:pPr>
        <w:numPr>
          <w:ilvl w:val="0"/>
          <w:numId w:val="5"/>
        </w:numPr>
        <w:shd w:val="clear" w:color="auto" w:fill="FFFFFF"/>
        <w:spacing w:beforeAutospacing="1" w:afterAutospacing="1"/>
        <w:jc w:val="left"/>
        <w:textAlignment w:val="baseline"/>
        <w:rPr>
          <w:rFonts w:ascii="Arial" w:hAnsi="Arial" w:cs="Arial"/>
          <w:sz w:val="24"/>
          <w:szCs w:val="24"/>
          <w:shd w:val="clear" w:color="auto" w:fill="FFFFFF"/>
        </w:rPr>
      </w:pPr>
      <w:r w:rsidRPr="00AF7E2E">
        <w:rPr>
          <w:rFonts w:ascii="Courier New" w:eastAsia="Times New Roman" w:hAnsi="Courier New" w:cs="Courier New"/>
          <w:b/>
          <w:bCs/>
          <w:color w:val="444444"/>
          <w:sz w:val="24"/>
          <w:szCs w:val="24"/>
          <w:bdr w:val="none" w:sz="0" w:space="0" w:color="auto" w:frame="1"/>
        </w:rPr>
        <w:t>sendAnalog(</w:t>
      </w:r>
      <w:r w:rsidRPr="00AF7E2E">
        <w:rPr>
          <w:rFonts w:ascii="Courier New" w:eastAsia="Times New Roman" w:hAnsi="Courier New" w:cs="Courier New"/>
          <w:bCs/>
          <w:color w:val="444444"/>
          <w:sz w:val="24"/>
          <w:szCs w:val="24"/>
          <w:bdr w:val="none" w:sz="0" w:space="0" w:color="auto" w:frame="1"/>
        </w:rPr>
        <w:t>byte pin, int value</w:t>
      </w:r>
      <w:r w:rsidRPr="00AF7E2E">
        <w:rPr>
          <w:rFonts w:ascii="Courier New" w:eastAsia="Times New Roman" w:hAnsi="Courier New" w:cs="Courier New"/>
          <w:b/>
          <w:bCs/>
          <w:color w:val="444444"/>
          <w:sz w:val="24"/>
          <w:szCs w:val="24"/>
          <w:bdr w:val="none" w:sz="0" w:space="0" w:color="auto" w:frame="1"/>
        </w:rPr>
        <w:t>)</w:t>
      </w:r>
      <w:r w:rsidR="000F2179">
        <w:rPr>
          <w:rFonts w:ascii="Helvetica" w:eastAsia="Times New Roman" w:hAnsi="Helvetica" w:cs="Helvetica"/>
          <w:color w:val="444444"/>
          <w:sz w:val="21"/>
          <w:szCs w:val="21"/>
          <w:bdr w:val="none" w:sz="0" w:space="0" w:color="auto" w:frame="1"/>
        </w:rPr>
        <w:t>:</w:t>
      </w:r>
      <w:r w:rsidR="000F2179" w:rsidRPr="000F2179">
        <w:rPr>
          <w:rFonts w:ascii="Arial" w:hAnsi="Arial" w:cs="Arial"/>
          <w:sz w:val="24"/>
          <w:szCs w:val="24"/>
          <w:shd w:val="clear" w:color="auto" w:fill="FFFFFF"/>
        </w:rPr>
        <w:t xml:space="preserve"> Envía</w:t>
      </w:r>
      <w:r w:rsidRPr="00AF7E2E">
        <w:rPr>
          <w:rFonts w:ascii="Arial" w:hAnsi="Arial" w:cs="Arial"/>
          <w:sz w:val="24"/>
          <w:szCs w:val="24"/>
          <w:shd w:val="clear" w:color="auto" w:fill="FFFFFF"/>
        </w:rPr>
        <w:t xml:space="preserve"> el valor del pin analógico</w:t>
      </w:r>
      <w:r w:rsidR="000F2179">
        <w:rPr>
          <w:rFonts w:ascii="Arial" w:hAnsi="Arial" w:cs="Arial"/>
          <w:sz w:val="24"/>
          <w:szCs w:val="24"/>
          <w:shd w:val="clear" w:color="auto" w:fill="FFFFFF"/>
        </w:rPr>
        <w:t>.</w:t>
      </w:r>
    </w:p>
    <w:p w:rsidR="00AF7E2E" w:rsidRPr="00AF7E2E" w:rsidRDefault="00AF7E2E" w:rsidP="00AF7E2E">
      <w:pPr>
        <w:numPr>
          <w:ilvl w:val="0"/>
          <w:numId w:val="5"/>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sendDigitalPort(</w:t>
      </w:r>
      <w:r w:rsidRPr="00AF7E2E">
        <w:rPr>
          <w:rFonts w:ascii="Courier New" w:eastAsia="Times New Roman" w:hAnsi="Courier New" w:cs="Courier New"/>
          <w:bCs/>
          <w:color w:val="444444"/>
          <w:sz w:val="24"/>
          <w:szCs w:val="24"/>
          <w:bdr w:val="none" w:sz="0" w:space="0" w:color="auto" w:frame="1"/>
        </w:rPr>
        <w:t>byte portNumber, int portData</w:t>
      </w:r>
      <w:r w:rsidRPr="00AF7E2E">
        <w:rPr>
          <w:rFonts w:ascii="Helvetica" w:eastAsia="Times New Roman" w:hAnsi="Helvetica" w:cs="Helvetica"/>
          <w:color w:val="444444"/>
          <w:sz w:val="21"/>
          <w:szCs w:val="21"/>
          <w:bdr w:val="none" w:sz="0" w:space="0" w:color="auto" w:frame="1"/>
        </w:rPr>
        <w:t xml:space="preserve">) </w:t>
      </w:r>
      <w:r w:rsidR="000F2179">
        <w:rPr>
          <w:rFonts w:ascii="Helvetica" w:eastAsia="Times New Roman" w:hAnsi="Helvetica" w:cs="Helvetica"/>
          <w:color w:val="444444"/>
          <w:sz w:val="21"/>
          <w:szCs w:val="21"/>
          <w:bdr w:val="none" w:sz="0" w:space="0" w:color="auto" w:frame="1"/>
        </w:rPr>
        <w:t xml:space="preserve">: </w:t>
      </w:r>
      <w:r w:rsidR="000F2179">
        <w:rPr>
          <w:rFonts w:ascii="Arial" w:hAnsi="Arial" w:cs="Arial"/>
          <w:sz w:val="24"/>
          <w:szCs w:val="24"/>
          <w:shd w:val="clear" w:color="auto" w:fill="FFFFFF"/>
        </w:rPr>
        <w:t>Envía</w:t>
      </w:r>
      <w:r w:rsidRPr="00AF7E2E">
        <w:rPr>
          <w:rFonts w:ascii="Arial" w:hAnsi="Arial" w:cs="Arial"/>
          <w:sz w:val="24"/>
          <w:szCs w:val="24"/>
          <w:shd w:val="clear" w:color="auto" w:fill="FFFFFF"/>
        </w:rPr>
        <w:t xml:space="preserve"> el valor de un puerto digital de 8 bits.</w:t>
      </w:r>
    </w:p>
    <w:p w:rsidR="00AF7E2E" w:rsidRPr="00AF7E2E" w:rsidRDefault="00AF7E2E" w:rsidP="00AF7E2E">
      <w:pPr>
        <w:numPr>
          <w:ilvl w:val="0"/>
          <w:numId w:val="5"/>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sendString(</w:t>
      </w:r>
      <w:r w:rsidRPr="00AF7E2E">
        <w:rPr>
          <w:rFonts w:ascii="Courier New" w:eastAsia="Times New Roman" w:hAnsi="Courier New" w:cs="Courier New"/>
          <w:bCs/>
          <w:color w:val="444444"/>
          <w:sz w:val="24"/>
          <w:szCs w:val="24"/>
          <w:bdr w:val="none" w:sz="0" w:space="0" w:color="auto" w:frame="1"/>
        </w:rPr>
        <w:t>const char* string</w:t>
      </w:r>
      <w:r w:rsidRPr="00AF7E2E">
        <w:rPr>
          <w:rFonts w:ascii="Courier New" w:eastAsia="Times New Roman" w:hAnsi="Courier New" w:cs="Courier New"/>
          <w:b/>
          <w:bCs/>
          <w:color w:val="444444"/>
          <w:sz w:val="24"/>
          <w:szCs w:val="24"/>
          <w:bdr w:val="none" w:sz="0" w:space="0" w:color="auto" w:frame="1"/>
        </w:rPr>
        <w:t>)</w:t>
      </w:r>
      <w:r w:rsidR="000F2179">
        <w:rPr>
          <w:rFonts w:ascii="Helvetica" w:eastAsia="Times New Roman" w:hAnsi="Helvetica" w:cs="Helvetica"/>
          <w:color w:val="444444"/>
          <w:sz w:val="21"/>
          <w:szCs w:val="21"/>
          <w:bdr w:val="none" w:sz="0" w:space="0" w:color="auto" w:frame="1"/>
        </w:rPr>
        <w:t xml:space="preserve">: </w:t>
      </w:r>
      <w:r w:rsidR="000F2179">
        <w:rPr>
          <w:rFonts w:ascii="Arial" w:hAnsi="Arial" w:cs="Arial"/>
          <w:sz w:val="24"/>
          <w:szCs w:val="24"/>
          <w:shd w:val="clear" w:color="auto" w:fill="FFFFFF"/>
        </w:rPr>
        <w:t>Envía</w:t>
      </w:r>
      <w:r w:rsidRPr="00AF7E2E">
        <w:rPr>
          <w:rFonts w:ascii="Arial" w:hAnsi="Arial" w:cs="Arial"/>
          <w:sz w:val="24"/>
          <w:szCs w:val="24"/>
          <w:shd w:val="clear" w:color="auto" w:fill="FFFFFF"/>
        </w:rPr>
        <w:t xml:space="preserve"> un string a un</w:t>
      </w:r>
      <w:r w:rsidR="000F2179">
        <w:rPr>
          <w:rFonts w:ascii="Arial" w:hAnsi="Arial" w:cs="Arial"/>
          <w:sz w:val="24"/>
          <w:szCs w:val="24"/>
          <w:shd w:val="clear" w:color="auto" w:fill="FFFFFF"/>
        </w:rPr>
        <w:t>a</w:t>
      </w:r>
      <w:r w:rsidRPr="00AF7E2E">
        <w:rPr>
          <w:rFonts w:ascii="Arial" w:hAnsi="Arial" w:cs="Arial"/>
          <w:sz w:val="24"/>
          <w:szCs w:val="24"/>
          <w:shd w:val="clear" w:color="auto" w:fill="FFFFFF"/>
        </w:rPr>
        <w:t xml:space="preserve"> </w:t>
      </w:r>
      <w:r w:rsidR="000F2179">
        <w:rPr>
          <w:rFonts w:ascii="Arial" w:hAnsi="Arial" w:cs="Arial"/>
          <w:sz w:val="24"/>
          <w:szCs w:val="24"/>
          <w:shd w:val="clear" w:color="auto" w:fill="FFFFFF"/>
        </w:rPr>
        <w:t>computadora</w:t>
      </w:r>
      <w:r w:rsidRPr="00AF7E2E">
        <w:rPr>
          <w:rFonts w:ascii="Arial" w:hAnsi="Arial" w:cs="Arial"/>
          <w:sz w:val="24"/>
          <w:szCs w:val="24"/>
          <w:shd w:val="clear" w:color="auto" w:fill="FFFFFF"/>
        </w:rPr>
        <w:t>.</w:t>
      </w:r>
    </w:p>
    <w:p w:rsidR="00AF7E2E" w:rsidRPr="00AF7E2E" w:rsidRDefault="00AF7E2E" w:rsidP="00AF7E2E">
      <w:pPr>
        <w:numPr>
          <w:ilvl w:val="0"/>
          <w:numId w:val="5"/>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sendString(</w:t>
      </w:r>
      <w:r w:rsidRPr="00AF7E2E">
        <w:rPr>
          <w:rFonts w:ascii="Courier New" w:eastAsia="Times New Roman" w:hAnsi="Courier New" w:cs="Courier New"/>
          <w:bCs/>
          <w:color w:val="444444"/>
          <w:sz w:val="24"/>
          <w:szCs w:val="24"/>
          <w:bdr w:val="none" w:sz="0" w:space="0" w:color="auto" w:frame="1"/>
        </w:rPr>
        <w:t>byte command, byte bytec, byte *bytev</w:t>
      </w:r>
      <w:r w:rsidRPr="00AF7E2E">
        <w:rPr>
          <w:rFonts w:ascii="Courier New" w:eastAsia="Times New Roman" w:hAnsi="Courier New" w:cs="Courier New"/>
          <w:b/>
          <w:bCs/>
          <w:color w:val="444444"/>
          <w:sz w:val="24"/>
          <w:szCs w:val="24"/>
          <w:bdr w:val="none" w:sz="0" w:space="0" w:color="auto" w:frame="1"/>
        </w:rPr>
        <w:t>)</w:t>
      </w:r>
      <w:r w:rsidR="00726ACF">
        <w:rPr>
          <w:rFonts w:ascii="Helvetica" w:eastAsia="Times New Roman" w:hAnsi="Helvetica" w:cs="Helvetica"/>
          <w:color w:val="444444"/>
          <w:sz w:val="21"/>
          <w:szCs w:val="21"/>
          <w:bdr w:val="none" w:sz="0" w:space="0" w:color="auto" w:frame="1"/>
        </w:rPr>
        <w:t xml:space="preserve">: </w:t>
      </w:r>
      <w:r w:rsidR="00726ACF">
        <w:rPr>
          <w:rFonts w:ascii="Arial" w:hAnsi="Arial" w:cs="Arial"/>
          <w:sz w:val="24"/>
          <w:szCs w:val="24"/>
          <w:shd w:val="clear" w:color="auto" w:fill="FFFFFF"/>
        </w:rPr>
        <w:t>Envía</w:t>
      </w:r>
      <w:r w:rsidRPr="00AF7E2E">
        <w:rPr>
          <w:rFonts w:ascii="Arial" w:hAnsi="Arial" w:cs="Arial"/>
          <w:sz w:val="24"/>
          <w:szCs w:val="24"/>
          <w:shd w:val="clear" w:color="auto" w:fill="FFFFFF"/>
        </w:rPr>
        <w:t xml:space="preserve"> un string a</w:t>
      </w:r>
      <w:r w:rsidR="00726ACF">
        <w:rPr>
          <w:rFonts w:ascii="Arial" w:hAnsi="Arial" w:cs="Arial"/>
          <w:sz w:val="24"/>
          <w:szCs w:val="24"/>
          <w:shd w:val="clear" w:color="auto" w:fill="FFFFFF"/>
        </w:rPr>
        <w:t xml:space="preserve"> la</w:t>
      </w:r>
      <w:r w:rsidRPr="00AF7E2E">
        <w:rPr>
          <w:rFonts w:ascii="Helvetica" w:eastAsia="Times New Roman" w:hAnsi="Helvetica" w:cs="Helvetica"/>
          <w:color w:val="444444"/>
          <w:sz w:val="21"/>
          <w:szCs w:val="21"/>
          <w:bdr w:val="none" w:sz="0" w:space="0" w:color="auto" w:frame="1"/>
        </w:rPr>
        <w:t xml:space="preserve"> </w:t>
      </w:r>
      <w:r w:rsidR="00726ACF">
        <w:rPr>
          <w:rFonts w:ascii="Arial" w:hAnsi="Arial" w:cs="Arial"/>
          <w:sz w:val="24"/>
          <w:szCs w:val="24"/>
          <w:shd w:val="clear" w:color="auto" w:fill="FFFFFF"/>
        </w:rPr>
        <w:t>computadora</w:t>
      </w:r>
      <w:r w:rsidRPr="00AF7E2E">
        <w:rPr>
          <w:rFonts w:ascii="Arial" w:hAnsi="Arial" w:cs="Arial"/>
          <w:sz w:val="24"/>
          <w:szCs w:val="24"/>
          <w:shd w:val="clear" w:color="auto" w:fill="FFFFFF"/>
        </w:rPr>
        <w:t xml:space="preserve"> usando un tipo de comando</w:t>
      </w:r>
      <w:r w:rsidR="00726ACF">
        <w:rPr>
          <w:rFonts w:ascii="Arial" w:hAnsi="Arial" w:cs="Arial"/>
          <w:sz w:val="24"/>
          <w:szCs w:val="24"/>
          <w:shd w:val="clear" w:color="auto" w:fill="FFFFFF"/>
        </w:rPr>
        <w:t>.</w:t>
      </w:r>
    </w:p>
    <w:p w:rsidR="00AF7E2E" w:rsidRPr="00AF7E2E" w:rsidRDefault="00AF7E2E" w:rsidP="00AF7E2E">
      <w:pPr>
        <w:numPr>
          <w:ilvl w:val="0"/>
          <w:numId w:val="5"/>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sendSysex(</w:t>
      </w:r>
      <w:r w:rsidRPr="00AF7E2E">
        <w:rPr>
          <w:rFonts w:ascii="Courier New" w:eastAsia="Times New Roman" w:hAnsi="Courier New" w:cs="Courier New"/>
          <w:bCs/>
          <w:color w:val="444444"/>
          <w:sz w:val="24"/>
          <w:szCs w:val="24"/>
          <w:bdr w:val="none" w:sz="0" w:space="0" w:color="auto" w:frame="1"/>
        </w:rPr>
        <w:t>byte command, byte bytec, byte* bytev</w:t>
      </w:r>
      <w:r w:rsidRPr="00AF7E2E">
        <w:rPr>
          <w:rFonts w:ascii="Courier New" w:eastAsia="Times New Roman" w:hAnsi="Courier New" w:cs="Courier New"/>
          <w:b/>
          <w:bCs/>
          <w:color w:val="444444"/>
          <w:sz w:val="24"/>
          <w:szCs w:val="24"/>
          <w:bdr w:val="none" w:sz="0" w:space="0" w:color="auto" w:frame="1"/>
        </w:rPr>
        <w:t>)</w:t>
      </w:r>
      <w:r w:rsidR="00726ACF">
        <w:rPr>
          <w:rFonts w:ascii="Helvetica" w:eastAsia="Times New Roman" w:hAnsi="Helvetica" w:cs="Helvetica"/>
          <w:color w:val="444444"/>
          <w:sz w:val="21"/>
          <w:szCs w:val="21"/>
          <w:bdr w:val="none" w:sz="0" w:space="0" w:color="auto" w:frame="1"/>
        </w:rPr>
        <w:t xml:space="preserve">: </w:t>
      </w:r>
      <w:r w:rsidR="00726ACF">
        <w:rPr>
          <w:rFonts w:ascii="Arial" w:hAnsi="Arial" w:cs="Arial"/>
          <w:sz w:val="24"/>
          <w:szCs w:val="24"/>
          <w:shd w:val="clear" w:color="auto" w:fill="FFFFFF"/>
        </w:rPr>
        <w:t>Envía</w:t>
      </w:r>
      <w:r w:rsidRPr="00AF7E2E">
        <w:rPr>
          <w:rFonts w:ascii="Arial" w:hAnsi="Arial" w:cs="Arial"/>
          <w:sz w:val="24"/>
          <w:szCs w:val="24"/>
          <w:shd w:val="clear" w:color="auto" w:fill="FFFFFF"/>
        </w:rPr>
        <w:t xml:space="preserve"> un comando un con array de bytes</w:t>
      </w:r>
    </w:p>
    <w:p w:rsidR="00AF7E2E" w:rsidRPr="00AF7E2E" w:rsidRDefault="00AF7E2E" w:rsidP="00AF7E2E">
      <w:pPr>
        <w:numPr>
          <w:ilvl w:val="0"/>
          <w:numId w:val="5"/>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write(</w:t>
      </w:r>
      <w:r w:rsidRPr="00AF7E2E">
        <w:rPr>
          <w:rFonts w:ascii="Courier New" w:eastAsia="Times New Roman" w:hAnsi="Courier New" w:cs="Courier New"/>
          <w:bCs/>
          <w:color w:val="444444"/>
          <w:sz w:val="24"/>
          <w:szCs w:val="24"/>
          <w:bdr w:val="none" w:sz="0" w:space="0" w:color="auto" w:frame="1"/>
        </w:rPr>
        <w:t>byte c</w:t>
      </w:r>
      <w:r w:rsidRPr="00AF7E2E">
        <w:rPr>
          <w:rFonts w:ascii="Courier New" w:eastAsia="Times New Roman" w:hAnsi="Courier New" w:cs="Courier New"/>
          <w:b/>
          <w:bCs/>
          <w:color w:val="444444"/>
          <w:sz w:val="24"/>
          <w:szCs w:val="24"/>
          <w:bdr w:val="none" w:sz="0" w:space="0" w:color="auto" w:frame="1"/>
        </w:rPr>
        <w:t>)</w:t>
      </w:r>
      <w:r w:rsidRPr="00AF7E2E">
        <w:rPr>
          <w:rFonts w:ascii="Helvetica" w:eastAsia="Times New Roman" w:hAnsi="Helvetica" w:cs="Helvetica"/>
          <w:color w:val="444444"/>
          <w:sz w:val="21"/>
          <w:szCs w:val="21"/>
          <w:bdr w:val="none" w:sz="0" w:space="0" w:color="auto" w:frame="1"/>
        </w:rPr>
        <w:t xml:space="preserve"> – </w:t>
      </w:r>
      <w:r w:rsidR="007022CE">
        <w:rPr>
          <w:rFonts w:ascii="Arial" w:hAnsi="Arial" w:cs="Arial"/>
          <w:sz w:val="24"/>
          <w:szCs w:val="24"/>
          <w:shd w:val="clear" w:color="auto" w:fill="FFFFFF"/>
        </w:rPr>
        <w:t>Envía</w:t>
      </w:r>
      <w:r w:rsidRPr="00AF7E2E">
        <w:rPr>
          <w:rFonts w:ascii="Arial" w:hAnsi="Arial" w:cs="Arial"/>
          <w:sz w:val="24"/>
          <w:szCs w:val="24"/>
          <w:shd w:val="clear" w:color="auto" w:fill="FFFFFF"/>
        </w:rPr>
        <w:t xml:space="preserve"> un byte al stream de datos.</w:t>
      </w:r>
    </w:p>
    <w:p w:rsidR="00AF7E2E" w:rsidRPr="00AF7E2E" w:rsidRDefault="00AF7E2E" w:rsidP="00AF7E2E"/>
    <w:p w:rsidR="00AF7E2E" w:rsidRDefault="00AF7E2E" w:rsidP="00AF7E2E">
      <w:pPr>
        <w:pStyle w:val="Ttulo3"/>
        <w:rPr>
          <w:b w:val="0"/>
          <w:sz w:val="28"/>
          <w:szCs w:val="28"/>
        </w:rPr>
      </w:pPr>
      <w:r w:rsidRPr="00830802">
        <w:rPr>
          <w:b w:val="0"/>
          <w:sz w:val="28"/>
          <w:szCs w:val="28"/>
        </w:rPr>
        <w:t>7.5.</w:t>
      </w:r>
      <w:r>
        <w:rPr>
          <w:b w:val="0"/>
          <w:sz w:val="28"/>
          <w:szCs w:val="28"/>
        </w:rPr>
        <w:t>3</w:t>
      </w:r>
      <w:r w:rsidRPr="00830802">
        <w:rPr>
          <w:b w:val="0"/>
          <w:sz w:val="28"/>
          <w:szCs w:val="28"/>
        </w:rPr>
        <w:t xml:space="preserve"> Métodos para </w:t>
      </w:r>
      <w:r>
        <w:rPr>
          <w:b w:val="0"/>
          <w:sz w:val="28"/>
          <w:szCs w:val="28"/>
        </w:rPr>
        <w:t>la recepción</w:t>
      </w:r>
      <w:r w:rsidRPr="00830802">
        <w:rPr>
          <w:b w:val="0"/>
          <w:sz w:val="28"/>
          <w:szCs w:val="28"/>
        </w:rPr>
        <w:t xml:space="preserve"> de mensajes</w:t>
      </w:r>
    </w:p>
    <w:p w:rsidR="00AF7E2E" w:rsidRDefault="00AF7E2E" w:rsidP="00AF7E2E"/>
    <w:p w:rsidR="00AF7E2E" w:rsidRPr="00AF7E2E" w:rsidRDefault="00AF7E2E" w:rsidP="00AF7E2E">
      <w:pPr>
        <w:numPr>
          <w:ilvl w:val="0"/>
          <w:numId w:val="6"/>
        </w:numPr>
        <w:shd w:val="clear" w:color="auto" w:fill="FFFFFF"/>
        <w:spacing w:beforeAutospacing="1" w:afterAutospacing="1"/>
        <w:jc w:val="left"/>
        <w:textAlignment w:val="baseline"/>
        <w:rPr>
          <w:rFonts w:ascii="Arial" w:hAnsi="Arial" w:cs="Arial"/>
          <w:sz w:val="24"/>
          <w:szCs w:val="24"/>
          <w:shd w:val="clear" w:color="auto" w:fill="FFFFFF"/>
        </w:rPr>
      </w:pPr>
      <w:r w:rsidRPr="00AF7E2E">
        <w:rPr>
          <w:rFonts w:ascii="Courier New" w:eastAsia="Times New Roman" w:hAnsi="Courier New" w:cs="Courier New"/>
          <w:b/>
          <w:bCs/>
          <w:color w:val="444444"/>
          <w:sz w:val="24"/>
          <w:szCs w:val="24"/>
          <w:bdr w:val="none" w:sz="0" w:space="0" w:color="auto" w:frame="1"/>
        </w:rPr>
        <w:t>available()</w:t>
      </w:r>
      <w:r w:rsidR="0026552B">
        <w:rPr>
          <w:rFonts w:ascii="Helvetica" w:eastAsia="Times New Roman" w:hAnsi="Helvetica" w:cs="Helvetica"/>
          <w:color w:val="444444"/>
          <w:sz w:val="21"/>
          <w:szCs w:val="21"/>
          <w:bdr w:val="none" w:sz="0" w:space="0" w:color="auto" w:frame="1"/>
        </w:rPr>
        <w:t xml:space="preserve">: </w:t>
      </w:r>
      <w:r w:rsidRPr="00AF7E2E">
        <w:rPr>
          <w:rFonts w:ascii="Arial" w:hAnsi="Arial" w:cs="Arial"/>
          <w:sz w:val="24"/>
          <w:szCs w:val="24"/>
          <w:shd w:val="clear" w:color="auto" w:fill="FFFFFF"/>
        </w:rPr>
        <w:t>Comprueba si hay algún mensaje entrante en el buffer</w:t>
      </w:r>
      <w:r w:rsidR="0026552B">
        <w:rPr>
          <w:rFonts w:ascii="Arial" w:hAnsi="Arial" w:cs="Arial"/>
          <w:sz w:val="24"/>
          <w:szCs w:val="24"/>
          <w:shd w:val="clear" w:color="auto" w:fill="FFFFFF"/>
        </w:rPr>
        <w:t>.</w:t>
      </w:r>
    </w:p>
    <w:p w:rsidR="00AF7E2E" w:rsidRPr="00AF7E2E" w:rsidRDefault="00AF7E2E" w:rsidP="00AF7E2E">
      <w:pPr>
        <w:numPr>
          <w:ilvl w:val="0"/>
          <w:numId w:val="6"/>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processInput()</w:t>
      </w:r>
      <w:r w:rsidR="0026552B">
        <w:rPr>
          <w:rFonts w:ascii="Helvetica" w:eastAsia="Times New Roman" w:hAnsi="Helvetica" w:cs="Helvetica"/>
          <w:color w:val="444444"/>
          <w:sz w:val="21"/>
          <w:szCs w:val="21"/>
          <w:bdr w:val="none" w:sz="0" w:space="0" w:color="auto" w:frame="1"/>
        </w:rPr>
        <w:t xml:space="preserve">: </w:t>
      </w:r>
      <w:r w:rsidRPr="00AF7E2E">
        <w:rPr>
          <w:rFonts w:ascii="Arial" w:hAnsi="Arial" w:cs="Arial"/>
          <w:sz w:val="24"/>
          <w:szCs w:val="24"/>
          <w:shd w:val="clear" w:color="auto" w:fill="FFFFFF"/>
        </w:rPr>
        <w:t>Procesar los mensajes entrantes que hay en el buffer, mandado los datos a cualquiera de las funciones de callback registradas.</w:t>
      </w:r>
    </w:p>
    <w:p w:rsidR="00AF7E2E" w:rsidRPr="00AF7E2E" w:rsidRDefault="00AF7E2E" w:rsidP="00AF7E2E">
      <w:pPr>
        <w:numPr>
          <w:ilvl w:val="0"/>
          <w:numId w:val="6"/>
        </w:numPr>
        <w:shd w:val="clear" w:color="auto" w:fill="FFFFFF"/>
        <w:spacing w:beforeAutospacing="1" w:afterAutospacing="1"/>
        <w:jc w:val="left"/>
        <w:textAlignment w:val="baseline"/>
        <w:rPr>
          <w:rFonts w:ascii="Arial" w:hAnsi="Arial" w:cs="Arial"/>
          <w:sz w:val="24"/>
          <w:szCs w:val="24"/>
          <w:shd w:val="clear" w:color="auto" w:fill="FFFFFF"/>
        </w:rPr>
      </w:pPr>
      <w:r w:rsidRPr="00AF7E2E">
        <w:rPr>
          <w:rFonts w:ascii="Courier New" w:eastAsia="Times New Roman" w:hAnsi="Courier New" w:cs="Courier New"/>
          <w:b/>
          <w:bCs/>
          <w:color w:val="444444"/>
          <w:sz w:val="24"/>
          <w:szCs w:val="24"/>
          <w:bdr w:val="none" w:sz="0" w:space="0" w:color="auto" w:frame="1"/>
        </w:rPr>
        <w:t>attach(</w:t>
      </w:r>
      <w:r w:rsidRPr="00AF7E2E">
        <w:rPr>
          <w:rFonts w:ascii="Courier New" w:eastAsia="Times New Roman" w:hAnsi="Courier New" w:cs="Courier New"/>
          <w:bCs/>
          <w:color w:val="444444"/>
          <w:sz w:val="24"/>
          <w:szCs w:val="24"/>
          <w:bdr w:val="none" w:sz="0" w:space="0" w:color="auto" w:frame="1"/>
        </w:rPr>
        <w:t>byte command, callbackFunction myFunction</w:t>
      </w:r>
      <w:r w:rsidRPr="00AF7E2E">
        <w:rPr>
          <w:rFonts w:ascii="Courier New" w:eastAsia="Times New Roman" w:hAnsi="Courier New" w:cs="Courier New"/>
          <w:b/>
          <w:bCs/>
          <w:color w:val="444444"/>
          <w:sz w:val="24"/>
          <w:szCs w:val="24"/>
          <w:bdr w:val="none" w:sz="0" w:space="0" w:color="auto" w:frame="1"/>
        </w:rPr>
        <w:t>)</w:t>
      </w:r>
      <w:r w:rsidR="0026552B">
        <w:rPr>
          <w:rFonts w:ascii="Helvetica" w:eastAsia="Times New Roman" w:hAnsi="Helvetica" w:cs="Helvetica"/>
          <w:color w:val="444444"/>
          <w:sz w:val="21"/>
          <w:szCs w:val="21"/>
          <w:bdr w:val="none" w:sz="0" w:space="0" w:color="auto" w:frame="1"/>
        </w:rPr>
        <w:t xml:space="preserve">: </w:t>
      </w:r>
      <w:r w:rsidRPr="00AF7E2E">
        <w:rPr>
          <w:rFonts w:ascii="Arial" w:hAnsi="Arial" w:cs="Arial"/>
          <w:sz w:val="24"/>
          <w:szCs w:val="24"/>
          <w:shd w:val="clear" w:color="auto" w:fill="FFFFFF"/>
        </w:rPr>
        <w:t>Registrar una función a un tipo de mensaje entrante.</w:t>
      </w:r>
    </w:p>
    <w:p w:rsidR="00AF7E2E" w:rsidRPr="00AF7E2E" w:rsidRDefault="00AF7E2E" w:rsidP="00AF7E2E">
      <w:pPr>
        <w:numPr>
          <w:ilvl w:val="0"/>
          <w:numId w:val="6"/>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detach(</w:t>
      </w:r>
      <w:r w:rsidRPr="00AF7E2E">
        <w:rPr>
          <w:rFonts w:ascii="Courier New" w:eastAsia="Times New Roman" w:hAnsi="Courier New" w:cs="Courier New"/>
          <w:bCs/>
          <w:color w:val="444444"/>
          <w:sz w:val="24"/>
          <w:szCs w:val="24"/>
          <w:bdr w:val="none" w:sz="0" w:space="0" w:color="auto" w:frame="1"/>
        </w:rPr>
        <w:t>byte command</w:t>
      </w:r>
      <w:r w:rsidRPr="00AF7E2E">
        <w:rPr>
          <w:rFonts w:ascii="Courier New" w:eastAsia="Times New Roman" w:hAnsi="Courier New" w:cs="Courier New"/>
          <w:b/>
          <w:bCs/>
          <w:color w:val="444444"/>
          <w:sz w:val="24"/>
          <w:szCs w:val="24"/>
          <w:bdr w:val="none" w:sz="0" w:space="0" w:color="auto" w:frame="1"/>
        </w:rPr>
        <w:t>)</w:t>
      </w:r>
      <w:r w:rsidRPr="00AF7E2E">
        <w:rPr>
          <w:rFonts w:ascii="Helvetica" w:eastAsia="Times New Roman" w:hAnsi="Helvetica" w:cs="Helvetica"/>
          <w:color w:val="444444"/>
          <w:sz w:val="21"/>
          <w:szCs w:val="21"/>
          <w:bdr w:val="none" w:sz="0" w:space="0" w:color="auto" w:frame="1"/>
        </w:rPr>
        <w:t xml:space="preserve"> </w:t>
      </w:r>
      <w:r w:rsidR="0026552B">
        <w:rPr>
          <w:rFonts w:ascii="Helvetica" w:eastAsia="Times New Roman" w:hAnsi="Helvetica" w:cs="Helvetica"/>
          <w:color w:val="444444"/>
          <w:sz w:val="21"/>
          <w:szCs w:val="21"/>
          <w:bdr w:val="none" w:sz="0" w:space="0" w:color="auto" w:frame="1"/>
        </w:rPr>
        <w:t xml:space="preserve">: </w:t>
      </w:r>
      <w:r w:rsidR="003A72C0" w:rsidRPr="003A72C0">
        <w:rPr>
          <w:rFonts w:ascii="Arial" w:hAnsi="Arial" w:cs="Arial"/>
          <w:sz w:val="24"/>
          <w:szCs w:val="24"/>
          <w:shd w:val="clear" w:color="auto" w:fill="FFFFFF"/>
        </w:rPr>
        <w:t>Suprimir</w:t>
      </w:r>
      <w:r w:rsidRPr="00AF7E2E">
        <w:rPr>
          <w:rFonts w:ascii="Arial" w:hAnsi="Arial" w:cs="Arial"/>
          <w:sz w:val="24"/>
          <w:szCs w:val="24"/>
          <w:shd w:val="clear" w:color="auto" w:fill="FFFFFF"/>
        </w:rPr>
        <w:t xml:space="preserve"> la función del tipo de mensaje</w:t>
      </w:r>
    </w:p>
    <w:p w:rsidR="00AF7E2E" w:rsidRDefault="00AF7E2E" w:rsidP="00AF7E2E">
      <w:pPr>
        <w:pStyle w:val="Ttulo3"/>
        <w:rPr>
          <w:b w:val="0"/>
          <w:sz w:val="28"/>
          <w:szCs w:val="28"/>
        </w:rPr>
      </w:pPr>
      <w:r w:rsidRPr="00830802">
        <w:rPr>
          <w:b w:val="0"/>
          <w:sz w:val="28"/>
          <w:szCs w:val="28"/>
        </w:rPr>
        <w:t>7.5.</w:t>
      </w:r>
      <w:r>
        <w:rPr>
          <w:b w:val="0"/>
          <w:sz w:val="28"/>
          <w:szCs w:val="28"/>
        </w:rPr>
        <w:t>4</w:t>
      </w:r>
      <w:r w:rsidRPr="00830802">
        <w:rPr>
          <w:b w:val="0"/>
          <w:sz w:val="28"/>
          <w:szCs w:val="28"/>
        </w:rPr>
        <w:t xml:space="preserve"> </w:t>
      </w:r>
      <w:r>
        <w:rPr>
          <w:b w:val="0"/>
          <w:sz w:val="28"/>
          <w:szCs w:val="28"/>
        </w:rPr>
        <w:t>Otros métodos</w:t>
      </w:r>
    </w:p>
    <w:p w:rsidR="00AF7E2E" w:rsidRPr="00AF7E2E" w:rsidRDefault="00AF7E2E" w:rsidP="00AF7E2E">
      <w:pPr>
        <w:numPr>
          <w:ilvl w:val="0"/>
          <w:numId w:val="7"/>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sendValueAsTwo7bitBytes(</w:t>
      </w:r>
      <w:r w:rsidRPr="00AF7E2E">
        <w:rPr>
          <w:rFonts w:ascii="Courier New" w:eastAsia="Times New Roman" w:hAnsi="Courier New" w:cs="Courier New"/>
          <w:bCs/>
          <w:color w:val="444444"/>
          <w:sz w:val="24"/>
          <w:szCs w:val="24"/>
          <w:bdr w:val="none" w:sz="0" w:space="0" w:color="auto" w:frame="1"/>
        </w:rPr>
        <w:t>int value</w:t>
      </w:r>
      <w:r w:rsidRPr="00AF7E2E">
        <w:rPr>
          <w:rFonts w:ascii="Helvetica" w:eastAsia="Times New Roman" w:hAnsi="Helvetica" w:cs="Helvetica"/>
          <w:color w:val="444444"/>
          <w:sz w:val="21"/>
          <w:szCs w:val="21"/>
          <w:bdr w:val="none" w:sz="0" w:space="0" w:color="auto" w:frame="1"/>
        </w:rPr>
        <w:t xml:space="preserve">) </w:t>
      </w:r>
      <w:r w:rsidR="000E4271">
        <w:rPr>
          <w:rFonts w:ascii="Helvetica" w:eastAsia="Times New Roman" w:hAnsi="Helvetica" w:cs="Helvetica"/>
          <w:color w:val="444444"/>
          <w:sz w:val="21"/>
          <w:szCs w:val="21"/>
          <w:bdr w:val="none" w:sz="0" w:space="0" w:color="auto" w:frame="1"/>
        </w:rPr>
        <w:t xml:space="preserve">: </w:t>
      </w:r>
      <w:r w:rsidRPr="00AF7E2E">
        <w:rPr>
          <w:rFonts w:ascii="Arial" w:hAnsi="Arial" w:cs="Arial"/>
          <w:sz w:val="24"/>
          <w:szCs w:val="24"/>
          <w:shd w:val="clear" w:color="auto" w:fill="FFFFFF"/>
        </w:rPr>
        <w:t>Escribe el valor como 2 bytes</w:t>
      </w:r>
      <w:r w:rsidR="000E4271">
        <w:rPr>
          <w:rFonts w:ascii="Arial" w:hAnsi="Arial" w:cs="Arial"/>
          <w:sz w:val="24"/>
          <w:szCs w:val="24"/>
          <w:shd w:val="clear" w:color="auto" w:fill="FFFFFF"/>
        </w:rPr>
        <w:t>.</w:t>
      </w:r>
    </w:p>
    <w:p w:rsidR="00AF7E2E" w:rsidRPr="00AF7E2E" w:rsidRDefault="00AF7E2E" w:rsidP="00AF7E2E">
      <w:pPr>
        <w:numPr>
          <w:ilvl w:val="0"/>
          <w:numId w:val="7"/>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startSysex(</w:t>
      </w:r>
      <w:r w:rsidRPr="00AF7E2E">
        <w:rPr>
          <w:rFonts w:ascii="Courier New" w:eastAsia="Times New Roman" w:hAnsi="Courier New" w:cs="Courier New"/>
          <w:bCs/>
          <w:color w:val="444444"/>
          <w:sz w:val="24"/>
          <w:szCs w:val="24"/>
          <w:bdr w:val="none" w:sz="0" w:space="0" w:color="auto" w:frame="1"/>
        </w:rPr>
        <w:t>void</w:t>
      </w:r>
      <w:r w:rsidRPr="00AF7E2E">
        <w:rPr>
          <w:rFonts w:ascii="Courier New" w:eastAsia="Times New Roman" w:hAnsi="Courier New" w:cs="Courier New"/>
          <w:b/>
          <w:bCs/>
          <w:color w:val="444444"/>
          <w:sz w:val="24"/>
          <w:szCs w:val="24"/>
          <w:bdr w:val="none" w:sz="0" w:space="0" w:color="auto" w:frame="1"/>
        </w:rPr>
        <w:t>)</w:t>
      </w:r>
      <w:r w:rsidR="000E4271">
        <w:rPr>
          <w:rFonts w:ascii="Helvetica" w:eastAsia="Times New Roman" w:hAnsi="Helvetica" w:cs="Helvetica"/>
          <w:color w:val="444444"/>
          <w:sz w:val="21"/>
          <w:szCs w:val="21"/>
          <w:bdr w:val="none" w:sz="0" w:space="0" w:color="auto" w:frame="1"/>
        </w:rPr>
        <w:t xml:space="preserve">: </w:t>
      </w:r>
      <w:r w:rsidRPr="00AF7E2E">
        <w:rPr>
          <w:rFonts w:ascii="Arial" w:hAnsi="Arial" w:cs="Arial"/>
          <w:sz w:val="24"/>
          <w:szCs w:val="24"/>
          <w:shd w:val="clear" w:color="auto" w:fill="FFFFFF"/>
        </w:rPr>
        <w:t>Comenzar mensaje sysex</w:t>
      </w:r>
      <w:r w:rsidR="000E4271">
        <w:rPr>
          <w:rFonts w:ascii="Arial" w:hAnsi="Arial" w:cs="Arial"/>
          <w:sz w:val="24"/>
          <w:szCs w:val="24"/>
          <w:shd w:val="clear" w:color="auto" w:fill="FFFFFF"/>
        </w:rPr>
        <w:t>.</w:t>
      </w:r>
    </w:p>
    <w:p w:rsidR="00AF7E2E" w:rsidRPr="00AF7E2E" w:rsidRDefault="00AF7E2E" w:rsidP="00AF7E2E">
      <w:pPr>
        <w:numPr>
          <w:ilvl w:val="0"/>
          <w:numId w:val="7"/>
        </w:numPr>
        <w:shd w:val="clear" w:color="auto" w:fill="FFFFFF"/>
        <w:spacing w:beforeAutospacing="1" w:afterAutospacing="1"/>
        <w:jc w:val="left"/>
        <w:textAlignment w:val="baseline"/>
        <w:rPr>
          <w:rFonts w:ascii="Helvetica" w:eastAsia="Times New Roman" w:hAnsi="Helvetica" w:cs="Helvetica"/>
          <w:color w:val="444444"/>
          <w:sz w:val="21"/>
          <w:szCs w:val="21"/>
        </w:rPr>
      </w:pPr>
      <w:r w:rsidRPr="00AF7E2E">
        <w:rPr>
          <w:rFonts w:ascii="Courier New" w:eastAsia="Times New Roman" w:hAnsi="Courier New" w:cs="Courier New"/>
          <w:b/>
          <w:bCs/>
          <w:color w:val="444444"/>
          <w:sz w:val="24"/>
          <w:szCs w:val="24"/>
          <w:bdr w:val="none" w:sz="0" w:space="0" w:color="auto" w:frame="1"/>
        </w:rPr>
        <w:t>endSysex(</w:t>
      </w:r>
      <w:r w:rsidRPr="00AF7E2E">
        <w:rPr>
          <w:rFonts w:ascii="Courier New" w:eastAsia="Times New Roman" w:hAnsi="Courier New" w:cs="Courier New"/>
          <w:bCs/>
          <w:color w:val="444444"/>
          <w:sz w:val="24"/>
          <w:szCs w:val="24"/>
          <w:bdr w:val="none" w:sz="0" w:space="0" w:color="auto" w:frame="1"/>
        </w:rPr>
        <w:t>void</w:t>
      </w:r>
      <w:r w:rsidRPr="00AF7E2E">
        <w:rPr>
          <w:rFonts w:ascii="Courier New" w:eastAsia="Times New Roman" w:hAnsi="Courier New" w:cs="Courier New"/>
          <w:b/>
          <w:bCs/>
          <w:color w:val="444444"/>
          <w:sz w:val="24"/>
          <w:szCs w:val="24"/>
          <w:bdr w:val="none" w:sz="0" w:space="0" w:color="auto" w:frame="1"/>
        </w:rPr>
        <w:t>)</w:t>
      </w:r>
      <w:r w:rsidR="000E4271">
        <w:rPr>
          <w:rFonts w:ascii="Helvetica" w:eastAsia="Times New Roman" w:hAnsi="Helvetica" w:cs="Helvetica"/>
          <w:color w:val="444444"/>
          <w:sz w:val="21"/>
          <w:szCs w:val="21"/>
          <w:bdr w:val="none" w:sz="0" w:space="0" w:color="auto" w:frame="1"/>
        </w:rPr>
        <w:t xml:space="preserve">: </w:t>
      </w:r>
      <w:r w:rsidRPr="00AF7E2E">
        <w:rPr>
          <w:rFonts w:ascii="Arial" w:hAnsi="Arial" w:cs="Arial"/>
          <w:sz w:val="24"/>
          <w:szCs w:val="24"/>
          <w:shd w:val="clear" w:color="auto" w:fill="FFFFFF"/>
        </w:rPr>
        <w:t>Finalizar mensaje sysex</w:t>
      </w:r>
      <w:r w:rsidR="00B95C80">
        <w:rPr>
          <w:rStyle w:val="Refdenotaalfinal"/>
          <w:rFonts w:ascii="Arial" w:hAnsi="Arial" w:cs="Arial"/>
          <w:sz w:val="24"/>
          <w:szCs w:val="24"/>
          <w:shd w:val="clear" w:color="auto" w:fill="FFFFFF"/>
        </w:rPr>
        <w:endnoteReference w:id="3"/>
      </w:r>
      <w:r w:rsidR="000E4271">
        <w:rPr>
          <w:rFonts w:ascii="Arial" w:hAnsi="Arial" w:cs="Arial"/>
          <w:sz w:val="24"/>
          <w:szCs w:val="24"/>
          <w:shd w:val="clear" w:color="auto" w:fill="FFFFFF"/>
        </w:rPr>
        <w:t>.</w:t>
      </w:r>
    </w:p>
    <w:p w:rsidR="00ED133A" w:rsidRDefault="00ED133A" w:rsidP="00ED133A">
      <w:pPr>
        <w:pStyle w:val="Ttulo2"/>
        <w:rPr>
          <w:b/>
          <w:sz w:val="32"/>
          <w:szCs w:val="32"/>
        </w:rPr>
      </w:pPr>
      <w:r>
        <w:rPr>
          <w:b/>
          <w:sz w:val="32"/>
          <w:szCs w:val="32"/>
        </w:rPr>
        <w:t>7.</w:t>
      </w:r>
      <w:r w:rsidR="00C72DC9">
        <w:rPr>
          <w:b/>
          <w:sz w:val="32"/>
          <w:szCs w:val="32"/>
        </w:rPr>
        <w:t>6</w:t>
      </w:r>
      <w:r>
        <w:rPr>
          <w:b/>
          <w:sz w:val="32"/>
          <w:szCs w:val="32"/>
        </w:rPr>
        <w:t xml:space="preserve"> </w:t>
      </w:r>
      <w:r w:rsidRPr="008831B2">
        <w:rPr>
          <w:b/>
          <w:sz w:val="32"/>
          <w:szCs w:val="32"/>
        </w:rPr>
        <w:t>Instalación</w:t>
      </w:r>
      <w:r w:rsidR="003C3F6D">
        <w:rPr>
          <w:b/>
          <w:sz w:val="32"/>
          <w:szCs w:val="32"/>
        </w:rPr>
        <w:t xml:space="preserve"> de</w:t>
      </w:r>
      <w:r w:rsidRPr="008831B2">
        <w:rPr>
          <w:b/>
          <w:sz w:val="32"/>
          <w:szCs w:val="32"/>
        </w:rPr>
        <w:t xml:space="preserve"> Firmata</w:t>
      </w:r>
      <w:bookmarkEnd w:id="176"/>
      <w:bookmarkEnd w:id="312"/>
      <w:r w:rsidR="00B641B6">
        <w:rPr>
          <w:b/>
          <w:sz w:val="32"/>
          <w:szCs w:val="32"/>
        </w:rPr>
        <w:t xml:space="preserve"> en Arduino</w:t>
      </w:r>
    </w:p>
    <w:p w:rsidR="00ED133A" w:rsidRPr="00FF26D6" w:rsidRDefault="00ED133A" w:rsidP="00ED133A"/>
    <w:p w:rsidR="00ED133A" w:rsidRDefault="00ED133A" w:rsidP="00ED133A">
      <w:pPr>
        <w:rPr>
          <w:rFonts w:ascii="Arial" w:hAnsi="Arial" w:cs="Arial"/>
          <w:sz w:val="24"/>
          <w:szCs w:val="24"/>
          <w:shd w:val="clear" w:color="auto" w:fill="FFFFFF"/>
        </w:rPr>
      </w:pPr>
      <w:r>
        <w:rPr>
          <w:rFonts w:ascii="Arial" w:hAnsi="Arial" w:cs="Arial"/>
          <w:sz w:val="24"/>
          <w:szCs w:val="24"/>
          <w:shd w:val="clear" w:color="auto" w:fill="FFFFFF"/>
        </w:rPr>
        <w:t>Con la instalación del IDE Arduino en una computadora se incluyen librerías y ejemplos que permiten manipular diversos componentes que se conecten a la</w:t>
      </w:r>
      <w:r w:rsidR="00D30434">
        <w:rPr>
          <w:rFonts w:ascii="Arial" w:hAnsi="Arial" w:cs="Arial"/>
          <w:sz w:val="24"/>
          <w:szCs w:val="24"/>
          <w:shd w:val="clear" w:color="auto" w:fill="FFFFFF"/>
        </w:rPr>
        <w:t xml:space="preserve"> </w:t>
      </w:r>
      <w:r>
        <w:rPr>
          <w:rFonts w:ascii="Arial" w:hAnsi="Arial" w:cs="Arial"/>
          <w:sz w:val="24"/>
          <w:szCs w:val="24"/>
          <w:shd w:val="clear" w:color="auto" w:fill="FFFFFF"/>
        </w:rPr>
        <w:t xml:space="preserve">plataforma. Dentro de estos ejemplos de códigos se encuentran los del protocolo </w:t>
      </w:r>
      <w:r w:rsidR="00D30434">
        <w:rPr>
          <w:rFonts w:ascii="Arial" w:hAnsi="Arial" w:cs="Arial"/>
          <w:sz w:val="24"/>
          <w:szCs w:val="24"/>
          <w:shd w:val="clear" w:color="auto" w:fill="FFFFFF"/>
        </w:rPr>
        <w:t>F</w:t>
      </w:r>
      <w:r>
        <w:rPr>
          <w:rFonts w:ascii="Arial" w:hAnsi="Arial" w:cs="Arial"/>
          <w:sz w:val="24"/>
          <w:szCs w:val="24"/>
          <w:shd w:val="clear" w:color="auto" w:fill="FFFFFF"/>
        </w:rPr>
        <w:t>irmata.</w:t>
      </w:r>
      <w:r w:rsidR="00D30434">
        <w:rPr>
          <w:rFonts w:ascii="Arial" w:hAnsi="Arial" w:cs="Arial"/>
          <w:sz w:val="24"/>
          <w:szCs w:val="24"/>
          <w:shd w:val="clear" w:color="auto" w:fill="FFFFFF"/>
        </w:rPr>
        <w:t xml:space="preserve"> </w:t>
      </w:r>
      <w:r w:rsidRPr="00D34F34">
        <w:rPr>
          <w:rFonts w:ascii="Arial" w:hAnsi="Arial" w:cs="Arial"/>
          <w:sz w:val="24"/>
          <w:szCs w:val="24"/>
          <w:shd w:val="clear" w:color="auto" w:fill="FFFFFF"/>
        </w:rPr>
        <w:t>Para instalar Firmata</w:t>
      </w:r>
      <w:r>
        <w:rPr>
          <w:rFonts w:ascii="Arial" w:hAnsi="Arial" w:cs="Arial"/>
          <w:sz w:val="24"/>
          <w:szCs w:val="24"/>
          <w:shd w:val="clear" w:color="auto" w:fill="FFFFFF"/>
        </w:rPr>
        <w:t xml:space="preserve"> se</w:t>
      </w:r>
      <w:r w:rsidRPr="00D34F34">
        <w:rPr>
          <w:rFonts w:ascii="Arial" w:hAnsi="Arial" w:cs="Arial"/>
          <w:sz w:val="24"/>
          <w:szCs w:val="24"/>
          <w:shd w:val="clear" w:color="auto" w:fill="FFFFFF"/>
        </w:rPr>
        <w:t xml:space="preserve"> neces</w:t>
      </w:r>
      <w:r>
        <w:rPr>
          <w:rFonts w:ascii="Arial" w:hAnsi="Arial" w:cs="Arial"/>
          <w:sz w:val="24"/>
          <w:szCs w:val="24"/>
          <w:shd w:val="clear" w:color="auto" w:fill="FFFFFF"/>
        </w:rPr>
        <w:t xml:space="preserve">ita tener conectada la placa </w:t>
      </w:r>
      <w:r w:rsidRPr="00D34F34">
        <w:rPr>
          <w:rFonts w:ascii="Arial" w:hAnsi="Arial" w:cs="Arial"/>
          <w:sz w:val="24"/>
          <w:szCs w:val="24"/>
          <w:shd w:val="clear" w:color="auto" w:fill="FFFFFF"/>
        </w:rPr>
        <w:t>Arduino a la computadora a través de un puerto USB.</w:t>
      </w:r>
      <w:r>
        <w:rPr>
          <w:rFonts w:ascii="Arial" w:hAnsi="Arial" w:cs="Arial"/>
          <w:sz w:val="24"/>
          <w:szCs w:val="24"/>
          <w:shd w:val="clear" w:color="auto" w:fill="FFFFFF"/>
        </w:rPr>
        <w:t xml:space="preserve"> Luego de ello se debe seleccionar desde el IDE de Arduino (</w:t>
      </w:r>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REF _Ref503538451 \h </w:instrText>
      </w:r>
      <w:r>
        <w:rPr>
          <w:rFonts w:ascii="Arial" w:hAnsi="Arial" w:cs="Arial"/>
          <w:sz w:val="24"/>
          <w:szCs w:val="24"/>
          <w:shd w:val="clear" w:color="auto" w:fill="FFFFFF"/>
        </w:rPr>
      </w:r>
      <w:r>
        <w:rPr>
          <w:rFonts w:ascii="Arial" w:hAnsi="Arial" w:cs="Arial"/>
          <w:sz w:val="24"/>
          <w:szCs w:val="24"/>
          <w:shd w:val="clear" w:color="auto" w:fill="FFFFFF"/>
        </w:rPr>
        <w:fldChar w:fldCharType="separate"/>
      </w:r>
      <w:r>
        <w:t xml:space="preserve">Ilustración </w:t>
      </w:r>
      <w:r>
        <w:rPr>
          <w:noProof/>
        </w:rPr>
        <w:t>44</w:t>
      </w:r>
      <w:r>
        <w:t xml:space="preserve"> - IDE de Arduino</w:t>
      </w:r>
      <w:r>
        <w:rPr>
          <w:rFonts w:ascii="Arial" w:hAnsi="Arial" w:cs="Arial"/>
          <w:sz w:val="24"/>
          <w:szCs w:val="24"/>
          <w:shd w:val="clear" w:color="auto" w:fill="FFFFFF"/>
        </w:rPr>
        <w:fldChar w:fldCharType="end"/>
      </w:r>
      <w:r>
        <w:rPr>
          <w:rFonts w:ascii="Arial" w:hAnsi="Arial" w:cs="Arial"/>
          <w:sz w:val="24"/>
          <w:szCs w:val="24"/>
          <w:shd w:val="clear" w:color="auto" w:fill="FFFFFF"/>
        </w:rPr>
        <w:t xml:space="preserve">) el código Firmata, dentro de su respectiva librería, según los dispositivos que se requieran comunicar con el mismo. Para ello se debe ir a Archivo </w:t>
      </w:r>
      <w:r w:rsidRPr="00AE617A">
        <w:rPr>
          <w:rFonts w:ascii="Arial" w:hAnsi="Arial" w:cs="Arial"/>
          <w:sz w:val="24"/>
          <w:szCs w:val="24"/>
          <w:shd w:val="clear" w:color="auto" w:fill="FFFFFF"/>
        </w:rPr>
        <w:sym w:font="Wingdings" w:char="F0E0"/>
      </w:r>
      <w:r>
        <w:rPr>
          <w:rFonts w:ascii="Arial" w:hAnsi="Arial" w:cs="Arial"/>
          <w:sz w:val="24"/>
          <w:szCs w:val="24"/>
          <w:shd w:val="clear" w:color="auto" w:fill="FFFFFF"/>
        </w:rPr>
        <w:t xml:space="preserve"> Ejemplos </w:t>
      </w:r>
      <w:r w:rsidRPr="00AE617A">
        <w:rPr>
          <w:rFonts w:ascii="Arial" w:hAnsi="Arial" w:cs="Arial"/>
          <w:sz w:val="24"/>
          <w:szCs w:val="24"/>
          <w:shd w:val="clear" w:color="auto" w:fill="FFFFFF"/>
        </w:rPr>
        <w:sym w:font="Wingdings" w:char="F0E0"/>
      </w:r>
      <w:r>
        <w:rPr>
          <w:rFonts w:ascii="Arial" w:hAnsi="Arial" w:cs="Arial"/>
          <w:sz w:val="24"/>
          <w:szCs w:val="24"/>
          <w:shd w:val="clear" w:color="auto" w:fill="FFFFFF"/>
        </w:rPr>
        <w:t xml:space="preserve"> Firmata.</w:t>
      </w:r>
    </w:p>
    <w:p w:rsidR="00D30434" w:rsidRDefault="00D4549F" w:rsidP="00D30434">
      <w:pPr>
        <w:spacing w:after="160" w:line="259" w:lineRule="auto"/>
        <w:jc w:val="left"/>
        <w:rPr>
          <w:rFonts w:ascii="Arial" w:hAnsi="Arial" w:cs="Arial"/>
          <w:sz w:val="24"/>
          <w:szCs w:val="24"/>
        </w:rPr>
      </w:pPr>
      <w:r>
        <w:rPr>
          <w:noProof/>
          <w:lang w:val="en-US" w:eastAsia="en-US"/>
        </w:rPr>
        <mc:AlternateContent>
          <mc:Choice Requires="wps">
            <w:drawing>
              <wp:anchor distT="0" distB="0" distL="114300" distR="114300" simplePos="0" relativeHeight="251665408" behindDoc="0" locked="0" layoutInCell="1" allowOverlap="1" wp14:anchorId="7D3EEFDE" wp14:editId="12CE2C9C">
                <wp:simplePos x="0" y="0"/>
                <wp:positionH relativeFrom="margin">
                  <wp:align>center</wp:align>
                </wp:positionH>
                <wp:positionV relativeFrom="paragraph">
                  <wp:posOffset>6158629</wp:posOffset>
                </wp:positionV>
                <wp:extent cx="2428240" cy="635"/>
                <wp:effectExtent l="0" t="0" r="0" b="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2428240" cy="635"/>
                        </a:xfrm>
                        <a:prstGeom prst="rect">
                          <a:avLst/>
                        </a:prstGeom>
                        <a:solidFill>
                          <a:prstClr val="white"/>
                        </a:solidFill>
                        <a:ln>
                          <a:noFill/>
                        </a:ln>
                      </wps:spPr>
                      <wps:txbx>
                        <w:txbxContent>
                          <w:p w:rsidR="00ED133A" w:rsidRPr="00D92153" w:rsidRDefault="00ED133A" w:rsidP="00ED133A">
                            <w:pPr>
                              <w:pStyle w:val="Descripcin"/>
                              <w:jc w:val="center"/>
                              <w:rPr>
                                <w:rFonts w:ascii="Calibri" w:eastAsia="Calibri" w:hAnsi="Calibri" w:cs="Calibri"/>
                                <w:noProof/>
                                <w:color w:val="000000"/>
                                <w:lang w:val="es-ES_tradnl" w:eastAsia="es-ES_tradnl"/>
                              </w:rPr>
                            </w:pPr>
                            <w:bookmarkStart w:id="313" w:name="_Ref503538451"/>
                            <w:bookmarkStart w:id="314" w:name="_Toc504153998"/>
                            <w:r>
                              <w:t xml:space="preserve">Ilustración </w:t>
                            </w:r>
                            <w:fldSimple w:instr=" SEQ Ilustración \* ARABIC ">
                              <w:r>
                                <w:rPr>
                                  <w:noProof/>
                                </w:rPr>
                                <w:t>44</w:t>
                              </w:r>
                            </w:fldSimple>
                            <w:r>
                              <w:t xml:space="preserve"> - IDE de Arduino</w:t>
                            </w:r>
                            <w:bookmarkEnd w:id="313"/>
                            <w:bookmarkEnd w:id="3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EEFDE" id="Cuadro de texto 53" o:spid="_x0000_s1028" type="#_x0000_t202" style="position:absolute;margin-left:0;margin-top:484.95pt;width:191.2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" stroked="f">
                <v:textbox style="mso-fit-shape-to-text:t" inset="0,0,0,0">
                  <w:txbxContent>
                    <w:p w:rsidR="00ED133A" w:rsidRPr="00D92153" w:rsidRDefault="00ED133A" w:rsidP="00ED133A">
                      <w:pPr>
                        <w:pStyle w:val="Descripcin"/>
                        <w:jc w:val="center"/>
                        <w:rPr>
                          <w:rFonts w:ascii="Calibri" w:eastAsia="Calibri" w:hAnsi="Calibri" w:cs="Calibri"/>
                          <w:noProof/>
                          <w:color w:val="000000"/>
                          <w:lang w:val="es-ES_tradnl" w:eastAsia="es-ES_tradnl"/>
                        </w:rPr>
                      </w:pPr>
                      <w:bookmarkStart w:id="315" w:name="_Ref503538451"/>
                      <w:bookmarkStart w:id="316" w:name="_Toc504153998"/>
                      <w:r>
                        <w:t xml:space="preserve">Ilustración </w:t>
                      </w:r>
                      <w:fldSimple w:instr=" SEQ Ilustración \* ARABIC ">
                        <w:r>
                          <w:rPr>
                            <w:noProof/>
                          </w:rPr>
                          <w:t>44</w:t>
                        </w:r>
                      </w:fldSimple>
                      <w:r>
                        <w:t xml:space="preserve"> - IDE de Arduino</w:t>
                      </w:r>
                      <w:bookmarkEnd w:id="315"/>
                      <w:bookmarkEnd w:id="316"/>
                    </w:p>
                  </w:txbxContent>
                </v:textbox>
                <w10:wrap type="square" anchorx="margin"/>
              </v:shape>
            </w:pict>
          </mc:Fallback>
        </mc:AlternateContent>
      </w:r>
      <w:r w:rsidR="00D30434">
        <w:rPr>
          <w:noProof/>
          <w:lang w:val="en-US" w:eastAsia="en-US"/>
        </w:rPr>
        <w:drawing>
          <wp:anchor distT="0" distB="0" distL="114300" distR="114300" simplePos="0" relativeHeight="251660288" behindDoc="0" locked="0" layoutInCell="1" allowOverlap="1" wp14:anchorId="771ED5DF" wp14:editId="2E640CDF">
            <wp:simplePos x="0" y="0"/>
            <wp:positionH relativeFrom="margin">
              <wp:align>right</wp:align>
            </wp:positionH>
            <wp:positionV relativeFrom="paragraph">
              <wp:posOffset>0</wp:posOffset>
            </wp:positionV>
            <wp:extent cx="5391150" cy="6144895"/>
            <wp:effectExtent l="0" t="0" r="0" b="8255"/>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1150" cy="6144895"/>
                    </a:xfrm>
                    <a:prstGeom prst="rect">
                      <a:avLst/>
                    </a:prstGeom>
                  </pic:spPr>
                </pic:pic>
              </a:graphicData>
            </a:graphic>
            <wp14:sizeRelH relativeFrom="page">
              <wp14:pctWidth>0</wp14:pctWidth>
            </wp14:sizeRelH>
            <wp14:sizeRelV relativeFrom="page">
              <wp14:pctHeight>0</wp14:pctHeight>
            </wp14:sizeRelV>
          </wp:anchor>
        </w:drawing>
      </w:r>
    </w:p>
    <w:p w:rsidR="00ED133A" w:rsidRDefault="00ED133A" w:rsidP="00D30434">
      <w:pPr>
        <w:spacing w:after="160" w:line="259" w:lineRule="auto"/>
        <w:jc w:val="left"/>
        <w:rPr>
          <w:rFonts w:ascii="Arial" w:hAnsi="Arial" w:cs="Arial"/>
          <w:sz w:val="24"/>
          <w:szCs w:val="24"/>
        </w:rPr>
      </w:pPr>
      <w:r>
        <w:rPr>
          <w:rFonts w:ascii="Arial" w:hAnsi="Arial" w:cs="Arial"/>
          <w:sz w:val="24"/>
          <w:szCs w:val="24"/>
        </w:rPr>
        <w:t>En nuestro caso se utilizaron dos códigos Firmata:</w:t>
      </w:r>
    </w:p>
    <w:p w:rsidR="00ED133A" w:rsidRDefault="00ED133A" w:rsidP="00ED133A">
      <w:pPr>
        <w:rPr>
          <w:rFonts w:ascii="Arial" w:hAnsi="Arial" w:cs="Arial"/>
          <w:sz w:val="24"/>
          <w:szCs w:val="24"/>
        </w:rPr>
      </w:pPr>
    </w:p>
    <w:p w:rsidR="00D4549F" w:rsidRDefault="00ED133A" w:rsidP="00D4549F">
      <w:pPr>
        <w:rPr>
          <w:rFonts w:ascii="Arial" w:hAnsi="Arial" w:cs="Arial"/>
          <w:sz w:val="24"/>
          <w:szCs w:val="24"/>
        </w:rPr>
      </w:pPr>
      <w:r w:rsidRPr="00E455FC">
        <w:rPr>
          <w:rFonts w:ascii="Arial" w:hAnsi="Arial" w:cs="Arial"/>
          <w:b/>
          <w:sz w:val="24"/>
          <w:szCs w:val="24"/>
          <w:u w:val="single"/>
        </w:rPr>
        <w:t>Standar</w:t>
      </w:r>
      <w:r>
        <w:rPr>
          <w:rFonts w:ascii="Arial" w:hAnsi="Arial" w:cs="Arial"/>
          <w:b/>
          <w:sz w:val="24"/>
          <w:szCs w:val="24"/>
          <w:u w:val="single"/>
        </w:rPr>
        <w:t>d</w:t>
      </w:r>
      <w:r w:rsidRPr="00E455FC">
        <w:rPr>
          <w:rFonts w:ascii="Arial" w:hAnsi="Arial" w:cs="Arial"/>
          <w:b/>
          <w:sz w:val="24"/>
          <w:szCs w:val="24"/>
          <w:u w:val="single"/>
        </w:rPr>
        <w:t>Firmata</w:t>
      </w:r>
      <w:r>
        <w:rPr>
          <w:rFonts w:ascii="Arial" w:hAnsi="Arial" w:cs="Arial"/>
          <w:sz w:val="24"/>
          <w:szCs w:val="24"/>
        </w:rPr>
        <w:t>: Es, como su nombre lo indica, el estándar del protocolo que permite la comunicación con la mayoría de los componentes compatibles con Arduino. En nuestro caso, es el utilizado para cargarlo dentro del Arduino Mega para manipular la mayoría de sensores y actuadores del SAR.</w:t>
      </w:r>
      <w:r w:rsidR="004928EA">
        <w:rPr>
          <w:rFonts w:ascii="Arial" w:hAnsi="Arial" w:cs="Arial"/>
          <w:sz w:val="24"/>
          <w:szCs w:val="24"/>
        </w:rPr>
        <w:t xml:space="preserve"> (Anexo de código)</w:t>
      </w:r>
    </w:p>
    <w:p w:rsidR="00D4549F" w:rsidRDefault="00D4549F">
      <w:pPr>
        <w:spacing w:after="160" w:line="259" w:lineRule="auto"/>
        <w:jc w:val="left"/>
        <w:rPr>
          <w:rFonts w:ascii="Arial" w:hAnsi="Arial" w:cs="Arial"/>
          <w:sz w:val="24"/>
          <w:szCs w:val="24"/>
        </w:rPr>
      </w:pPr>
      <w:r>
        <w:rPr>
          <w:rFonts w:ascii="Arial" w:hAnsi="Arial" w:cs="Arial"/>
          <w:sz w:val="24"/>
          <w:szCs w:val="24"/>
        </w:rPr>
        <w:br w:type="page"/>
      </w:r>
    </w:p>
    <w:p w:rsidR="00D4549F" w:rsidRDefault="00D4549F" w:rsidP="00ED133A">
      <w:pPr>
        <w:rPr>
          <w:rFonts w:ascii="Arial" w:hAnsi="Arial" w:cs="Arial"/>
          <w:b/>
          <w:sz w:val="24"/>
          <w:szCs w:val="24"/>
          <w:u w:val="single"/>
        </w:rPr>
      </w:pPr>
      <w:r>
        <w:rPr>
          <w:noProof/>
          <w:lang w:val="en-US" w:eastAsia="en-US"/>
        </w:rPr>
        <mc:AlternateContent>
          <mc:Choice Requires="wps">
            <w:drawing>
              <wp:anchor distT="0" distB="0" distL="114300" distR="114300" simplePos="0" relativeHeight="251667456" behindDoc="0" locked="0" layoutInCell="1" allowOverlap="1" wp14:anchorId="269A61B1" wp14:editId="03F16641">
                <wp:simplePos x="0" y="0"/>
                <wp:positionH relativeFrom="margin">
                  <wp:align>center</wp:align>
                </wp:positionH>
                <wp:positionV relativeFrom="paragraph">
                  <wp:posOffset>5117067</wp:posOffset>
                </wp:positionV>
                <wp:extent cx="2601595" cy="635"/>
                <wp:effectExtent l="0" t="0" r="8255" b="0"/>
                <wp:wrapSquare wrapText="bothSides"/>
                <wp:docPr id="196" name="Cuadro de texto 196"/>
                <wp:cNvGraphicFramePr/>
                <a:graphic xmlns:a="http://schemas.openxmlformats.org/drawingml/2006/main">
                  <a:graphicData uri="http://schemas.microsoft.com/office/word/2010/wordprocessingShape">
                    <wps:wsp>
                      <wps:cNvSpPr txBox="1"/>
                      <wps:spPr>
                        <a:xfrm>
                          <a:off x="0" y="0"/>
                          <a:ext cx="2601595" cy="635"/>
                        </a:xfrm>
                        <a:prstGeom prst="rect">
                          <a:avLst/>
                        </a:prstGeom>
                        <a:solidFill>
                          <a:prstClr val="white"/>
                        </a:solidFill>
                        <a:ln>
                          <a:noFill/>
                        </a:ln>
                      </wps:spPr>
                      <wps:txbx>
                        <w:txbxContent>
                          <w:p w:rsidR="00ED133A" w:rsidRPr="00500DC0" w:rsidRDefault="00ED133A" w:rsidP="00ED133A">
                            <w:pPr>
                              <w:pStyle w:val="Descripcin"/>
                              <w:jc w:val="center"/>
                              <w:rPr>
                                <w:rFonts w:ascii="Calibri" w:eastAsia="Calibri" w:hAnsi="Calibri" w:cs="Calibri"/>
                                <w:noProof/>
                                <w:color w:val="000000"/>
                                <w:lang w:val="es-ES_tradnl" w:eastAsia="es-ES_tradnl"/>
                              </w:rPr>
                            </w:pPr>
                            <w:bookmarkStart w:id="317" w:name="_Toc504153999"/>
                            <w:r>
                              <w:t xml:space="preserve">Ilustración </w:t>
                            </w:r>
                            <w:fldSimple w:instr=" SEQ Ilustración \* ARABIC ">
                              <w:r>
                                <w:rPr>
                                  <w:noProof/>
                                </w:rPr>
                                <w:t>45</w:t>
                              </w:r>
                            </w:fldSimple>
                            <w:r>
                              <w:t xml:space="preserve"> - </w:t>
                            </w:r>
                            <w:r w:rsidRPr="00EE1AB1">
                              <w:t>Código StandardFirmata</w:t>
                            </w:r>
                            <w:bookmarkEnd w:id="3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A61B1" id="Cuadro de texto 196" o:spid="_x0000_s1029" type="#_x0000_t202" style="position:absolute;left:0;text-align:left;margin-left:0;margin-top:402.9pt;width:204.8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" stroked="f">
                <v:textbox style="mso-fit-shape-to-text:t" inset="0,0,0,0">
                  <w:txbxContent>
                    <w:p w:rsidR="00ED133A" w:rsidRPr="00500DC0" w:rsidRDefault="00ED133A" w:rsidP="00ED133A">
                      <w:pPr>
                        <w:pStyle w:val="Descripcin"/>
                        <w:jc w:val="center"/>
                        <w:rPr>
                          <w:rFonts w:ascii="Calibri" w:eastAsia="Calibri" w:hAnsi="Calibri" w:cs="Calibri"/>
                          <w:noProof/>
                          <w:color w:val="000000"/>
                          <w:lang w:val="es-ES_tradnl" w:eastAsia="es-ES_tradnl"/>
                        </w:rPr>
                      </w:pPr>
                      <w:bookmarkStart w:id="318" w:name="_Toc504153999"/>
                      <w:r>
                        <w:t xml:space="preserve">Ilustración </w:t>
                      </w:r>
                      <w:fldSimple w:instr=" SEQ Ilustración \* ARABIC ">
                        <w:r>
                          <w:rPr>
                            <w:noProof/>
                          </w:rPr>
                          <w:t>45</w:t>
                        </w:r>
                      </w:fldSimple>
                      <w:r>
                        <w:t xml:space="preserve"> - </w:t>
                      </w:r>
                      <w:r w:rsidRPr="00EE1AB1">
                        <w:t>Código StandardFirmata</w:t>
                      </w:r>
                      <w:bookmarkEnd w:id="318"/>
                    </w:p>
                  </w:txbxContent>
                </v:textbox>
                <w10:wrap type="square" anchorx="margin"/>
              </v:shape>
            </w:pict>
          </mc:Fallback>
        </mc:AlternateContent>
      </w:r>
      <w:r>
        <w:rPr>
          <w:noProof/>
          <w:lang w:val="en-US" w:eastAsia="en-US"/>
        </w:rPr>
        <w:drawing>
          <wp:anchor distT="0" distB="0" distL="114300" distR="114300" simplePos="0" relativeHeight="251659264" behindDoc="0" locked="0" layoutInCell="1" allowOverlap="1" wp14:anchorId="11254FF1" wp14:editId="760AC46C">
            <wp:simplePos x="0" y="0"/>
            <wp:positionH relativeFrom="margin">
              <wp:align>right</wp:align>
            </wp:positionH>
            <wp:positionV relativeFrom="paragraph">
              <wp:posOffset>0</wp:posOffset>
            </wp:positionV>
            <wp:extent cx="5391785" cy="5097145"/>
            <wp:effectExtent l="0" t="0" r="0" b="825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17064"/>
                    <a:stretch/>
                  </pic:blipFill>
                  <pic:spPr bwMode="auto">
                    <a:xfrm>
                      <a:off x="0" y="0"/>
                      <a:ext cx="5391785" cy="5097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4549F" w:rsidRDefault="00D4549F" w:rsidP="00ED133A">
      <w:pPr>
        <w:rPr>
          <w:rFonts w:ascii="Arial" w:hAnsi="Arial" w:cs="Arial"/>
          <w:b/>
          <w:sz w:val="24"/>
          <w:szCs w:val="24"/>
          <w:u w:val="single"/>
        </w:rPr>
      </w:pPr>
    </w:p>
    <w:p w:rsidR="00ED133A" w:rsidRDefault="00ED133A" w:rsidP="00ED133A">
      <w:pPr>
        <w:rPr>
          <w:rFonts w:ascii="Arial" w:hAnsi="Arial" w:cs="Arial"/>
          <w:sz w:val="24"/>
          <w:szCs w:val="24"/>
        </w:rPr>
      </w:pPr>
      <w:r w:rsidRPr="00E455FC">
        <w:rPr>
          <w:rFonts w:ascii="Arial" w:hAnsi="Arial" w:cs="Arial"/>
          <w:b/>
          <w:sz w:val="24"/>
          <w:szCs w:val="24"/>
          <w:u w:val="single"/>
        </w:rPr>
        <w:t>ConfigurableFirmata</w:t>
      </w:r>
      <w:r>
        <w:rPr>
          <w:rFonts w:ascii="Arial" w:hAnsi="Arial" w:cs="Arial"/>
          <w:sz w:val="24"/>
          <w:szCs w:val="24"/>
        </w:rPr>
        <w:t>: Esta versión personalizada del protocolo</w:t>
      </w:r>
      <w:r>
        <w:rPr>
          <w:rStyle w:val="Refdenotaalpie"/>
          <w:rFonts w:ascii="Arial" w:hAnsi="Arial" w:cs="Arial"/>
          <w:sz w:val="24"/>
          <w:szCs w:val="24"/>
        </w:rPr>
        <w:footnoteReference w:id="2"/>
      </w:r>
      <w:r>
        <w:rPr>
          <w:rFonts w:ascii="Arial" w:hAnsi="Arial" w:cs="Arial"/>
          <w:sz w:val="24"/>
          <w:szCs w:val="24"/>
        </w:rPr>
        <w:t>, es la utilizada para captar la temperatura mediante el sensor para dicho fin conectado a</w:t>
      </w:r>
      <w:ins w:id="319" w:author="Nahuel Defossé" w:date="2018-03-13T16:54:00Z">
        <w:r w:rsidR="008412D1">
          <w:rPr>
            <w:rFonts w:ascii="Arial" w:hAnsi="Arial" w:cs="Arial"/>
            <w:sz w:val="24"/>
            <w:szCs w:val="24"/>
          </w:rPr>
          <w:t xml:space="preserve"> un</w:t>
        </w:r>
      </w:ins>
      <w:del w:id="320" w:author="Nahuel Defossé" w:date="2018-03-13T16:54:00Z">
        <w:r w:rsidDel="008412D1">
          <w:rPr>
            <w:rFonts w:ascii="Arial" w:hAnsi="Arial" w:cs="Arial"/>
            <w:sz w:val="24"/>
            <w:szCs w:val="24"/>
          </w:rPr>
          <w:delText>l</w:delText>
        </w:r>
      </w:del>
      <w:r>
        <w:rPr>
          <w:rFonts w:ascii="Arial" w:hAnsi="Arial" w:cs="Arial"/>
          <w:sz w:val="24"/>
          <w:szCs w:val="24"/>
        </w:rPr>
        <w:t xml:space="preserve"> Arduino Nano. Permite separar las características del protocolo en clases individuales, haciendo más sencillo mezclar las características estándar del protocolo con otras personalizadas.</w:t>
      </w:r>
      <w:r w:rsidR="00601A14">
        <w:rPr>
          <w:rFonts w:ascii="Arial" w:hAnsi="Arial" w:cs="Arial"/>
          <w:sz w:val="24"/>
          <w:szCs w:val="24"/>
        </w:rPr>
        <w:t xml:space="preserve"> (Anexo de código)</w:t>
      </w:r>
    </w:p>
    <w:p w:rsidR="00D30434" w:rsidRDefault="00D30434" w:rsidP="00D30434">
      <w:pPr>
        <w:rPr>
          <w:b/>
          <w:color w:val="434343"/>
          <w:sz w:val="36"/>
          <w:szCs w:val="36"/>
        </w:rPr>
      </w:pPr>
    </w:p>
    <w:p w:rsidR="00D30434" w:rsidRDefault="00D4549F">
      <w:pPr>
        <w:spacing w:after="160" w:line="259" w:lineRule="auto"/>
        <w:jc w:val="left"/>
        <w:rPr>
          <w:b/>
          <w:color w:val="434343"/>
          <w:sz w:val="36"/>
          <w:szCs w:val="36"/>
        </w:rPr>
      </w:pPr>
      <w:r>
        <w:rPr>
          <w:noProof/>
          <w:lang w:val="en-US" w:eastAsia="en-US"/>
        </w:rPr>
        <mc:AlternateContent>
          <mc:Choice Requires="wps">
            <w:drawing>
              <wp:anchor distT="0" distB="0" distL="114300" distR="114300" simplePos="0" relativeHeight="251672576" behindDoc="0" locked="0" layoutInCell="1" allowOverlap="1" wp14:anchorId="393C9445" wp14:editId="4F04CAFC">
                <wp:simplePos x="0" y="0"/>
                <wp:positionH relativeFrom="margin">
                  <wp:align>center</wp:align>
                </wp:positionH>
                <wp:positionV relativeFrom="paragraph">
                  <wp:posOffset>5069338</wp:posOffset>
                </wp:positionV>
                <wp:extent cx="2383790" cy="171450"/>
                <wp:effectExtent l="0" t="0" r="0" b="0"/>
                <wp:wrapSquare wrapText="bothSides"/>
                <wp:docPr id="198" name="Cuadro de texto 198"/>
                <wp:cNvGraphicFramePr/>
                <a:graphic xmlns:a="http://schemas.openxmlformats.org/drawingml/2006/main">
                  <a:graphicData uri="http://schemas.microsoft.com/office/word/2010/wordprocessingShape">
                    <wps:wsp>
                      <wps:cNvSpPr txBox="1"/>
                      <wps:spPr>
                        <a:xfrm>
                          <a:off x="0" y="0"/>
                          <a:ext cx="2383790" cy="171450"/>
                        </a:xfrm>
                        <a:prstGeom prst="rect">
                          <a:avLst/>
                        </a:prstGeom>
                        <a:solidFill>
                          <a:prstClr val="white"/>
                        </a:solidFill>
                        <a:ln>
                          <a:noFill/>
                        </a:ln>
                      </wps:spPr>
                      <wps:txbx>
                        <w:txbxContent>
                          <w:p w:rsidR="00D4549F" w:rsidRPr="004866F2" w:rsidRDefault="00D4549F" w:rsidP="00D4549F">
                            <w:pPr>
                              <w:pStyle w:val="Descripcin"/>
                              <w:rPr>
                                <w:rFonts w:ascii="Calibri" w:eastAsia="Calibri" w:hAnsi="Calibri" w:cs="Calibri"/>
                                <w:noProof/>
                                <w:color w:val="000000"/>
                                <w:lang w:val="es-ES_tradnl" w:eastAsia="es-ES_tradnl"/>
                              </w:rPr>
                            </w:pPr>
                            <w:bookmarkStart w:id="321" w:name="_Toc504154000"/>
                            <w:r>
                              <w:t xml:space="preserve">Ilustración </w:t>
                            </w:r>
                            <w:fldSimple w:instr=" SEQ Ilustración \* ARABIC ">
                              <w:r>
                                <w:rPr>
                                  <w:noProof/>
                                </w:rPr>
                                <w:t>46</w:t>
                              </w:r>
                            </w:fldSimple>
                            <w:r>
                              <w:t xml:space="preserve"> - Código ConfigurableFirmata</w:t>
                            </w:r>
                            <w:bookmarkEnd w:id="3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3C9445" id="Cuadro de texto 198" o:spid="_x0000_s1030" type="#_x0000_t202" style="position:absolute;margin-left:0;margin-top:399.15pt;width:187.7pt;height:13.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" stroked="f">
                <v:textbox inset="0,0,0,0">
                  <w:txbxContent>
                    <w:p w:rsidR="00D4549F" w:rsidRPr="004866F2" w:rsidRDefault="00D4549F" w:rsidP="00D4549F">
                      <w:pPr>
                        <w:pStyle w:val="Descripcin"/>
                        <w:rPr>
                          <w:rFonts w:ascii="Calibri" w:eastAsia="Calibri" w:hAnsi="Calibri" w:cs="Calibri"/>
                          <w:noProof/>
                          <w:color w:val="000000"/>
                          <w:lang w:val="es-ES_tradnl" w:eastAsia="es-ES_tradnl"/>
                        </w:rPr>
                      </w:pPr>
                      <w:bookmarkStart w:id="322" w:name="_Toc504154000"/>
                      <w:r>
                        <w:t xml:space="preserve">Ilustración </w:t>
                      </w:r>
                      <w:fldSimple w:instr=" SEQ Ilustración \* ARABIC ">
                        <w:r>
                          <w:rPr>
                            <w:noProof/>
                          </w:rPr>
                          <w:t>46</w:t>
                        </w:r>
                      </w:fldSimple>
                      <w:r>
                        <w:t xml:space="preserve"> - Código ConfigurableFirmata</w:t>
                      </w:r>
                      <w:bookmarkEnd w:id="322"/>
                    </w:p>
                  </w:txbxContent>
                </v:textbox>
                <w10:wrap type="square" anchorx="margin"/>
              </v:shape>
            </w:pict>
          </mc:Fallback>
        </mc:AlternateContent>
      </w:r>
      <w:r>
        <w:rPr>
          <w:noProof/>
          <w:lang w:val="en-US" w:eastAsia="en-US"/>
        </w:rPr>
        <w:drawing>
          <wp:anchor distT="0" distB="0" distL="114300" distR="114300" simplePos="0" relativeHeight="251670528" behindDoc="0" locked="0" layoutInCell="1" allowOverlap="1" wp14:anchorId="17CEB5AA" wp14:editId="2BACC215">
            <wp:simplePos x="0" y="0"/>
            <wp:positionH relativeFrom="margin">
              <wp:align>right</wp:align>
            </wp:positionH>
            <wp:positionV relativeFrom="paragraph">
              <wp:posOffset>535</wp:posOffset>
            </wp:positionV>
            <wp:extent cx="5385435" cy="5046980"/>
            <wp:effectExtent l="0" t="0" r="5715" b="1270"/>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7771"/>
                    <a:stretch/>
                  </pic:blipFill>
                  <pic:spPr bwMode="auto">
                    <a:xfrm>
                      <a:off x="0" y="0"/>
                      <a:ext cx="5385435" cy="5046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0434">
        <w:rPr>
          <w:b/>
          <w:color w:val="434343"/>
          <w:sz w:val="36"/>
          <w:szCs w:val="36"/>
        </w:rPr>
        <w:br w:type="page"/>
      </w:r>
    </w:p>
    <w:p w:rsidR="00ED133A" w:rsidRPr="001125AC" w:rsidRDefault="001125AC" w:rsidP="001125AC">
      <w:pPr>
        <w:pStyle w:val="Ttulo2"/>
        <w:rPr>
          <w:b/>
          <w:sz w:val="32"/>
          <w:szCs w:val="32"/>
        </w:rPr>
      </w:pPr>
      <w:r w:rsidRPr="001125AC">
        <w:rPr>
          <w:b/>
          <w:sz w:val="32"/>
          <w:szCs w:val="32"/>
        </w:rPr>
        <w:t>Resumen</w:t>
      </w:r>
    </w:p>
    <w:p w:rsidR="004D77BB" w:rsidRDefault="004D77BB" w:rsidP="004D77BB">
      <w:pPr>
        <w:spacing w:line="259" w:lineRule="auto"/>
        <w:jc w:val="left"/>
        <w:rPr>
          <w:rFonts w:ascii="Arial" w:hAnsi="Arial" w:cs="Arial"/>
          <w:sz w:val="24"/>
          <w:szCs w:val="24"/>
        </w:rPr>
      </w:pPr>
    </w:p>
    <w:p w:rsidR="00AE56B2" w:rsidRDefault="00AE56B2" w:rsidP="004D77BB">
      <w:pPr>
        <w:spacing w:line="259" w:lineRule="auto"/>
        <w:rPr>
          <w:rFonts w:ascii="Arial" w:hAnsi="Arial" w:cs="Arial"/>
          <w:sz w:val="24"/>
          <w:szCs w:val="24"/>
        </w:rPr>
      </w:pPr>
      <w:r w:rsidRPr="004D77BB">
        <w:rPr>
          <w:rFonts w:ascii="Arial" w:hAnsi="Arial" w:cs="Arial"/>
          <w:sz w:val="24"/>
          <w:szCs w:val="24"/>
        </w:rPr>
        <w:t xml:space="preserve">Como se pudo ver, en este capítulo, se abordo la utilidad en el SAR de un framework denominado Johnny-five, el cual es utilizado para la programación robótica y está basado en </w:t>
      </w:r>
      <w:del w:id="323" w:author="Nahuel Defossé" w:date="2018-03-13T16:55:00Z">
        <w:r w:rsidRPr="004D77BB" w:rsidDel="008412D1">
          <w:rPr>
            <w:rFonts w:ascii="Arial" w:hAnsi="Arial" w:cs="Arial"/>
            <w:sz w:val="24"/>
            <w:szCs w:val="24"/>
          </w:rPr>
          <w:delText>javascript</w:delText>
        </w:r>
      </w:del>
      <w:ins w:id="324" w:author="Nahuel Defossé" w:date="2018-03-13T16:55:00Z">
        <w:r w:rsidR="008412D1">
          <w:rPr>
            <w:rFonts w:ascii="Arial" w:hAnsi="Arial" w:cs="Arial"/>
            <w:sz w:val="24"/>
            <w:szCs w:val="24"/>
          </w:rPr>
          <w:t>J</w:t>
        </w:r>
        <w:r w:rsidR="008412D1" w:rsidRPr="004D77BB">
          <w:rPr>
            <w:rFonts w:ascii="Arial" w:hAnsi="Arial" w:cs="Arial"/>
            <w:sz w:val="24"/>
            <w:szCs w:val="24"/>
          </w:rPr>
          <w:t>ava</w:t>
        </w:r>
        <w:r w:rsidR="008412D1">
          <w:rPr>
            <w:rFonts w:ascii="Arial" w:hAnsi="Arial" w:cs="Arial"/>
            <w:sz w:val="24"/>
            <w:szCs w:val="24"/>
          </w:rPr>
          <w:t>S</w:t>
        </w:r>
        <w:r w:rsidR="008412D1" w:rsidRPr="004D77BB">
          <w:rPr>
            <w:rFonts w:ascii="Arial" w:hAnsi="Arial" w:cs="Arial"/>
            <w:sz w:val="24"/>
            <w:szCs w:val="24"/>
          </w:rPr>
          <w:t>cript</w:t>
        </w:r>
      </w:ins>
      <w:ins w:id="325" w:author="Nahuel Defossé" w:date="2018-03-13T17:00:00Z">
        <w:r w:rsidR="008412D1">
          <w:rPr>
            <w:rFonts w:ascii="Arial" w:hAnsi="Arial" w:cs="Arial"/>
            <w:sz w:val="24"/>
            <w:szCs w:val="24"/>
          </w:rPr>
          <w:t xml:space="preserve"> utilizando Firmata</w:t>
        </w:r>
        <w:r w:rsidR="00086837">
          <w:rPr>
            <w:rFonts w:ascii="Arial" w:hAnsi="Arial" w:cs="Arial"/>
            <w:sz w:val="24"/>
            <w:szCs w:val="24"/>
          </w:rPr>
          <w:t>.</w:t>
        </w:r>
      </w:ins>
      <w:del w:id="326" w:author="Nahuel Defossé" w:date="2018-03-13T16:55:00Z">
        <w:r w:rsidRPr="004D77BB" w:rsidDel="008412D1">
          <w:rPr>
            <w:rFonts w:ascii="Arial" w:hAnsi="Arial" w:cs="Arial"/>
            <w:sz w:val="24"/>
            <w:szCs w:val="24"/>
          </w:rPr>
          <w:delText>, además, se detalló el método de instalación del mismo para el entorno Node.js.</w:delText>
        </w:r>
      </w:del>
    </w:p>
    <w:p w:rsidR="004D77BB" w:rsidRPr="004D77BB" w:rsidRDefault="004D77BB" w:rsidP="004D77BB">
      <w:pPr>
        <w:spacing w:line="259" w:lineRule="auto"/>
        <w:rPr>
          <w:rFonts w:ascii="Arial" w:hAnsi="Arial" w:cs="Arial"/>
          <w:sz w:val="24"/>
          <w:szCs w:val="24"/>
        </w:rPr>
      </w:pPr>
    </w:p>
    <w:p w:rsidR="00AE56B2" w:rsidRPr="004D77BB" w:rsidRDefault="00AE56B2" w:rsidP="004D77BB">
      <w:pPr>
        <w:spacing w:line="259" w:lineRule="auto"/>
        <w:rPr>
          <w:rFonts w:ascii="Arial" w:hAnsi="Arial" w:cs="Arial"/>
          <w:sz w:val="24"/>
          <w:szCs w:val="24"/>
        </w:rPr>
      </w:pPr>
      <w:del w:id="327" w:author="Nahuel Defossé" w:date="2018-03-13T17:00:00Z">
        <w:r w:rsidRPr="004D77BB" w:rsidDel="00086837">
          <w:rPr>
            <w:rFonts w:ascii="Arial" w:hAnsi="Arial" w:cs="Arial"/>
            <w:sz w:val="24"/>
            <w:szCs w:val="24"/>
          </w:rPr>
          <w:delText xml:space="preserve">Por otro lado, </w:delText>
        </w:r>
      </w:del>
      <w:ins w:id="328" w:author="Nahuel Defossé" w:date="2018-03-13T17:00:00Z">
        <w:r w:rsidR="00086837">
          <w:rPr>
            <w:rFonts w:ascii="Arial" w:hAnsi="Arial" w:cs="Arial"/>
            <w:sz w:val="24"/>
            <w:szCs w:val="24"/>
          </w:rPr>
          <w:t xml:space="preserve">A continuación </w:t>
        </w:r>
      </w:ins>
      <w:ins w:id="329" w:author="Nahuel Defossé" w:date="2018-03-13T17:01:00Z">
        <w:r w:rsidR="00086837">
          <w:rPr>
            <w:rFonts w:ascii="Arial" w:hAnsi="Arial" w:cs="Arial"/>
            <w:sz w:val="24"/>
            <w:szCs w:val="24"/>
          </w:rPr>
          <w:t xml:space="preserve">éste protocolo mencionando sus </w:t>
        </w:r>
      </w:ins>
      <w:del w:id="330" w:author="Nahuel Defossé" w:date="2018-03-13T17:01:00Z">
        <w:r w:rsidRPr="004D77BB" w:rsidDel="00086837">
          <w:rPr>
            <w:rFonts w:ascii="Arial" w:hAnsi="Arial" w:cs="Arial"/>
            <w:sz w:val="24"/>
            <w:szCs w:val="24"/>
          </w:rPr>
          <w:delText xml:space="preserve">se describió un protocolo genérico de comunicación entre microcontroladores y software de un computador, denominado Firmata. Detallando </w:delText>
        </w:r>
      </w:del>
      <w:r w:rsidRPr="004D77BB">
        <w:rPr>
          <w:rFonts w:ascii="Arial" w:hAnsi="Arial" w:cs="Arial"/>
          <w:sz w:val="24"/>
          <w:szCs w:val="24"/>
        </w:rPr>
        <w:t>ventajas y desventajas en su utilización.</w:t>
      </w:r>
      <w:r w:rsidR="004D77BB" w:rsidRPr="004D77BB">
        <w:rPr>
          <w:rFonts w:ascii="Arial" w:hAnsi="Arial" w:cs="Arial"/>
          <w:sz w:val="24"/>
          <w:szCs w:val="24"/>
        </w:rPr>
        <w:t xml:space="preserve"> Se explicó su surgimiento y su funcionamiento en general, como es el formato de sus mensajes. Finalmente se vio como instalar y/o cargar este protocolo en la familia de placas Arduino y los dos códigos utilizados en el desarrollo de esta tesina (StandardFirmata y ConfigurableFirmata)</w:t>
      </w:r>
    </w:p>
    <w:p w:rsidR="003E1A03" w:rsidRDefault="003E1A03">
      <w:pPr>
        <w:spacing w:after="160" w:line="259" w:lineRule="auto"/>
        <w:jc w:val="left"/>
      </w:pPr>
    </w:p>
    <w:p w:rsidR="001125AC" w:rsidRPr="003E1A03" w:rsidRDefault="003E1A03">
      <w:pPr>
        <w:spacing w:after="160" w:line="259" w:lineRule="auto"/>
        <w:jc w:val="left"/>
        <w:rPr>
          <w:rFonts w:ascii="Arial" w:hAnsi="Arial" w:cs="Arial"/>
          <w:sz w:val="24"/>
          <w:szCs w:val="24"/>
        </w:rPr>
      </w:pPr>
      <w:r w:rsidRPr="003E1A03">
        <w:rPr>
          <w:rFonts w:ascii="Arial" w:hAnsi="Arial" w:cs="Arial"/>
          <w:color w:val="FF0000"/>
          <w:sz w:val="24"/>
          <w:szCs w:val="24"/>
          <w:highlight w:val="yellow"/>
        </w:rPr>
        <w:t>Agregar los códigos StandardFirmata y ConfigurableFirmata (en Anexos de códigos)</w:t>
      </w:r>
      <w:r w:rsidR="001125AC" w:rsidRPr="003E1A03">
        <w:rPr>
          <w:rFonts w:ascii="Arial" w:hAnsi="Arial" w:cs="Arial"/>
          <w:sz w:val="24"/>
          <w:szCs w:val="24"/>
        </w:rPr>
        <w:br w:type="page"/>
      </w:r>
    </w:p>
    <w:p w:rsidR="003B30A7" w:rsidRDefault="003B30A7"/>
    <w:sectPr w:rsidR="003B30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67B" w:rsidRDefault="00CE167B" w:rsidP="00ED133A">
      <w:r>
        <w:separator/>
      </w:r>
    </w:p>
  </w:endnote>
  <w:endnote w:type="continuationSeparator" w:id="0">
    <w:p w:rsidR="00CE167B" w:rsidRDefault="00CE167B" w:rsidP="00ED133A">
      <w:r>
        <w:continuationSeparator/>
      </w:r>
    </w:p>
  </w:endnote>
  <w:endnote w:id="1">
    <w:p w:rsidR="00ED133A" w:rsidRDefault="00ED133A" w:rsidP="00ED133A">
      <w:pPr>
        <w:pStyle w:val="Textonotaalfinal"/>
      </w:pPr>
      <w:r>
        <w:rPr>
          <w:rStyle w:val="Refdenotaalfinal"/>
        </w:rPr>
        <w:endnoteRef/>
      </w:r>
      <w:r>
        <w:t xml:space="preserve"> </w:t>
      </w:r>
      <w:hyperlink r:id="rId1" w:history="1">
        <w:r w:rsidRPr="007750A7">
          <w:rPr>
            <w:rStyle w:val="Hipervnculo"/>
          </w:rPr>
          <w:t>https://github.com/firmata/arduino</w:t>
        </w:r>
      </w:hyperlink>
      <w:r>
        <w:t xml:space="preserve"> </w:t>
      </w:r>
    </w:p>
    <w:p w:rsidR="00E020E6" w:rsidRDefault="00E020E6" w:rsidP="00ED133A">
      <w:pPr>
        <w:pStyle w:val="Textonotaalfinal"/>
      </w:pPr>
    </w:p>
  </w:endnote>
  <w:endnote w:id="2">
    <w:p w:rsidR="00D30434" w:rsidRDefault="00D30434">
      <w:pPr>
        <w:pStyle w:val="Textonotaalfinal"/>
      </w:pPr>
      <w:r>
        <w:rPr>
          <w:rStyle w:val="Refdenotaalfinal"/>
        </w:rPr>
        <w:endnoteRef/>
      </w:r>
      <w:r>
        <w:t xml:space="preserve"> </w:t>
      </w:r>
      <w:hyperlink r:id="rId2" w:history="1">
        <w:r w:rsidRPr="00A12DF2">
          <w:rPr>
            <w:rStyle w:val="Hipervnculo"/>
          </w:rPr>
          <w:t>https://programarfacil.com/podcast/arduino-day-protocolo-de-comunicaciones-firmata/</w:t>
        </w:r>
      </w:hyperlink>
    </w:p>
    <w:p w:rsidR="00C23E6D" w:rsidRDefault="00C23E6D">
      <w:pPr>
        <w:pStyle w:val="Textonotaalfinal"/>
      </w:pPr>
    </w:p>
  </w:endnote>
  <w:endnote w:id="3">
    <w:p w:rsidR="00B95C80" w:rsidRDefault="00B95C80">
      <w:pPr>
        <w:pStyle w:val="Textonotaalfinal"/>
      </w:pPr>
      <w:r>
        <w:rPr>
          <w:rStyle w:val="Refdenotaalfinal"/>
        </w:rPr>
        <w:endnoteRef/>
      </w:r>
      <w:r>
        <w:t xml:space="preserve"> </w:t>
      </w:r>
      <w:hyperlink r:id="rId3" w:history="1">
        <w:r w:rsidRPr="00AE7F10">
          <w:rPr>
            <w:rStyle w:val="Hipervnculo"/>
          </w:rPr>
          <w:t>https://www.arduino.cc/en/Reference/Firmata</w:t>
        </w:r>
      </w:hyperlink>
    </w:p>
    <w:p w:rsidR="00B95C80" w:rsidRDefault="00B95C80">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67B" w:rsidRDefault="00CE167B" w:rsidP="00ED133A">
      <w:r>
        <w:separator/>
      </w:r>
    </w:p>
  </w:footnote>
  <w:footnote w:type="continuationSeparator" w:id="0">
    <w:p w:rsidR="00CE167B" w:rsidRDefault="00CE167B" w:rsidP="00ED133A">
      <w:r>
        <w:continuationSeparator/>
      </w:r>
    </w:p>
  </w:footnote>
  <w:footnote w:id="1">
    <w:p w:rsidR="00ED133A" w:rsidDel="000C0162" w:rsidRDefault="00ED133A" w:rsidP="00ED133A">
      <w:pPr>
        <w:pStyle w:val="Textonotapie"/>
        <w:rPr>
          <w:del w:id="29" w:author="Nahuel Defossé" w:date="2018-03-13T13:41:00Z"/>
        </w:rPr>
      </w:pPr>
      <w:del w:id="30" w:author="Nahuel Defossé" w:date="2018-03-13T13:41:00Z">
        <w:r w:rsidDel="000C0162">
          <w:rPr>
            <w:rStyle w:val="Refdenotaalpie"/>
          </w:rPr>
          <w:footnoteRef/>
        </w:r>
        <w:r w:rsidDel="000C0162">
          <w:delText xml:space="preserve"> Sitio oficial de Johnny-five: </w:delText>
        </w:r>
        <w:r w:rsidR="006B3372" w:rsidDel="000C0162">
          <w:fldChar w:fldCharType="begin"/>
        </w:r>
        <w:r w:rsidR="006B3372" w:rsidDel="000C0162">
          <w:delInstrText xml:space="preserve"> HYPERLINK "http://johnny-five.io/" </w:delInstrText>
        </w:r>
        <w:r w:rsidR="006B3372" w:rsidDel="000C0162">
          <w:fldChar w:fldCharType="separate"/>
        </w:r>
        <w:r w:rsidRPr="007750A7" w:rsidDel="000C0162">
          <w:rPr>
            <w:rStyle w:val="Hipervnculo"/>
          </w:rPr>
          <w:delText>http://johnny-five.io/</w:delText>
        </w:r>
        <w:r w:rsidR="006B3372" w:rsidDel="000C0162">
          <w:rPr>
            <w:rStyle w:val="Hipervnculo"/>
          </w:rPr>
          <w:fldChar w:fldCharType="end"/>
        </w:r>
        <w:r w:rsidDel="000C0162">
          <w:delText xml:space="preserve"> </w:delText>
        </w:r>
      </w:del>
    </w:p>
  </w:footnote>
  <w:footnote w:id="2">
    <w:p w:rsidR="00ED133A" w:rsidRDefault="00ED133A" w:rsidP="00ED133A">
      <w:pPr>
        <w:pStyle w:val="Textonotapie"/>
      </w:pPr>
      <w:r>
        <w:rPr>
          <w:rStyle w:val="Refdenotaalpie"/>
        </w:rPr>
        <w:footnoteRef/>
      </w:r>
      <w:r>
        <w:t xml:space="preserve"> </w:t>
      </w:r>
      <w:r>
        <w:t xml:space="preserve">Se puede obtener del siguiente sitio web </w:t>
      </w:r>
      <w:hyperlink r:id="rId1" w:history="1">
        <w:r w:rsidRPr="007750A7">
          <w:rPr>
            <w:rStyle w:val="Hipervnculo"/>
          </w:rPr>
          <w:t>https://github.com/firmata/ConfigurableFirmata</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20BB2"/>
    <w:multiLevelType w:val="multilevel"/>
    <w:tmpl w:val="CB8E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0252F"/>
    <w:multiLevelType w:val="multilevel"/>
    <w:tmpl w:val="512C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A73B1"/>
    <w:multiLevelType w:val="multilevel"/>
    <w:tmpl w:val="1EA0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BE2459"/>
    <w:multiLevelType w:val="multilevel"/>
    <w:tmpl w:val="534E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53E90"/>
    <w:multiLevelType w:val="multilevel"/>
    <w:tmpl w:val="A9F8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F84EE4"/>
    <w:multiLevelType w:val="multilevel"/>
    <w:tmpl w:val="A154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E3C1D"/>
    <w:multiLevelType w:val="multilevel"/>
    <w:tmpl w:val="B6B2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41"/>
    <w:rsid w:val="0003050D"/>
    <w:rsid w:val="000360D5"/>
    <w:rsid w:val="000413F1"/>
    <w:rsid w:val="00086837"/>
    <w:rsid w:val="00086925"/>
    <w:rsid w:val="000B085A"/>
    <w:rsid w:val="000C0162"/>
    <w:rsid w:val="000C1609"/>
    <w:rsid w:val="000E4271"/>
    <w:rsid w:val="000F2179"/>
    <w:rsid w:val="001125AC"/>
    <w:rsid w:val="00165A82"/>
    <w:rsid w:val="001824DC"/>
    <w:rsid w:val="001A779B"/>
    <w:rsid w:val="001F7F7B"/>
    <w:rsid w:val="0024056A"/>
    <w:rsid w:val="0026552B"/>
    <w:rsid w:val="003013E1"/>
    <w:rsid w:val="003A72C0"/>
    <w:rsid w:val="003B30A7"/>
    <w:rsid w:val="003C3F6D"/>
    <w:rsid w:val="003E1A03"/>
    <w:rsid w:val="004928EA"/>
    <w:rsid w:val="004D77BB"/>
    <w:rsid w:val="004E4321"/>
    <w:rsid w:val="004F2906"/>
    <w:rsid w:val="00524CDB"/>
    <w:rsid w:val="00542E7A"/>
    <w:rsid w:val="005513C4"/>
    <w:rsid w:val="00556F7D"/>
    <w:rsid w:val="00601A14"/>
    <w:rsid w:val="0060551E"/>
    <w:rsid w:val="006157B2"/>
    <w:rsid w:val="006B3372"/>
    <w:rsid w:val="006E10DE"/>
    <w:rsid w:val="007022CE"/>
    <w:rsid w:val="00704D40"/>
    <w:rsid w:val="00726ACF"/>
    <w:rsid w:val="00777F7F"/>
    <w:rsid w:val="00830802"/>
    <w:rsid w:val="008412D1"/>
    <w:rsid w:val="00873AC8"/>
    <w:rsid w:val="0089648A"/>
    <w:rsid w:val="00A41719"/>
    <w:rsid w:val="00A50DA3"/>
    <w:rsid w:val="00A55EB5"/>
    <w:rsid w:val="00AE56B2"/>
    <w:rsid w:val="00AF7E2E"/>
    <w:rsid w:val="00B40EE1"/>
    <w:rsid w:val="00B641B6"/>
    <w:rsid w:val="00B95C80"/>
    <w:rsid w:val="00BC1441"/>
    <w:rsid w:val="00C22427"/>
    <w:rsid w:val="00C23E6D"/>
    <w:rsid w:val="00C245E2"/>
    <w:rsid w:val="00C72DC9"/>
    <w:rsid w:val="00CA1B7F"/>
    <w:rsid w:val="00CA56B2"/>
    <w:rsid w:val="00CE167B"/>
    <w:rsid w:val="00CE63B2"/>
    <w:rsid w:val="00D30434"/>
    <w:rsid w:val="00D4549F"/>
    <w:rsid w:val="00DC3114"/>
    <w:rsid w:val="00E020E6"/>
    <w:rsid w:val="00E450C9"/>
    <w:rsid w:val="00E90005"/>
    <w:rsid w:val="00ED133A"/>
    <w:rsid w:val="00FE58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BC2F"/>
  <w15:chartTrackingRefBased/>
  <w15:docId w15:val="{09EAAC45-5445-467D-BFD8-51ED537E2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D133A"/>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ED133A"/>
    <w:pPr>
      <w:keepNext/>
      <w:keepLines/>
      <w:spacing w:before="200"/>
      <w:outlineLvl w:val="0"/>
    </w:pPr>
    <w:rPr>
      <w:b/>
      <w:color w:val="434343"/>
      <w:sz w:val="32"/>
      <w:szCs w:val="32"/>
    </w:rPr>
  </w:style>
  <w:style w:type="paragraph" w:styleId="Ttulo2">
    <w:name w:val="heading 2"/>
    <w:basedOn w:val="Normal"/>
    <w:next w:val="Normal"/>
    <w:link w:val="Ttulo2Car"/>
    <w:rsid w:val="00ED133A"/>
    <w:pPr>
      <w:keepNext/>
      <w:keepLines/>
      <w:spacing w:before="200"/>
      <w:outlineLvl w:val="1"/>
    </w:pPr>
    <w:rPr>
      <w:color w:val="666666"/>
      <w:sz w:val="28"/>
      <w:szCs w:val="28"/>
    </w:rPr>
  </w:style>
  <w:style w:type="paragraph" w:styleId="Ttulo3">
    <w:name w:val="heading 3"/>
    <w:basedOn w:val="Normal"/>
    <w:next w:val="Normal"/>
    <w:link w:val="Ttulo3Car"/>
    <w:rsid w:val="00830802"/>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133A"/>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ED133A"/>
    <w:rPr>
      <w:rFonts w:ascii="Calibri" w:eastAsia="Calibri" w:hAnsi="Calibri" w:cs="Calibri"/>
      <w:color w:val="666666"/>
      <w:sz w:val="28"/>
      <w:szCs w:val="28"/>
      <w:lang w:eastAsia="es-AR"/>
    </w:rPr>
  </w:style>
  <w:style w:type="character" w:styleId="Hipervnculo">
    <w:name w:val="Hyperlink"/>
    <w:basedOn w:val="Fuentedeprrafopredeter"/>
    <w:uiPriority w:val="99"/>
    <w:unhideWhenUsed/>
    <w:rsid w:val="00ED133A"/>
    <w:rPr>
      <w:color w:val="0563C1" w:themeColor="hyperlink"/>
      <w:u w:val="single"/>
    </w:rPr>
  </w:style>
  <w:style w:type="paragraph" w:styleId="Descripcin">
    <w:name w:val="caption"/>
    <w:basedOn w:val="Normal"/>
    <w:next w:val="Normal"/>
    <w:uiPriority w:val="35"/>
    <w:unhideWhenUsed/>
    <w:qFormat/>
    <w:rsid w:val="00ED133A"/>
    <w:pPr>
      <w:spacing w:after="200"/>
      <w:jc w:val="left"/>
    </w:pPr>
    <w:rPr>
      <w:rFonts w:asciiTheme="minorHAnsi" w:eastAsiaTheme="minorHAnsi" w:hAnsiTheme="minorHAnsi" w:cstheme="minorBidi"/>
      <w:i/>
      <w:iCs/>
      <w:color w:val="44546A" w:themeColor="text2"/>
      <w:sz w:val="18"/>
      <w:szCs w:val="18"/>
      <w:lang w:eastAsia="en-US"/>
    </w:rPr>
  </w:style>
  <w:style w:type="character" w:styleId="Refdecomentario">
    <w:name w:val="annotation reference"/>
    <w:basedOn w:val="Fuentedeprrafopredeter"/>
    <w:uiPriority w:val="99"/>
    <w:semiHidden/>
    <w:unhideWhenUsed/>
    <w:rsid w:val="00ED133A"/>
    <w:rPr>
      <w:sz w:val="16"/>
      <w:szCs w:val="16"/>
    </w:rPr>
  </w:style>
  <w:style w:type="paragraph" w:styleId="Textocomentario">
    <w:name w:val="annotation text"/>
    <w:basedOn w:val="Normal"/>
    <w:link w:val="TextocomentarioCar"/>
    <w:uiPriority w:val="99"/>
    <w:semiHidden/>
    <w:unhideWhenUsed/>
    <w:rsid w:val="00ED133A"/>
    <w:rPr>
      <w:sz w:val="20"/>
      <w:szCs w:val="20"/>
    </w:rPr>
  </w:style>
  <w:style w:type="character" w:customStyle="1" w:styleId="TextocomentarioCar">
    <w:name w:val="Texto comentario Car"/>
    <w:basedOn w:val="Fuentedeprrafopredeter"/>
    <w:link w:val="Textocomentario"/>
    <w:uiPriority w:val="99"/>
    <w:semiHidden/>
    <w:rsid w:val="00ED133A"/>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ED133A"/>
    <w:rPr>
      <w:sz w:val="24"/>
      <w:szCs w:val="24"/>
    </w:rPr>
  </w:style>
  <w:style w:type="character" w:customStyle="1" w:styleId="TextonotapieCar">
    <w:name w:val="Texto nota pie Car"/>
    <w:basedOn w:val="Fuentedeprrafopredeter"/>
    <w:link w:val="Textonotapie"/>
    <w:uiPriority w:val="99"/>
    <w:rsid w:val="00ED133A"/>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ED133A"/>
    <w:rPr>
      <w:vertAlign w:val="superscript"/>
    </w:rPr>
  </w:style>
  <w:style w:type="paragraph" w:styleId="Textonotaalfinal">
    <w:name w:val="endnote text"/>
    <w:basedOn w:val="Normal"/>
    <w:link w:val="TextonotaalfinalCar"/>
    <w:uiPriority w:val="99"/>
    <w:semiHidden/>
    <w:unhideWhenUsed/>
    <w:rsid w:val="00ED133A"/>
    <w:rPr>
      <w:sz w:val="20"/>
      <w:szCs w:val="20"/>
    </w:rPr>
  </w:style>
  <w:style w:type="character" w:customStyle="1" w:styleId="TextonotaalfinalCar">
    <w:name w:val="Texto nota al final Car"/>
    <w:basedOn w:val="Fuentedeprrafopredeter"/>
    <w:link w:val="Textonotaalfinal"/>
    <w:uiPriority w:val="99"/>
    <w:semiHidden/>
    <w:rsid w:val="00ED133A"/>
    <w:rPr>
      <w:rFonts w:ascii="Calibri" w:eastAsia="Calibri" w:hAnsi="Calibri" w:cs="Calibri"/>
      <w:color w:val="000000"/>
      <w:sz w:val="20"/>
      <w:szCs w:val="20"/>
      <w:lang w:eastAsia="es-AR"/>
    </w:rPr>
  </w:style>
  <w:style w:type="character" w:styleId="Refdenotaalfinal">
    <w:name w:val="endnote reference"/>
    <w:basedOn w:val="Fuentedeprrafopredeter"/>
    <w:uiPriority w:val="99"/>
    <w:semiHidden/>
    <w:unhideWhenUsed/>
    <w:rsid w:val="00ED133A"/>
    <w:rPr>
      <w:vertAlign w:val="superscript"/>
    </w:rPr>
  </w:style>
  <w:style w:type="paragraph" w:styleId="Textodeglobo">
    <w:name w:val="Balloon Text"/>
    <w:basedOn w:val="Normal"/>
    <w:link w:val="TextodegloboCar"/>
    <w:uiPriority w:val="99"/>
    <w:semiHidden/>
    <w:unhideWhenUsed/>
    <w:rsid w:val="00ED133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133A"/>
    <w:rPr>
      <w:rFonts w:ascii="Segoe UI" w:eastAsia="Calibri" w:hAnsi="Segoe UI" w:cs="Segoe UI"/>
      <w:color w:val="000000"/>
      <w:sz w:val="18"/>
      <w:szCs w:val="18"/>
      <w:lang w:eastAsia="es-AR"/>
    </w:rPr>
  </w:style>
  <w:style w:type="paragraph" w:styleId="NormalWeb">
    <w:name w:val="Normal (Web)"/>
    <w:basedOn w:val="Normal"/>
    <w:uiPriority w:val="99"/>
    <w:unhideWhenUsed/>
    <w:rsid w:val="001A779B"/>
    <w:pPr>
      <w:spacing w:before="100" w:beforeAutospacing="1" w:after="100" w:afterAutospacing="1"/>
      <w:jc w:val="left"/>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1A779B"/>
    <w:rPr>
      <w:b/>
      <w:bCs/>
    </w:rPr>
  </w:style>
  <w:style w:type="character" w:styleId="Mencinsinresolver">
    <w:name w:val="Unresolved Mention"/>
    <w:basedOn w:val="Fuentedeprrafopredeter"/>
    <w:uiPriority w:val="99"/>
    <w:semiHidden/>
    <w:unhideWhenUsed/>
    <w:rsid w:val="00E020E6"/>
    <w:rPr>
      <w:color w:val="808080"/>
      <w:shd w:val="clear" w:color="auto" w:fill="E6E6E6"/>
    </w:rPr>
  </w:style>
  <w:style w:type="character" w:customStyle="1" w:styleId="Ttulo3Car">
    <w:name w:val="Título 3 Car"/>
    <w:basedOn w:val="Fuentedeprrafopredeter"/>
    <w:link w:val="Ttulo3"/>
    <w:rsid w:val="00830802"/>
    <w:rPr>
      <w:rFonts w:ascii="Trebuchet MS" w:eastAsia="Trebuchet MS" w:hAnsi="Trebuchet MS" w:cs="Trebuchet MS"/>
      <w:b/>
      <w:color w:val="666666"/>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420865">
      <w:bodyDiv w:val="1"/>
      <w:marLeft w:val="0"/>
      <w:marRight w:val="0"/>
      <w:marTop w:val="0"/>
      <w:marBottom w:val="0"/>
      <w:divBdr>
        <w:top w:val="none" w:sz="0" w:space="0" w:color="auto"/>
        <w:left w:val="none" w:sz="0" w:space="0" w:color="auto"/>
        <w:bottom w:val="none" w:sz="0" w:space="0" w:color="auto"/>
        <w:right w:val="none" w:sz="0" w:space="0" w:color="auto"/>
      </w:divBdr>
    </w:div>
    <w:div w:id="421604411">
      <w:bodyDiv w:val="1"/>
      <w:marLeft w:val="0"/>
      <w:marRight w:val="0"/>
      <w:marTop w:val="0"/>
      <w:marBottom w:val="0"/>
      <w:divBdr>
        <w:top w:val="none" w:sz="0" w:space="0" w:color="auto"/>
        <w:left w:val="none" w:sz="0" w:space="0" w:color="auto"/>
        <w:bottom w:val="none" w:sz="0" w:space="0" w:color="auto"/>
        <w:right w:val="none" w:sz="0" w:space="0" w:color="auto"/>
      </w:divBdr>
    </w:div>
    <w:div w:id="746459734">
      <w:bodyDiv w:val="1"/>
      <w:marLeft w:val="0"/>
      <w:marRight w:val="0"/>
      <w:marTop w:val="0"/>
      <w:marBottom w:val="0"/>
      <w:divBdr>
        <w:top w:val="none" w:sz="0" w:space="0" w:color="auto"/>
        <w:left w:val="none" w:sz="0" w:space="0" w:color="auto"/>
        <w:bottom w:val="none" w:sz="0" w:space="0" w:color="auto"/>
        <w:right w:val="none" w:sz="0" w:space="0" w:color="auto"/>
      </w:divBdr>
    </w:div>
    <w:div w:id="1255286354">
      <w:bodyDiv w:val="1"/>
      <w:marLeft w:val="0"/>
      <w:marRight w:val="0"/>
      <w:marTop w:val="0"/>
      <w:marBottom w:val="0"/>
      <w:divBdr>
        <w:top w:val="none" w:sz="0" w:space="0" w:color="auto"/>
        <w:left w:val="none" w:sz="0" w:space="0" w:color="auto"/>
        <w:bottom w:val="none" w:sz="0" w:space="0" w:color="auto"/>
        <w:right w:val="none" w:sz="0" w:space="0" w:color="auto"/>
      </w:divBdr>
    </w:div>
    <w:div w:id="201603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arduino.cc/en/Reference/Firmata" TargetMode="External"/><Relationship Id="rId2" Type="http://schemas.openxmlformats.org/officeDocument/2006/relationships/hyperlink" Target="https://programarfacil.com/podcast/arduino-day-protocolo-de-comunicaciones-firmata/" TargetMode="External"/><Relationship Id="rId1" Type="http://schemas.openxmlformats.org/officeDocument/2006/relationships/hyperlink" Target="https://github.com/firmata/arduin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firmata/ConfigurableFirm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78ADA0B-3E0C-3646-B5FB-9A2C9DDF9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2177</Words>
  <Characters>11979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Nahuel Defossé</cp:lastModifiedBy>
  <cp:revision>30</cp:revision>
  <dcterms:created xsi:type="dcterms:W3CDTF">2018-02-08T22:00:00Z</dcterms:created>
  <dcterms:modified xsi:type="dcterms:W3CDTF">2018-03-13T20:01:00Z</dcterms:modified>
</cp:coreProperties>
</file>