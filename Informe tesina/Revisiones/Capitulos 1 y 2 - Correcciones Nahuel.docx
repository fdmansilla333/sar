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DAA65" w14:textId="77777777" w:rsidR="00346099" w:rsidRPr="0043221E" w:rsidRDefault="00346099" w:rsidP="00346099">
      <w:pPr>
        <w:pStyle w:val="Ttulo1"/>
        <w:rPr>
          <w:sz w:val="36"/>
          <w:szCs w:val="36"/>
        </w:rPr>
      </w:pPr>
      <w:bookmarkStart w:id="0" w:name="_Toc504153874"/>
      <w:r w:rsidRPr="0043221E">
        <w:rPr>
          <w:sz w:val="36"/>
          <w:szCs w:val="36"/>
        </w:rPr>
        <w:t>Capítulo 1 - Introducción</w:t>
      </w:r>
      <w:bookmarkEnd w:id="0"/>
    </w:p>
    <w:p w14:paraId="36AE94DF" w14:textId="77777777" w:rsidR="00346099" w:rsidRDefault="00346099" w:rsidP="00346099">
      <w:pPr>
        <w:pStyle w:val="Ttulo7"/>
        <w:rPr>
          <w:b/>
          <w:sz w:val="28"/>
          <w:szCs w:val="28"/>
        </w:rPr>
      </w:pPr>
    </w:p>
    <w:p w14:paraId="629200FB" w14:textId="77777777" w:rsidR="00346099" w:rsidRPr="006D653B" w:rsidRDefault="00346099" w:rsidP="00346099">
      <w:pPr>
        <w:pStyle w:val="Ttulo2"/>
        <w:rPr>
          <w:b/>
          <w:sz w:val="32"/>
          <w:szCs w:val="32"/>
        </w:rPr>
      </w:pPr>
      <w:bookmarkStart w:id="1" w:name="_Toc504153875"/>
      <w:r w:rsidRPr="006D653B">
        <w:rPr>
          <w:b/>
          <w:sz w:val="32"/>
          <w:szCs w:val="32"/>
        </w:rPr>
        <w:t>1.1 Objetivo general</w:t>
      </w:r>
      <w:bookmarkEnd w:id="1"/>
    </w:p>
    <w:p w14:paraId="163C9273" w14:textId="77777777" w:rsidR="00346099" w:rsidRDefault="00346099" w:rsidP="00346099"/>
    <w:p w14:paraId="2CCB0385" w14:textId="77777777"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t>Se pretende desarrollar un prototipo de</w:t>
      </w:r>
      <w:r>
        <w:rPr>
          <w:rFonts w:ascii="Arial" w:eastAsia="Arial" w:hAnsi="Arial" w:cs="Arial"/>
          <w:sz w:val="24"/>
          <w:szCs w:val="24"/>
        </w:rPr>
        <w:t xml:space="preserve"> un</w:t>
      </w:r>
      <w:r w:rsidRPr="006936B7">
        <w:rPr>
          <w:rFonts w:ascii="Arial" w:eastAsia="Arial" w:hAnsi="Arial" w:cs="Arial"/>
          <w:sz w:val="24"/>
          <w:szCs w:val="24"/>
        </w:rPr>
        <w:t xml:space="preserve"> Sistema Autónomo Robótico (SAR), gestionado por un software definido como agente inteligente (que responda al modelo basado en objetivos</w:t>
      </w:r>
      <w:r w:rsidRPr="006936B7">
        <w:rPr>
          <w:rFonts w:ascii="Arial" w:eastAsia="Arial" w:hAnsi="Arial" w:cs="Arial"/>
          <w:sz w:val="24"/>
          <w:szCs w:val="24"/>
          <w:vertAlign w:val="superscript"/>
        </w:rPr>
        <w:footnoteReference w:id="1"/>
      </w:r>
      <w:r w:rsidRPr="006936B7">
        <w:rPr>
          <w:rFonts w:ascii="Arial" w:eastAsia="Arial" w:hAnsi="Arial" w:cs="Arial"/>
          <w:sz w:val="24"/>
          <w:szCs w:val="24"/>
        </w:rPr>
        <w:t>)</w:t>
      </w:r>
      <w:r w:rsidRPr="006936B7">
        <w:rPr>
          <w:rFonts w:ascii="Arial" w:eastAsia="Arial" w:hAnsi="Arial" w:cs="Arial"/>
          <w:i/>
          <w:color w:val="FF0000"/>
          <w:sz w:val="24"/>
          <w:szCs w:val="24"/>
        </w:rPr>
        <w:t xml:space="preserve"> </w:t>
      </w:r>
      <w:r w:rsidRPr="006936B7">
        <w:rPr>
          <w:rFonts w:ascii="Arial" w:eastAsia="Arial" w:hAnsi="Arial" w:cs="Arial"/>
          <w:sz w:val="24"/>
          <w:szCs w:val="24"/>
        </w:rPr>
        <w:t>para la exploración y análisis del medio ambiente.</w:t>
      </w:r>
    </w:p>
    <w:p w14:paraId="0352D292" w14:textId="77777777" w:rsidR="00C4148E" w:rsidRPr="00C4148E" w:rsidRDefault="00C4148E" w:rsidP="00C4148E">
      <w:pPr>
        <w:spacing w:line="276" w:lineRule="auto"/>
        <w:rPr>
          <w:sz w:val="24"/>
          <w:szCs w:val="24"/>
        </w:rPr>
      </w:pPr>
    </w:p>
    <w:p w14:paraId="1B64E8EF" w14:textId="77777777" w:rsidR="00346099" w:rsidRPr="006D653B" w:rsidRDefault="00346099" w:rsidP="00346099">
      <w:pPr>
        <w:pStyle w:val="Ttulo3"/>
        <w:rPr>
          <w:b w:val="0"/>
          <w:sz w:val="28"/>
          <w:szCs w:val="28"/>
        </w:rPr>
      </w:pPr>
      <w:bookmarkStart w:id="2" w:name="_Toc504153876"/>
      <w:r w:rsidRPr="006D653B">
        <w:rPr>
          <w:b w:val="0"/>
          <w:sz w:val="28"/>
          <w:szCs w:val="28"/>
        </w:rPr>
        <w:t>1.1.1 Objetivos específicos</w:t>
      </w:r>
      <w:bookmarkEnd w:id="2"/>
    </w:p>
    <w:p w14:paraId="0948CDA8" w14:textId="77777777" w:rsidR="00346099" w:rsidRDefault="00346099" w:rsidP="00346099"/>
    <w:p w14:paraId="49064C52" w14:textId="77777777" w:rsidR="00346099" w:rsidRPr="00FD5CB2" w:rsidRDefault="00346099" w:rsidP="00346099"/>
    <w:p w14:paraId="11AAB8AA" w14:textId="77777777" w:rsidR="00CC0E04" w:rsidRPr="006936B7" w:rsidRDefault="00CC0E04" w:rsidP="00CC0E04">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 xml:space="preserve">Ensamblar un </w:t>
      </w:r>
      <w:del w:id="3" w:author="Nahuel Defossé" w:date="2018-02-10T16:57:00Z">
        <w:r w:rsidRPr="006936B7" w:rsidDel="00B635D7">
          <w:rPr>
            <w:rFonts w:ascii="Arial" w:eastAsia="Arial" w:hAnsi="Arial" w:cs="Arial"/>
            <w:sz w:val="24"/>
            <w:szCs w:val="24"/>
          </w:rPr>
          <w:delText xml:space="preserve">robot </w:delText>
        </w:r>
      </w:del>
      <w:ins w:id="4" w:author="Nahuel Defossé" w:date="2018-02-10T16:57:00Z">
        <w:r w:rsidR="00B635D7">
          <w:rPr>
            <w:rFonts w:ascii="Arial" w:eastAsia="Arial" w:hAnsi="Arial" w:cs="Arial"/>
            <w:sz w:val="24"/>
            <w:szCs w:val="24"/>
          </w:rPr>
          <w:t>R</w:t>
        </w:r>
        <w:r w:rsidR="00B635D7" w:rsidRPr="006936B7">
          <w:rPr>
            <w:rFonts w:ascii="Arial" w:eastAsia="Arial" w:hAnsi="Arial" w:cs="Arial"/>
            <w:sz w:val="24"/>
            <w:szCs w:val="24"/>
          </w:rPr>
          <w:t xml:space="preserve">obot </w:t>
        </w:r>
      </w:ins>
      <w:del w:id="5" w:author="Nahuel Defossé" w:date="2018-02-10T16:57:00Z">
        <w:r w:rsidRPr="006936B7" w:rsidDel="00B635D7">
          <w:rPr>
            <w:rFonts w:ascii="Arial" w:eastAsia="Arial" w:hAnsi="Arial" w:cs="Arial"/>
            <w:sz w:val="24"/>
            <w:szCs w:val="24"/>
          </w:rPr>
          <w:delText xml:space="preserve">móvil </w:delText>
        </w:r>
      </w:del>
      <w:ins w:id="6" w:author="Nahuel Defossé" w:date="2018-02-10T16:57:00Z">
        <w:r w:rsidR="00B635D7">
          <w:rPr>
            <w:rFonts w:ascii="Arial" w:eastAsia="Arial" w:hAnsi="Arial" w:cs="Arial"/>
            <w:sz w:val="24"/>
            <w:szCs w:val="24"/>
          </w:rPr>
          <w:t>M</w:t>
        </w:r>
        <w:r w:rsidR="00B635D7" w:rsidRPr="006936B7">
          <w:rPr>
            <w:rFonts w:ascii="Arial" w:eastAsia="Arial" w:hAnsi="Arial" w:cs="Arial"/>
            <w:sz w:val="24"/>
            <w:szCs w:val="24"/>
          </w:rPr>
          <w:t xml:space="preserve">óvil </w:t>
        </w:r>
      </w:ins>
      <w:r w:rsidRPr="006936B7">
        <w:rPr>
          <w:rFonts w:ascii="Arial" w:eastAsia="Arial" w:hAnsi="Arial" w:cs="Arial"/>
          <w:sz w:val="24"/>
          <w:szCs w:val="24"/>
        </w:rPr>
        <w:t xml:space="preserve">integrando </w:t>
      </w:r>
      <w:r>
        <w:rPr>
          <w:rFonts w:ascii="Arial" w:eastAsia="Arial" w:hAnsi="Arial" w:cs="Arial"/>
          <w:sz w:val="24"/>
          <w:szCs w:val="24"/>
        </w:rPr>
        <w:t xml:space="preserve">las </w:t>
      </w:r>
      <w:r w:rsidRPr="006936B7">
        <w:rPr>
          <w:rFonts w:ascii="Arial" w:eastAsia="Arial" w:hAnsi="Arial" w:cs="Arial"/>
          <w:sz w:val="24"/>
          <w:szCs w:val="24"/>
        </w:rPr>
        <w:t>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xml:space="preserve"> con diversos módulos y software.</w:t>
      </w:r>
    </w:p>
    <w:p w14:paraId="5D7B0130"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6936B7">
        <w:rPr>
          <w:rFonts w:ascii="Arial" w:eastAsia="Arial" w:hAnsi="Arial" w:cs="Arial"/>
          <w:sz w:val="24"/>
          <w:szCs w:val="24"/>
        </w:rPr>
        <w:t>Desarrollar una a</w:t>
      </w:r>
      <w:r>
        <w:rPr>
          <w:rFonts w:ascii="Arial" w:eastAsia="Arial" w:hAnsi="Arial" w:cs="Arial"/>
          <w:sz w:val="24"/>
          <w:szCs w:val="24"/>
        </w:rPr>
        <w:t>plicación web</w:t>
      </w:r>
      <w:r w:rsidRPr="006936B7">
        <w:rPr>
          <w:rFonts w:ascii="Arial" w:eastAsia="Arial" w:hAnsi="Arial" w:cs="Arial"/>
          <w:sz w:val="24"/>
          <w:szCs w:val="24"/>
        </w:rPr>
        <w:t xml:space="preserve"> </w:t>
      </w:r>
      <w:r>
        <w:rPr>
          <w:rFonts w:ascii="Arial" w:eastAsia="Arial" w:hAnsi="Arial" w:cs="Arial"/>
          <w:sz w:val="24"/>
          <w:szCs w:val="24"/>
        </w:rPr>
        <w:t>multi</w:t>
      </w:r>
      <w:r w:rsidRPr="006936B7">
        <w:rPr>
          <w:rFonts w:ascii="Arial" w:eastAsia="Arial" w:hAnsi="Arial" w:cs="Arial"/>
          <w:sz w:val="24"/>
          <w:szCs w:val="24"/>
        </w:rPr>
        <w:t>plataforma</w:t>
      </w:r>
      <w:r>
        <w:rPr>
          <w:rFonts w:ascii="Arial" w:eastAsia="Arial" w:hAnsi="Arial" w:cs="Arial"/>
          <w:sz w:val="24"/>
          <w:szCs w:val="24"/>
        </w:rPr>
        <w:t xml:space="preserve"> </w:t>
      </w:r>
      <w:r w:rsidRPr="006936B7">
        <w:rPr>
          <w:rFonts w:ascii="Arial" w:eastAsia="Arial" w:hAnsi="Arial" w:cs="Arial"/>
          <w:sz w:val="24"/>
          <w:szCs w:val="24"/>
        </w:rPr>
        <w:t xml:space="preserve">que mediante comunicación inalámbrica permita el control del </w:t>
      </w:r>
      <w:r>
        <w:rPr>
          <w:rFonts w:ascii="Arial" w:eastAsia="Arial" w:hAnsi="Arial" w:cs="Arial"/>
          <w:sz w:val="24"/>
          <w:szCs w:val="24"/>
        </w:rPr>
        <w:t xml:space="preserve">Robot </w:t>
      </w:r>
      <w:del w:id="7" w:author="Nahuel Defossé" w:date="2018-02-10T16:57:00Z">
        <w:r w:rsidDel="00B635D7">
          <w:rPr>
            <w:rFonts w:ascii="Arial" w:eastAsia="Arial" w:hAnsi="Arial" w:cs="Arial"/>
            <w:sz w:val="24"/>
            <w:szCs w:val="24"/>
          </w:rPr>
          <w:delText>móvil</w:delText>
        </w:r>
      </w:del>
      <w:ins w:id="8" w:author="Nahuel Defossé" w:date="2018-02-10T16:57:00Z">
        <w:r w:rsidR="00B635D7">
          <w:rPr>
            <w:rFonts w:ascii="Arial" w:eastAsia="Arial" w:hAnsi="Arial" w:cs="Arial"/>
            <w:sz w:val="24"/>
            <w:szCs w:val="24"/>
          </w:rPr>
          <w:t>Móvil</w:t>
        </w:r>
      </w:ins>
      <w:r w:rsidRPr="006936B7">
        <w:rPr>
          <w:rFonts w:ascii="Arial" w:eastAsia="Arial" w:hAnsi="Arial" w:cs="Arial"/>
          <w:sz w:val="24"/>
          <w:szCs w:val="24"/>
        </w:rPr>
        <w:t>.</w:t>
      </w:r>
    </w:p>
    <w:p w14:paraId="52E96774" w14:textId="77777777" w:rsidR="00346099" w:rsidRPr="002333AE" w:rsidRDefault="00346099" w:rsidP="00346099">
      <w:pPr>
        <w:numPr>
          <w:ilvl w:val="0"/>
          <w:numId w:val="1"/>
        </w:numPr>
        <w:spacing w:line="276" w:lineRule="auto"/>
        <w:ind w:hanging="360"/>
        <w:contextualSpacing/>
        <w:rPr>
          <w:rFonts w:ascii="Arial" w:eastAsia="Arial" w:hAnsi="Arial" w:cs="Arial"/>
          <w:sz w:val="24"/>
          <w:szCs w:val="24"/>
        </w:rPr>
      </w:pPr>
      <w:r w:rsidRPr="002333AE">
        <w:rPr>
          <w:rFonts w:ascii="Arial" w:eastAsia="Arial" w:hAnsi="Arial" w:cs="Arial"/>
          <w:sz w:val="24"/>
          <w:szCs w:val="24"/>
        </w:rPr>
        <w:t xml:space="preserve">Investigar </w:t>
      </w:r>
      <w:del w:id="9" w:author="Nahuel Defossé" w:date="2018-02-10T16:57:00Z">
        <w:r w:rsidRPr="002333AE" w:rsidDel="00B635D7">
          <w:rPr>
            <w:rFonts w:ascii="Arial" w:eastAsia="Arial" w:hAnsi="Arial" w:cs="Arial"/>
            <w:sz w:val="24"/>
            <w:szCs w:val="24"/>
          </w:rPr>
          <w:delText xml:space="preserve">protocolos existentes </w:delText>
        </w:r>
      </w:del>
      <w:r w:rsidRPr="002333AE">
        <w:rPr>
          <w:rFonts w:ascii="Arial" w:eastAsia="Arial" w:hAnsi="Arial" w:cs="Arial"/>
          <w:sz w:val="24"/>
          <w:szCs w:val="24"/>
        </w:rPr>
        <w:t xml:space="preserve">y evaluar </w:t>
      </w:r>
      <w:del w:id="10" w:author="Nahuel Defossé" w:date="2018-02-10T16:58:00Z">
        <w:r w:rsidRPr="002333AE" w:rsidDel="00B635D7">
          <w:rPr>
            <w:rFonts w:ascii="Arial" w:eastAsia="Arial" w:hAnsi="Arial" w:cs="Arial"/>
            <w:sz w:val="24"/>
            <w:szCs w:val="24"/>
          </w:rPr>
          <w:delText xml:space="preserve">la necesidad de diseño de </w:delText>
        </w:r>
      </w:del>
      <w:r w:rsidRPr="002333AE">
        <w:rPr>
          <w:rFonts w:ascii="Arial" w:eastAsia="Arial" w:hAnsi="Arial" w:cs="Arial"/>
          <w:sz w:val="24"/>
          <w:szCs w:val="24"/>
        </w:rPr>
        <w:t xml:space="preserve">protocolos de comunicación para el </w:t>
      </w:r>
      <w:ins w:id="11" w:author="Nahuel Defossé" w:date="2018-02-10T16:58:00Z">
        <w:r w:rsidR="00B635D7">
          <w:rPr>
            <w:rFonts w:ascii="Arial" w:eastAsia="Arial" w:hAnsi="Arial" w:cs="Arial"/>
            <w:sz w:val="24"/>
            <w:szCs w:val="24"/>
          </w:rPr>
          <w:t>recolecci</w:t>
        </w:r>
      </w:ins>
      <w:ins w:id="12" w:author="Nahuel Defossé" w:date="2018-02-10T16:59:00Z">
        <w:r w:rsidR="00B635D7">
          <w:rPr>
            <w:rFonts w:ascii="Arial" w:eastAsia="Arial" w:hAnsi="Arial" w:cs="Arial"/>
            <w:sz w:val="24"/>
            <w:szCs w:val="24"/>
          </w:rPr>
          <w:t>ón de datos</w:t>
        </w:r>
      </w:ins>
      <w:ins w:id="13" w:author="Nahuel Defossé" w:date="2018-02-10T16:58:00Z">
        <w:r w:rsidR="00B635D7">
          <w:rPr>
            <w:rFonts w:ascii="Arial" w:eastAsia="Arial" w:hAnsi="Arial" w:cs="Arial"/>
            <w:sz w:val="24"/>
            <w:szCs w:val="24"/>
          </w:rPr>
          <w:t xml:space="preserve"> y </w:t>
        </w:r>
      </w:ins>
      <w:r w:rsidRPr="002333AE">
        <w:rPr>
          <w:rFonts w:ascii="Arial" w:eastAsia="Arial" w:hAnsi="Arial" w:cs="Arial"/>
          <w:sz w:val="24"/>
          <w:szCs w:val="24"/>
        </w:rPr>
        <w:t xml:space="preserve">control </w:t>
      </w:r>
      <w:del w:id="14" w:author="Nahuel Defossé" w:date="2018-02-10T16:58:00Z">
        <w:r w:rsidRPr="002333AE" w:rsidDel="00B635D7">
          <w:rPr>
            <w:rFonts w:ascii="Arial" w:eastAsia="Arial" w:hAnsi="Arial" w:cs="Arial"/>
            <w:sz w:val="24"/>
            <w:szCs w:val="24"/>
          </w:rPr>
          <w:delText xml:space="preserve">y procesamiento de datos </w:delText>
        </w:r>
      </w:del>
      <w:r w:rsidRPr="002333AE">
        <w:rPr>
          <w:rFonts w:ascii="Arial" w:eastAsia="Arial" w:hAnsi="Arial" w:cs="Arial"/>
          <w:sz w:val="24"/>
          <w:szCs w:val="24"/>
        </w:rPr>
        <w:t xml:space="preserve">entre </w:t>
      </w:r>
      <w:del w:id="15" w:author="Nahuel Defossé" w:date="2018-02-10T16:58:00Z">
        <w:r w:rsidRPr="002333AE" w:rsidDel="00B635D7">
          <w:rPr>
            <w:rFonts w:ascii="Arial" w:eastAsia="Arial" w:hAnsi="Arial" w:cs="Arial"/>
            <w:sz w:val="24"/>
            <w:szCs w:val="24"/>
          </w:rPr>
          <w:delText xml:space="preserve">el microcontrolador </w:delText>
        </w:r>
      </w:del>
      <w:ins w:id="16" w:author="Nahuel Defossé" w:date="2018-02-10T16:58:00Z">
        <w:r w:rsidR="00B635D7">
          <w:rPr>
            <w:rFonts w:ascii="Arial" w:eastAsia="Arial" w:hAnsi="Arial" w:cs="Arial"/>
            <w:sz w:val="24"/>
            <w:szCs w:val="24"/>
          </w:rPr>
          <w:t xml:space="preserve">micronctroladores </w:t>
        </w:r>
      </w:ins>
      <w:r w:rsidRPr="002333AE">
        <w:rPr>
          <w:rFonts w:ascii="Arial" w:eastAsia="Arial" w:hAnsi="Arial" w:cs="Arial"/>
          <w:sz w:val="24"/>
          <w:szCs w:val="24"/>
        </w:rPr>
        <w:t xml:space="preserve">y </w:t>
      </w:r>
      <w:del w:id="17" w:author="Nahuel Defossé" w:date="2018-02-10T16:58:00Z">
        <w:r w:rsidRPr="002333AE" w:rsidDel="00B635D7">
          <w:rPr>
            <w:rFonts w:ascii="Arial" w:eastAsia="Arial" w:hAnsi="Arial" w:cs="Arial"/>
            <w:sz w:val="24"/>
            <w:szCs w:val="24"/>
          </w:rPr>
          <w:delText>la a</w:delText>
        </w:r>
        <w:r w:rsidDel="00B635D7">
          <w:rPr>
            <w:rFonts w:ascii="Arial" w:eastAsia="Arial" w:hAnsi="Arial" w:cs="Arial"/>
            <w:sz w:val="24"/>
            <w:szCs w:val="24"/>
          </w:rPr>
          <w:delText>plicación</w:delText>
        </w:r>
      </w:del>
      <w:ins w:id="18" w:author="Nahuel Defossé" w:date="2018-02-10T16:58:00Z">
        <w:r w:rsidR="00B635D7">
          <w:rPr>
            <w:rFonts w:ascii="Arial" w:eastAsia="Arial" w:hAnsi="Arial" w:cs="Arial"/>
            <w:sz w:val="24"/>
            <w:szCs w:val="24"/>
          </w:rPr>
          <w:t xml:space="preserve">aplicaciones </w:t>
        </w:r>
      </w:ins>
      <w:ins w:id="19" w:author="Nahuel Defossé" w:date="2018-02-10T16:56:00Z">
        <w:r w:rsidR="00B635D7">
          <w:rPr>
            <w:rFonts w:ascii="Arial" w:eastAsia="Arial" w:hAnsi="Arial" w:cs="Arial"/>
            <w:sz w:val="24"/>
            <w:szCs w:val="24"/>
          </w:rPr>
          <w:t>web</w:t>
        </w:r>
      </w:ins>
      <w:r w:rsidRPr="002333AE">
        <w:rPr>
          <w:rFonts w:ascii="Arial" w:eastAsia="Arial" w:hAnsi="Arial" w:cs="Arial"/>
          <w:sz w:val="24"/>
          <w:szCs w:val="24"/>
        </w:rPr>
        <w:t>.</w:t>
      </w:r>
    </w:p>
    <w:p w14:paraId="5F329EE3" w14:textId="77777777" w:rsidR="00346099" w:rsidRPr="006936B7" w:rsidRDefault="00346099" w:rsidP="00346099">
      <w:pPr>
        <w:numPr>
          <w:ilvl w:val="0"/>
          <w:numId w:val="1"/>
        </w:numPr>
        <w:spacing w:line="276" w:lineRule="auto"/>
        <w:ind w:hanging="360"/>
        <w:contextualSpacing/>
        <w:rPr>
          <w:rFonts w:ascii="Arial" w:eastAsia="Arial" w:hAnsi="Arial" w:cs="Arial"/>
          <w:sz w:val="24"/>
          <w:szCs w:val="24"/>
        </w:rPr>
      </w:pPr>
      <w:del w:id="20" w:author="Nahuel Defossé" w:date="2018-02-10T16:53:00Z">
        <w:r w:rsidRPr="006936B7" w:rsidDel="00B635D7">
          <w:rPr>
            <w:rFonts w:ascii="Arial" w:eastAsia="Arial" w:hAnsi="Arial" w:cs="Arial"/>
            <w:sz w:val="24"/>
            <w:szCs w:val="24"/>
          </w:rPr>
          <w:delText>Ensamblar físicamente e i</w:delText>
        </w:r>
      </w:del>
      <w:ins w:id="21" w:author="Nahuel Defossé" w:date="2018-02-10T16:53:00Z">
        <w:r w:rsidR="00B635D7">
          <w:rPr>
            <w:rFonts w:ascii="Arial" w:eastAsia="Arial" w:hAnsi="Arial" w:cs="Arial"/>
            <w:sz w:val="24"/>
            <w:szCs w:val="24"/>
          </w:rPr>
          <w:t>I</w:t>
        </w:r>
      </w:ins>
      <w:r w:rsidRPr="006936B7">
        <w:rPr>
          <w:rFonts w:ascii="Arial" w:eastAsia="Arial" w:hAnsi="Arial" w:cs="Arial"/>
          <w:sz w:val="24"/>
          <w:szCs w:val="24"/>
        </w:rPr>
        <w:t xml:space="preserve">ntegrar </w:t>
      </w:r>
      <w:del w:id="22" w:author="Nahuel Defossé" w:date="2018-02-10T16:54:00Z">
        <w:r w:rsidRPr="006936B7" w:rsidDel="00B635D7">
          <w:rPr>
            <w:rFonts w:ascii="Arial" w:eastAsia="Arial" w:hAnsi="Arial" w:cs="Arial"/>
            <w:sz w:val="24"/>
            <w:szCs w:val="24"/>
          </w:rPr>
          <w:delText>a nivel de software los distintos componentes (</w:delText>
        </w:r>
      </w:del>
      <w:r w:rsidRPr="006936B7">
        <w:rPr>
          <w:rFonts w:ascii="Arial" w:eastAsia="Arial" w:hAnsi="Arial" w:cs="Arial"/>
          <w:sz w:val="24"/>
          <w:szCs w:val="24"/>
        </w:rPr>
        <w:t xml:space="preserve">sensores </w:t>
      </w:r>
      <w:del w:id="23" w:author="Nahuel Defossé" w:date="2018-02-10T16:54:00Z">
        <w:r w:rsidRPr="006936B7" w:rsidDel="00B635D7">
          <w:rPr>
            <w:rFonts w:ascii="Arial" w:eastAsia="Arial" w:hAnsi="Arial" w:cs="Arial"/>
            <w:sz w:val="24"/>
            <w:szCs w:val="24"/>
          </w:rPr>
          <w:delText>y actuadores) al SAR</w:delText>
        </w:r>
      </w:del>
      <w:ins w:id="24" w:author="Nahuel Defossé" w:date="2018-02-10T16:54:00Z">
        <w:r w:rsidR="00B635D7">
          <w:rPr>
            <w:rFonts w:ascii="Arial" w:eastAsia="Arial" w:hAnsi="Arial" w:cs="Arial"/>
            <w:sz w:val="24"/>
            <w:szCs w:val="24"/>
          </w:rPr>
          <w:t>al robot móvil</w:t>
        </w:r>
      </w:ins>
      <w:ins w:id="25" w:author="Nahuel Defossé" w:date="2018-02-10T16:55:00Z">
        <w:r w:rsidR="00B635D7">
          <w:rPr>
            <w:rFonts w:ascii="Arial" w:eastAsia="Arial" w:hAnsi="Arial" w:cs="Arial"/>
            <w:sz w:val="24"/>
            <w:szCs w:val="24"/>
          </w:rPr>
          <w:t xml:space="preserve"> y escribir el software</w:t>
        </w:r>
      </w:ins>
      <w:ins w:id="26" w:author="Nahuel Defossé" w:date="2018-02-10T16:59:00Z">
        <w:r w:rsidR="00B635D7">
          <w:rPr>
            <w:rFonts w:ascii="Arial" w:eastAsia="Arial" w:hAnsi="Arial" w:cs="Arial"/>
            <w:sz w:val="24"/>
            <w:szCs w:val="24"/>
          </w:rPr>
          <w:t xml:space="preserve">, utilizando el protocolo seleccionado, </w:t>
        </w:r>
      </w:ins>
      <w:ins w:id="27" w:author="Nahuel Defossé" w:date="2018-02-10T16:55:00Z">
        <w:r w:rsidR="00B635D7">
          <w:rPr>
            <w:rFonts w:ascii="Arial" w:eastAsia="Arial" w:hAnsi="Arial" w:cs="Arial"/>
            <w:sz w:val="24"/>
            <w:szCs w:val="24"/>
          </w:rPr>
          <w:t xml:space="preserve">para </w:t>
        </w:r>
      </w:ins>
      <w:ins w:id="28" w:author="Nahuel Defossé" w:date="2018-02-10T16:56:00Z">
        <w:r w:rsidR="00B635D7">
          <w:rPr>
            <w:rFonts w:ascii="Arial" w:eastAsia="Arial" w:hAnsi="Arial" w:cs="Arial"/>
            <w:sz w:val="24"/>
            <w:szCs w:val="24"/>
          </w:rPr>
          <w:t xml:space="preserve">la transmisión de las medidas y presentaón </w:t>
        </w:r>
      </w:ins>
      <w:ins w:id="29" w:author="Nahuel Defossé" w:date="2018-02-10T16:55:00Z">
        <w:r w:rsidR="00B635D7">
          <w:rPr>
            <w:rFonts w:ascii="Arial" w:eastAsia="Arial" w:hAnsi="Arial" w:cs="Arial"/>
            <w:sz w:val="24"/>
            <w:szCs w:val="24"/>
          </w:rPr>
          <w:t>en la aplicación web</w:t>
        </w:r>
      </w:ins>
      <w:r w:rsidRPr="006936B7">
        <w:rPr>
          <w:rFonts w:ascii="Arial" w:eastAsia="Arial" w:hAnsi="Arial" w:cs="Arial"/>
          <w:sz w:val="24"/>
          <w:szCs w:val="24"/>
        </w:rPr>
        <w:t>.</w:t>
      </w:r>
    </w:p>
    <w:p w14:paraId="34064AD3" w14:textId="77777777" w:rsidR="00346099" w:rsidRPr="002333AE" w:rsidDel="00B635D7" w:rsidRDefault="00346099" w:rsidP="00346099">
      <w:pPr>
        <w:numPr>
          <w:ilvl w:val="0"/>
          <w:numId w:val="1"/>
        </w:numPr>
        <w:spacing w:line="276" w:lineRule="auto"/>
        <w:ind w:hanging="360"/>
        <w:contextualSpacing/>
        <w:rPr>
          <w:del w:id="30" w:author="Nahuel Defossé" w:date="2018-02-10T16:56:00Z"/>
          <w:rFonts w:ascii="Arial" w:eastAsia="Arial" w:hAnsi="Arial" w:cs="Arial"/>
          <w:sz w:val="24"/>
          <w:szCs w:val="24"/>
        </w:rPr>
      </w:pPr>
      <w:del w:id="31" w:author="Nahuel Defossé" w:date="2018-02-10T16:56:00Z">
        <w:r w:rsidRPr="006936B7" w:rsidDel="00B635D7">
          <w:rPr>
            <w:rFonts w:ascii="Arial" w:eastAsia="Arial" w:hAnsi="Arial" w:cs="Arial"/>
            <w:sz w:val="24"/>
            <w:szCs w:val="24"/>
          </w:rPr>
          <w:delText>Extender la ap</w:delText>
        </w:r>
        <w:r w:rsidDel="00B635D7">
          <w:rPr>
            <w:rFonts w:ascii="Arial" w:eastAsia="Arial" w:hAnsi="Arial" w:cs="Arial"/>
            <w:sz w:val="24"/>
            <w:szCs w:val="24"/>
          </w:rPr>
          <w:delText>licación</w:delText>
        </w:r>
        <w:r w:rsidRPr="006936B7" w:rsidDel="00B635D7">
          <w:rPr>
            <w:rFonts w:ascii="Arial" w:eastAsia="Arial" w:hAnsi="Arial" w:cs="Arial"/>
            <w:sz w:val="24"/>
            <w:szCs w:val="24"/>
          </w:rPr>
          <w:delText xml:space="preserve"> para interactuar con la información que brinda el SAR de los sensores.</w:delText>
        </w:r>
      </w:del>
    </w:p>
    <w:p w14:paraId="70714AC1" w14:textId="77777777" w:rsidR="00346099" w:rsidRPr="006D653B" w:rsidRDefault="00346099" w:rsidP="00346099">
      <w:pPr>
        <w:pStyle w:val="Ttulo3"/>
        <w:rPr>
          <w:b w:val="0"/>
          <w:sz w:val="28"/>
          <w:szCs w:val="28"/>
        </w:rPr>
      </w:pPr>
      <w:bookmarkStart w:id="32" w:name="_Toc504153877"/>
      <w:r w:rsidRPr="006D653B">
        <w:rPr>
          <w:b w:val="0"/>
          <w:sz w:val="28"/>
          <w:szCs w:val="28"/>
        </w:rPr>
        <w:t>1.1.2 Metodología</w:t>
      </w:r>
      <w:bookmarkEnd w:id="32"/>
    </w:p>
    <w:p w14:paraId="454DC09B" w14:textId="77777777" w:rsidR="00346099" w:rsidRDefault="00346099" w:rsidP="00346099">
      <w:pPr>
        <w:spacing w:line="276" w:lineRule="auto"/>
        <w:rPr>
          <w:rFonts w:ascii="Arial" w:eastAsia="Arial" w:hAnsi="Arial" w:cs="Arial"/>
          <w:sz w:val="24"/>
          <w:szCs w:val="24"/>
        </w:rPr>
      </w:pPr>
    </w:p>
    <w:p w14:paraId="52E2C2C3"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El SAR se creará mediante la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 xml:space="preserve"> Arduino</w:t>
      </w:r>
      <w:r>
        <w:rPr>
          <w:rFonts w:ascii="Arial" w:eastAsia="Arial" w:hAnsi="Arial" w:cs="Arial"/>
          <w:sz w:val="24"/>
          <w:szCs w:val="24"/>
        </w:rPr>
        <w:t xml:space="preserve"> y Raspberry Pi</w:t>
      </w:r>
      <w:r w:rsidRPr="006936B7">
        <w:rPr>
          <w:rFonts w:ascii="Arial" w:eastAsia="Arial" w:hAnsi="Arial" w:cs="Arial"/>
          <w:sz w:val="24"/>
          <w:szCs w:val="24"/>
        </w:rPr>
        <w:t>. El robot poseerá motores como actuadores para desplazarse sobre la superficie a explorar</w:t>
      </w:r>
      <w:r>
        <w:rPr>
          <w:rFonts w:ascii="Arial" w:eastAsia="Arial" w:hAnsi="Arial" w:cs="Arial"/>
          <w:sz w:val="24"/>
          <w:szCs w:val="24"/>
        </w:rPr>
        <w:t xml:space="preserve"> </w:t>
      </w:r>
      <w:r w:rsidRPr="006936B7">
        <w:rPr>
          <w:rFonts w:ascii="Arial" w:eastAsia="Arial" w:hAnsi="Arial" w:cs="Arial"/>
          <w:sz w:val="24"/>
          <w:szCs w:val="24"/>
        </w:rPr>
        <w:t>y diversos sensores que permitan tomar muestras del ambiente explorado. Todos estos componentes se ensamblarán sobre distintas piezas estructurales para conformar el robot móvil o RM.</w:t>
      </w:r>
    </w:p>
    <w:p w14:paraId="6056A57A" w14:textId="77777777" w:rsidR="00346099" w:rsidRPr="006936B7" w:rsidRDefault="00346099" w:rsidP="00346099">
      <w:pPr>
        <w:spacing w:line="276" w:lineRule="auto"/>
        <w:rPr>
          <w:sz w:val="24"/>
          <w:szCs w:val="24"/>
        </w:rPr>
      </w:pPr>
    </w:p>
    <w:p w14:paraId="77173613" w14:textId="77777777" w:rsidR="00346099" w:rsidRPr="006936B7" w:rsidRDefault="00346099" w:rsidP="00346099">
      <w:pPr>
        <w:spacing w:line="276" w:lineRule="auto"/>
        <w:rPr>
          <w:sz w:val="24"/>
          <w:szCs w:val="24"/>
        </w:rPr>
      </w:pPr>
      <w:r w:rsidRPr="006936B7">
        <w:rPr>
          <w:rFonts w:ascii="Arial" w:eastAsia="Arial" w:hAnsi="Arial" w:cs="Arial"/>
          <w:sz w:val="24"/>
          <w:szCs w:val="24"/>
        </w:rPr>
        <w:t>E</w:t>
      </w:r>
      <w:r>
        <w:rPr>
          <w:rFonts w:ascii="Arial" w:eastAsia="Arial" w:hAnsi="Arial" w:cs="Arial"/>
          <w:sz w:val="24"/>
          <w:szCs w:val="24"/>
        </w:rPr>
        <w:t xml:space="preserve">l RM </w:t>
      </w:r>
      <w:r w:rsidRPr="006936B7">
        <w:rPr>
          <w:rFonts w:ascii="Arial" w:eastAsia="Arial" w:hAnsi="Arial" w:cs="Arial"/>
          <w:sz w:val="24"/>
          <w:szCs w:val="24"/>
        </w:rPr>
        <w:t xml:space="preserve">estará en un estado receptivo, donde se le otorga el control a una aplicación </w:t>
      </w:r>
      <w:r>
        <w:rPr>
          <w:rFonts w:ascii="Arial" w:eastAsia="Arial" w:hAnsi="Arial" w:cs="Arial"/>
          <w:sz w:val="24"/>
          <w:szCs w:val="24"/>
        </w:rPr>
        <w:t>web, la cual</w:t>
      </w:r>
      <w:r w:rsidRPr="006936B7">
        <w:rPr>
          <w:rFonts w:ascii="Arial" w:eastAsia="Arial" w:hAnsi="Arial" w:cs="Arial"/>
          <w:sz w:val="24"/>
          <w:szCs w:val="24"/>
        </w:rPr>
        <w:t xml:space="preserve"> contará con una interfaz de usuario que facilitará la comunicación con el SAR. La aplicación permitirá manipular el desplazamiento</w:t>
      </w:r>
      <w:r>
        <w:rPr>
          <w:rFonts w:ascii="Arial" w:eastAsia="Arial" w:hAnsi="Arial" w:cs="Arial"/>
          <w:sz w:val="24"/>
          <w:szCs w:val="24"/>
        </w:rPr>
        <w:t xml:space="preserve"> del RM</w:t>
      </w:r>
      <w:r w:rsidRPr="006936B7">
        <w:rPr>
          <w:rFonts w:ascii="Arial" w:eastAsia="Arial" w:hAnsi="Arial" w:cs="Arial"/>
          <w:sz w:val="24"/>
          <w:szCs w:val="24"/>
        </w:rPr>
        <w:t xml:space="preserve"> sobre la superficie y obtener las muestras del ambiente según se soliciten, en otras palabras, la lectura de los sensores.</w:t>
      </w:r>
    </w:p>
    <w:p w14:paraId="5082614D" w14:textId="77777777" w:rsidR="00346099" w:rsidRPr="006936B7" w:rsidRDefault="00346099" w:rsidP="00346099">
      <w:pPr>
        <w:spacing w:line="276" w:lineRule="auto"/>
        <w:rPr>
          <w:sz w:val="24"/>
          <w:szCs w:val="24"/>
        </w:rPr>
      </w:pPr>
    </w:p>
    <w:p w14:paraId="34DB9E1E" w14:textId="77777777" w:rsidR="00346099" w:rsidRDefault="00346099" w:rsidP="00C4148E">
      <w:pPr>
        <w:spacing w:line="276" w:lineRule="auto"/>
        <w:rPr>
          <w:rFonts w:ascii="Arial" w:eastAsia="Arial" w:hAnsi="Arial" w:cs="Arial"/>
          <w:sz w:val="24"/>
          <w:szCs w:val="24"/>
        </w:rPr>
      </w:pPr>
      <w:r w:rsidRPr="006936B7">
        <w:rPr>
          <w:rFonts w:ascii="Arial" w:eastAsia="Arial" w:hAnsi="Arial" w:cs="Arial"/>
          <w:sz w:val="24"/>
          <w:szCs w:val="24"/>
        </w:rPr>
        <w:t xml:space="preserve">La comunicación entre el SAR y </w:t>
      </w:r>
      <w:r>
        <w:rPr>
          <w:rFonts w:ascii="Arial" w:eastAsia="Arial" w:hAnsi="Arial" w:cs="Arial"/>
          <w:sz w:val="24"/>
          <w:szCs w:val="24"/>
        </w:rPr>
        <w:t>la aplicación</w:t>
      </w:r>
      <w:r w:rsidRPr="006936B7">
        <w:rPr>
          <w:rFonts w:ascii="Arial" w:eastAsia="Arial" w:hAnsi="Arial" w:cs="Arial"/>
          <w:sz w:val="24"/>
          <w:szCs w:val="24"/>
        </w:rPr>
        <w:t xml:space="preserve"> se realizará por medio de señales inalámbricas de radiofrecuencia. Se mantendrá una arquitectura de diseño </w:t>
      </w:r>
      <w:r w:rsidRPr="006936B7">
        <w:rPr>
          <w:rFonts w:ascii="Arial" w:eastAsia="Arial" w:hAnsi="Arial" w:cs="Arial"/>
          <w:sz w:val="24"/>
          <w:szCs w:val="24"/>
        </w:rPr>
        <w:lastRenderedPageBreak/>
        <w:t xml:space="preserve">denominada cliente/servidor, donde el cliente es el dispositivo que ejecuta </w:t>
      </w:r>
      <w:r>
        <w:rPr>
          <w:rFonts w:ascii="Arial" w:eastAsia="Arial" w:hAnsi="Arial" w:cs="Arial"/>
          <w:sz w:val="24"/>
          <w:szCs w:val="24"/>
        </w:rPr>
        <w:t>la aplicación</w:t>
      </w:r>
      <w:r w:rsidRPr="006936B7">
        <w:rPr>
          <w:rFonts w:ascii="Arial" w:eastAsia="Arial" w:hAnsi="Arial" w:cs="Arial"/>
          <w:sz w:val="24"/>
          <w:szCs w:val="24"/>
        </w:rPr>
        <w:t xml:space="preserve"> y el servidor es el SAR. </w:t>
      </w:r>
      <w:bookmarkStart w:id="33" w:name="_eoiloaxaomvs" w:colFirst="0" w:colLast="0"/>
      <w:bookmarkStart w:id="34" w:name="_30j0zll" w:colFirst="0" w:colLast="0"/>
      <w:bookmarkEnd w:id="33"/>
      <w:bookmarkEnd w:id="34"/>
    </w:p>
    <w:p w14:paraId="684DA1E3" w14:textId="77777777" w:rsidR="00C4148E" w:rsidRPr="00C4148E" w:rsidRDefault="00C4148E" w:rsidP="00C4148E">
      <w:pPr>
        <w:spacing w:line="276" w:lineRule="auto"/>
        <w:rPr>
          <w:sz w:val="24"/>
          <w:szCs w:val="24"/>
        </w:rPr>
      </w:pPr>
    </w:p>
    <w:p w14:paraId="05487C20" w14:textId="77777777" w:rsidR="00346099" w:rsidRPr="0043221E" w:rsidRDefault="00346099" w:rsidP="00346099">
      <w:pPr>
        <w:pStyle w:val="Ttulo2"/>
        <w:rPr>
          <w:b/>
          <w:sz w:val="32"/>
          <w:szCs w:val="32"/>
        </w:rPr>
      </w:pPr>
      <w:bookmarkStart w:id="35" w:name="_Toc504153878"/>
      <w:r>
        <w:rPr>
          <w:b/>
          <w:sz w:val="32"/>
          <w:szCs w:val="32"/>
        </w:rPr>
        <w:t xml:space="preserve">1.2 </w:t>
      </w:r>
      <w:r w:rsidRPr="0043221E">
        <w:rPr>
          <w:b/>
          <w:sz w:val="32"/>
          <w:szCs w:val="32"/>
        </w:rPr>
        <w:t>Motivación</w:t>
      </w:r>
      <w:bookmarkEnd w:id="35"/>
    </w:p>
    <w:p w14:paraId="48CE985D" w14:textId="77777777" w:rsidR="00346099" w:rsidRDefault="00346099" w:rsidP="00346099"/>
    <w:p w14:paraId="38B7FF3A" w14:textId="77777777" w:rsidR="00346099" w:rsidRPr="006936B7" w:rsidRDefault="00346099" w:rsidP="00346099">
      <w:pPr>
        <w:spacing w:line="276" w:lineRule="auto"/>
        <w:rPr>
          <w:sz w:val="24"/>
          <w:szCs w:val="24"/>
        </w:rPr>
      </w:pPr>
      <w:r w:rsidRPr="006936B7">
        <w:rPr>
          <w:rFonts w:ascii="Arial" w:eastAsia="Arial" w:hAnsi="Arial" w:cs="Arial"/>
          <w:sz w:val="24"/>
          <w:szCs w:val="24"/>
        </w:rPr>
        <w:t>Las nuevas tendencias de hardware como</w:t>
      </w:r>
      <w:r w:rsidRPr="006936B7">
        <w:rPr>
          <w:rFonts w:ascii="Arial" w:eastAsia="Arial" w:hAnsi="Arial" w:cs="Arial"/>
          <w:b/>
          <w:sz w:val="24"/>
          <w:szCs w:val="24"/>
        </w:rPr>
        <w:t xml:space="preserve"> </w:t>
      </w:r>
      <w:r w:rsidRPr="006936B7">
        <w:rPr>
          <w:rFonts w:ascii="Arial" w:eastAsia="Arial" w:hAnsi="Arial" w:cs="Arial"/>
          <w:sz w:val="24"/>
          <w:szCs w:val="24"/>
        </w:rPr>
        <w:t xml:space="preserve">microcontroladores, </w:t>
      </w:r>
      <w:r w:rsidRPr="00FC725A">
        <w:rPr>
          <w:rFonts w:ascii="Arial" w:eastAsia="Arial" w:hAnsi="Arial" w:cs="Arial"/>
          <w:sz w:val="24"/>
          <w:szCs w:val="24"/>
        </w:rPr>
        <w:t>Smartphones</w:t>
      </w:r>
      <w:r w:rsidRPr="006936B7">
        <w:rPr>
          <w:rFonts w:ascii="Arial" w:eastAsia="Arial" w:hAnsi="Arial" w:cs="Arial"/>
          <w:sz w:val="24"/>
          <w:szCs w:val="24"/>
        </w:rPr>
        <w:t xml:space="preserve"> y nuevos dispositivos programables, requieren contar con un nuevo esquema de diseño donde se puedan integrar las distintas tecnologías relacionadas (robótica, redes, plataformas móviles, etc.) en un área de conocimiento específica, para lograr una integración de saberes y disminuir la curva de aprendizaje de personas que se introducen en estas temáticas.</w:t>
      </w:r>
    </w:p>
    <w:p w14:paraId="05C72CF0" w14:textId="77777777" w:rsidR="00346099" w:rsidRDefault="00346099" w:rsidP="00346099">
      <w:pPr>
        <w:spacing w:line="276" w:lineRule="auto"/>
        <w:rPr>
          <w:rFonts w:ascii="Arial" w:eastAsia="Arial" w:hAnsi="Arial" w:cs="Arial"/>
          <w:sz w:val="24"/>
          <w:szCs w:val="24"/>
        </w:rPr>
      </w:pPr>
    </w:p>
    <w:p w14:paraId="4513B6FF"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Para esto se necesita incursionar en el investigación y desarrollo en los ámbitos de la computación, control, mecánica y electrónica. Los cuales dieron paso a la robótica como técnica que combina diversas disciplinas, logrando un alto impacto en la sociedad en diversos ámbitos. </w:t>
      </w:r>
    </w:p>
    <w:p w14:paraId="20603D3D" w14:textId="77777777" w:rsidR="00346099" w:rsidRPr="006936B7" w:rsidRDefault="00346099" w:rsidP="00346099">
      <w:pPr>
        <w:rPr>
          <w:sz w:val="24"/>
          <w:szCs w:val="24"/>
        </w:rPr>
      </w:pPr>
    </w:p>
    <w:p w14:paraId="271A1684" w14:textId="77777777" w:rsidR="00346099" w:rsidRPr="006936B7" w:rsidRDefault="00346099" w:rsidP="00346099">
      <w:pPr>
        <w:spacing w:line="276" w:lineRule="auto"/>
        <w:rPr>
          <w:sz w:val="24"/>
          <w:szCs w:val="24"/>
        </w:rPr>
      </w:pPr>
      <w:r w:rsidRPr="006936B7">
        <w:rPr>
          <w:rFonts w:ascii="Arial" w:eastAsia="Arial" w:hAnsi="Arial" w:cs="Arial"/>
          <w:sz w:val="24"/>
          <w:szCs w:val="24"/>
        </w:rPr>
        <w:t>En la actualidad es muy popular la utilización de teléfonos móviles inteligentes (</w:t>
      </w:r>
      <w:r w:rsidRPr="006936B7">
        <w:rPr>
          <w:rFonts w:ascii="Arial" w:eastAsia="Arial" w:hAnsi="Arial" w:cs="Arial"/>
          <w:i/>
          <w:sz w:val="24"/>
          <w:szCs w:val="24"/>
        </w:rPr>
        <w:t>smartphones</w:t>
      </w:r>
      <w:r w:rsidRPr="006936B7">
        <w:rPr>
          <w:rFonts w:ascii="Arial" w:eastAsia="Arial" w:hAnsi="Arial" w:cs="Arial"/>
          <w:sz w:val="24"/>
          <w:szCs w:val="24"/>
        </w:rPr>
        <w:t>). De estos dispositivos, un segmento mayoritario se basa en el sistema operativo Android, presentado por Google en el 2007.</w:t>
      </w:r>
    </w:p>
    <w:p w14:paraId="2EDE9920" w14:textId="77777777" w:rsidR="00346099" w:rsidRPr="006936B7" w:rsidRDefault="00346099" w:rsidP="00346099">
      <w:pPr>
        <w:spacing w:line="276" w:lineRule="auto"/>
        <w:rPr>
          <w:sz w:val="24"/>
          <w:szCs w:val="24"/>
        </w:rPr>
      </w:pPr>
      <w:r w:rsidRPr="006936B7">
        <w:rPr>
          <w:rFonts w:ascii="Arial" w:eastAsia="Arial" w:hAnsi="Arial" w:cs="Arial"/>
          <w:sz w:val="24"/>
          <w:szCs w:val="24"/>
        </w:rPr>
        <w:t>Android está basado en Linux y utiliza Java como lenguaje de desarrollo de aplicaciones. Por otro lado, Arduino, introducido en el año 2005, es una plataforma de hardware libre para electrónica orientado a la computación física (Phisical Computing).</w:t>
      </w:r>
    </w:p>
    <w:p w14:paraId="2CA52BEE" w14:textId="77777777" w:rsidR="00346099" w:rsidRDefault="00346099" w:rsidP="00346099">
      <w:pPr>
        <w:spacing w:line="276" w:lineRule="auto"/>
        <w:rPr>
          <w:rFonts w:ascii="Arial" w:eastAsia="Arial" w:hAnsi="Arial" w:cs="Arial"/>
          <w:sz w:val="24"/>
          <w:szCs w:val="24"/>
        </w:rPr>
      </w:pPr>
    </w:p>
    <w:p w14:paraId="579311FE" w14:textId="77777777" w:rsidR="00346099" w:rsidRPr="006936B7" w:rsidRDefault="00346099" w:rsidP="00346099">
      <w:pPr>
        <w:spacing w:line="276" w:lineRule="auto"/>
        <w:rPr>
          <w:sz w:val="24"/>
          <w:szCs w:val="24"/>
        </w:rPr>
      </w:pPr>
      <w:r w:rsidRPr="006936B7">
        <w:rPr>
          <w:rFonts w:ascii="Arial" w:eastAsia="Arial" w:hAnsi="Arial" w:cs="Arial"/>
          <w:sz w:val="24"/>
          <w:szCs w:val="24"/>
        </w:rPr>
        <w:t>Arduino aprovecha ciertas características de C++ para permitir el desarrollo de pequeños programas o sketches con conocimientos básicos de programación y electrónica. Esta simplicidad, sumado al bajo coste de las placas ha otorgado a la plataforma una gran popularidad.</w:t>
      </w:r>
    </w:p>
    <w:p w14:paraId="40261085" w14:textId="77777777" w:rsidR="00346099" w:rsidRDefault="00346099" w:rsidP="00346099">
      <w:pPr>
        <w:spacing w:line="276" w:lineRule="auto"/>
        <w:rPr>
          <w:rFonts w:ascii="Arial" w:eastAsia="Arial" w:hAnsi="Arial" w:cs="Arial"/>
          <w:sz w:val="24"/>
          <w:szCs w:val="24"/>
        </w:rPr>
      </w:pPr>
    </w:p>
    <w:p w14:paraId="0F549097" w14:textId="77777777" w:rsidR="00346099" w:rsidRPr="006936B7" w:rsidRDefault="00346099" w:rsidP="00346099">
      <w:pPr>
        <w:spacing w:line="276" w:lineRule="auto"/>
        <w:rPr>
          <w:sz w:val="24"/>
          <w:szCs w:val="24"/>
        </w:rPr>
      </w:pPr>
      <w:r w:rsidRPr="006936B7">
        <w:rPr>
          <w:rFonts w:ascii="Arial" w:eastAsia="Arial" w:hAnsi="Arial" w:cs="Arial"/>
          <w:sz w:val="24"/>
          <w:szCs w:val="24"/>
        </w:rPr>
        <w:t>Tanto Java como C++ han sido lenguajes utilizados en las actividades de laboratorio de varias cátedras de la Licenciatura por lo cual consiste en una motivación para llevar a cabo esta tesina.</w:t>
      </w:r>
    </w:p>
    <w:p w14:paraId="3A3BB544" w14:textId="77777777" w:rsidR="00346099" w:rsidRPr="006936B7" w:rsidRDefault="00346099" w:rsidP="00346099">
      <w:pPr>
        <w:spacing w:line="276" w:lineRule="auto"/>
        <w:rPr>
          <w:sz w:val="24"/>
          <w:szCs w:val="24"/>
        </w:rPr>
      </w:pPr>
    </w:p>
    <w:p w14:paraId="1FA5C553" w14:textId="77777777" w:rsidR="00346099" w:rsidRDefault="00346099" w:rsidP="00346099">
      <w:pPr>
        <w:spacing w:line="276" w:lineRule="auto"/>
      </w:pPr>
      <w:r w:rsidRPr="006936B7">
        <w:rPr>
          <w:rFonts w:ascii="Arial" w:eastAsia="Arial" w:hAnsi="Arial" w:cs="Arial"/>
          <w:sz w:val="24"/>
          <w:szCs w:val="24"/>
        </w:rPr>
        <w:t xml:space="preserve">Los nuevos avances en interoperabilidad de las distintas plataformas de las áreas de robótica y programación tanto en hardware como software, brindan un excelente recurso en materia de educación de nivel medio y superior permitiendo agilidad en el desarrollo de proyectos educativos con escaso conocimiento en dichas áreas.  Es por ello que se necesita un estándar o prototipo de dónde partir, que se encuentre testeado con una biblioteca de funciones inmersas en el mismo y una arquitectura moldeable a distintas temáticas. Este prototipo base es el denominado SAR que se quiere desarrollar. En síntesis, el objetivo del SAR es </w:t>
      </w:r>
      <w:r w:rsidRPr="006936B7">
        <w:rPr>
          <w:rFonts w:ascii="Arial" w:eastAsia="Arial" w:hAnsi="Arial" w:cs="Arial"/>
          <w:sz w:val="24"/>
          <w:szCs w:val="24"/>
        </w:rPr>
        <w:lastRenderedPageBreak/>
        <w:t>crear un instrumento didáctico para la comprensión e incentivación de los alumnos en las distintas áreas mencionadas (robótica e informática).</w:t>
      </w:r>
      <w:bookmarkStart w:id="36" w:name="_yhghiwkk0w10" w:colFirst="0" w:colLast="0"/>
      <w:bookmarkEnd w:id="36"/>
    </w:p>
    <w:p w14:paraId="358FCFE7" w14:textId="77777777" w:rsidR="00346099" w:rsidRPr="0043221E" w:rsidRDefault="00346099" w:rsidP="00346099">
      <w:pPr>
        <w:pStyle w:val="Ttulo2"/>
        <w:rPr>
          <w:b/>
          <w:sz w:val="32"/>
          <w:szCs w:val="32"/>
        </w:rPr>
      </w:pPr>
      <w:bookmarkStart w:id="37" w:name="_1fob9te" w:colFirst="0" w:colLast="0"/>
      <w:bookmarkStart w:id="38" w:name="_3znysh7" w:colFirst="0" w:colLast="0"/>
      <w:bookmarkStart w:id="39" w:name="_Toc504153879"/>
      <w:bookmarkEnd w:id="37"/>
      <w:bookmarkEnd w:id="38"/>
      <w:r>
        <w:rPr>
          <w:b/>
          <w:sz w:val="32"/>
          <w:szCs w:val="32"/>
        </w:rPr>
        <w:t xml:space="preserve">1.3 </w:t>
      </w:r>
      <w:r w:rsidRPr="0043221E">
        <w:rPr>
          <w:b/>
          <w:sz w:val="32"/>
          <w:szCs w:val="32"/>
        </w:rPr>
        <w:t>Desarrollos Propuestos</w:t>
      </w:r>
      <w:bookmarkEnd w:id="39"/>
    </w:p>
    <w:p w14:paraId="6927A715" w14:textId="77777777" w:rsidR="00346099" w:rsidRDefault="00346099" w:rsidP="00346099">
      <w:pPr>
        <w:spacing w:line="276" w:lineRule="auto"/>
      </w:pPr>
    </w:p>
    <w:p w14:paraId="3141CC7D"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Diseño y desarrollo del software necesario para el funcionamiento del SAR.</w:t>
      </w:r>
    </w:p>
    <w:p w14:paraId="444E948D"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Ensamblado de un prototipo hardware basado en Arduino</w:t>
      </w:r>
      <w:r>
        <w:rPr>
          <w:rFonts w:ascii="Arial" w:eastAsia="Arial" w:hAnsi="Arial" w:cs="Arial"/>
          <w:sz w:val="24"/>
          <w:szCs w:val="24"/>
        </w:rPr>
        <w:t xml:space="preserve"> y Raspberry Pi</w:t>
      </w:r>
      <w:r w:rsidRPr="006936B7">
        <w:rPr>
          <w:rFonts w:ascii="Arial" w:eastAsia="Arial" w:hAnsi="Arial" w:cs="Arial"/>
          <w:sz w:val="24"/>
          <w:szCs w:val="24"/>
        </w:rPr>
        <w:t>, integrado por distintos módulos compatibles con dicha</w:t>
      </w:r>
      <w:r>
        <w:rPr>
          <w:rFonts w:ascii="Arial" w:eastAsia="Arial" w:hAnsi="Arial" w:cs="Arial"/>
          <w:sz w:val="24"/>
          <w:szCs w:val="24"/>
        </w:rPr>
        <w:t>s</w:t>
      </w:r>
      <w:r w:rsidRPr="006936B7">
        <w:rPr>
          <w:rFonts w:ascii="Arial" w:eastAsia="Arial" w:hAnsi="Arial" w:cs="Arial"/>
          <w:sz w:val="24"/>
          <w:szCs w:val="24"/>
        </w:rPr>
        <w:t xml:space="preserve"> plataforma</w:t>
      </w:r>
      <w:r>
        <w:rPr>
          <w:rFonts w:ascii="Arial" w:eastAsia="Arial" w:hAnsi="Arial" w:cs="Arial"/>
          <w:sz w:val="24"/>
          <w:szCs w:val="24"/>
        </w:rPr>
        <w:t>s</w:t>
      </w:r>
      <w:r w:rsidRPr="006936B7">
        <w:rPr>
          <w:rFonts w:ascii="Arial" w:eastAsia="Arial" w:hAnsi="Arial" w:cs="Arial"/>
          <w:sz w:val="24"/>
          <w:szCs w:val="24"/>
        </w:rPr>
        <w:t>.</w:t>
      </w:r>
    </w:p>
    <w:p w14:paraId="15A5C775" w14:textId="77777777" w:rsidR="00346099" w:rsidRPr="006936B7" w:rsidRDefault="00346099" w:rsidP="00346099">
      <w:pPr>
        <w:numPr>
          <w:ilvl w:val="0"/>
          <w:numId w:val="2"/>
        </w:numPr>
        <w:spacing w:line="276" w:lineRule="auto"/>
        <w:ind w:hanging="360"/>
        <w:contextualSpacing/>
        <w:rPr>
          <w:sz w:val="24"/>
          <w:szCs w:val="24"/>
        </w:rPr>
      </w:pPr>
      <w:r w:rsidRPr="006936B7">
        <w:rPr>
          <w:rFonts w:ascii="Arial" w:eastAsia="Arial" w:hAnsi="Arial" w:cs="Arial"/>
          <w:sz w:val="24"/>
          <w:szCs w:val="24"/>
        </w:rPr>
        <w:t xml:space="preserve">Diseño y desarrollo de una aplicación </w:t>
      </w:r>
      <w:r>
        <w:rPr>
          <w:rFonts w:ascii="Arial" w:eastAsia="Arial" w:hAnsi="Arial" w:cs="Arial"/>
          <w:sz w:val="24"/>
          <w:szCs w:val="24"/>
        </w:rPr>
        <w:t xml:space="preserve">web </w:t>
      </w:r>
      <w:r w:rsidRPr="006936B7">
        <w:rPr>
          <w:rFonts w:ascii="Arial" w:eastAsia="Arial" w:hAnsi="Arial" w:cs="Arial"/>
          <w:sz w:val="24"/>
          <w:szCs w:val="24"/>
        </w:rPr>
        <w:t>que permita controlar el RM cuya interfaz integre la visualización de valores recolectados por los sensores integrados al SAR y generación de estadísticas a partir de estos datos.</w:t>
      </w:r>
    </w:p>
    <w:p w14:paraId="13E18C01" w14:textId="77777777" w:rsidR="00346099" w:rsidRPr="006D653B" w:rsidRDefault="00346099" w:rsidP="00346099">
      <w:pPr>
        <w:numPr>
          <w:ilvl w:val="0"/>
          <w:numId w:val="2"/>
        </w:numPr>
        <w:spacing w:line="276" w:lineRule="auto"/>
        <w:ind w:hanging="360"/>
        <w:contextualSpacing/>
        <w:rPr>
          <w:rFonts w:ascii="Arial" w:eastAsia="Arial" w:hAnsi="Arial" w:cs="Arial"/>
          <w:sz w:val="24"/>
          <w:szCs w:val="24"/>
        </w:rPr>
      </w:pPr>
      <w:r>
        <w:rPr>
          <w:rFonts w:ascii="Arial" w:eastAsia="Arial" w:hAnsi="Arial" w:cs="Arial"/>
          <w:sz w:val="24"/>
          <w:szCs w:val="24"/>
        </w:rPr>
        <w:t>Selección</w:t>
      </w:r>
      <w:r w:rsidRPr="006936B7">
        <w:rPr>
          <w:rFonts w:ascii="Arial" w:eastAsia="Arial" w:hAnsi="Arial" w:cs="Arial"/>
          <w:sz w:val="24"/>
          <w:szCs w:val="24"/>
        </w:rPr>
        <w:t xml:space="preserve"> de un medio de comunicación inalámbrica (Radiofrecuencia) que permita la interrelación entre la aplicación móvil y el SAR.</w:t>
      </w:r>
    </w:p>
    <w:p w14:paraId="4EC4B431" w14:textId="77777777" w:rsidR="00346099" w:rsidRPr="0043221E" w:rsidRDefault="00346099" w:rsidP="00346099">
      <w:pPr>
        <w:pStyle w:val="Ttulo2"/>
        <w:rPr>
          <w:b/>
          <w:sz w:val="32"/>
          <w:szCs w:val="32"/>
        </w:rPr>
      </w:pPr>
      <w:bookmarkStart w:id="40" w:name="_w5xp88bpmpdd" w:colFirst="0" w:colLast="0"/>
      <w:bookmarkStart w:id="41" w:name="_Toc504153880"/>
      <w:bookmarkEnd w:id="40"/>
      <w:r>
        <w:rPr>
          <w:b/>
          <w:sz w:val="32"/>
          <w:szCs w:val="32"/>
        </w:rPr>
        <w:t xml:space="preserve">1.4 </w:t>
      </w:r>
      <w:r w:rsidRPr="0043221E">
        <w:rPr>
          <w:b/>
          <w:sz w:val="32"/>
          <w:szCs w:val="32"/>
        </w:rPr>
        <w:t>Resultados Esperados</w:t>
      </w:r>
      <w:bookmarkEnd w:id="41"/>
    </w:p>
    <w:p w14:paraId="6B418D9F" w14:textId="77777777" w:rsidR="00346099" w:rsidRDefault="00346099" w:rsidP="00346099"/>
    <w:p w14:paraId="4CE2F416"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Al finalizar la tesina esperamos haber construido el robot móvil a partir de la integración de las diversas plataformas previamente mencionadas, conformando el denominado SAR. </w:t>
      </w:r>
    </w:p>
    <w:p w14:paraId="39BADC6A" w14:textId="77777777" w:rsidR="00346099" w:rsidRPr="006936B7" w:rsidRDefault="00346099" w:rsidP="00346099">
      <w:pPr>
        <w:spacing w:line="276" w:lineRule="auto"/>
        <w:rPr>
          <w:sz w:val="24"/>
          <w:szCs w:val="24"/>
        </w:rPr>
      </w:pPr>
      <w:r w:rsidRPr="006936B7">
        <w:rPr>
          <w:rFonts w:ascii="Arial" w:eastAsia="Arial" w:hAnsi="Arial" w:cs="Arial"/>
          <w:sz w:val="24"/>
          <w:szCs w:val="24"/>
        </w:rPr>
        <w:t>Se espera aportar conocimiento significativo para futuros proyectos que requieran la utilización de protocolos de comunicación inalámbricos entre aplicaciones móviles y microcontroladores.</w:t>
      </w:r>
    </w:p>
    <w:p w14:paraId="50A6A1FA" w14:textId="77777777" w:rsidR="00346099" w:rsidRDefault="00346099" w:rsidP="00346099">
      <w:pPr>
        <w:spacing w:line="276" w:lineRule="auto"/>
      </w:pPr>
    </w:p>
    <w:p w14:paraId="23A0DB00" w14:textId="77777777" w:rsidR="00346099" w:rsidRPr="006936B7" w:rsidRDefault="00346099" w:rsidP="00346099">
      <w:pPr>
        <w:spacing w:line="276" w:lineRule="auto"/>
        <w:rPr>
          <w:sz w:val="24"/>
          <w:szCs w:val="24"/>
        </w:rPr>
      </w:pPr>
      <w:r w:rsidRPr="006936B7">
        <w:rPr>
          <w:rFonts w:ascii="Arial" w:eastAsia="Arial" w:hAnsi="Arial" w:cs="Arial"/>
          <w:sz w:val="24"/>
          <w:szCs w:val="24"/>
        </w:rPr>
        <w:t xml:space="preserve">Tanto el desarrollo del software como el hardware serán liberados para contribuir a un mejor proceso de enseñanza de la informática y robótica en principio en el nivel medio. </w:t>
      </w:r>
    </w:p>
    <w:p w14:paraId="6CFE470B" w14:textId="77777777" w:rsidR="00346099" w:rsidRDefault="00346099" w:rsidP="00346099">
      <w:pPr>
        <w:spacing w:line="276" w:lineRule="auto"/>
        <w:rPr>
          <w:rFonts w:ascii="Arial" w:eastAsia="Arial" w:hAnsi="Arial" w:cs="Arial"/>
          <w:sz w:val="24"/>
          <w:szCs w:val="24"/>
        </w:rPr>
      </w:pPr>
    </w:p>
    <w:p w14:paraId="71F86C1A" w14:textId="77777777" w:rsidR="00346099" w:rsidRPr="006936B7" w:rsidRDefault="00346099" w:rsidP="00346099">
      <w:pPr>
        <w:spacing w:line="276" w:lineRule="auto"/>
        <w:rPr>
          <w:sz w:val="24"/>
          <w:szCs w:val="24"/>
        </w:rPr>
      </w:pPr>
      <w:r w:rsidRPr="006936B7">
        <w:rPr>
          <w:rFonts w:ascii="Arial" w:eastAsia="Arial" w:hAnsi="Arial" w:cs="Arial"/>
          <w:sz w:val="24"/>
          <w:szCs w:val="24"/>
        </w:rPr>
        <w:t>Un resultado esperable es que el SAR en su conjunto sea fácilmente extensible y por lo tanto se prevé que otros continúen la evolución del producto y sea utilizado como base para nuevos proyectos relacionados con la robótica y aplicaciones móviles.</w:t>
      </w:r>
    </w:p>
    <w:p w14:paraId="62580C11" w14:textId="77777777" w:rsidR="00346099" w:rsidRPr="006936B7" w:rsidRDefault="00346099" w:rsidP="00346099">
      <w:pPr>
        <w:spacing w:line="276" w:lineRule="auto"/>
        <w:rPr>
          <w:sz w:val="24"/>
          <w:szCs w:val="24"/>
        </w:rPr>
      </w:pPr>
    </w:p>
    <w:p w14:paraId="66D3D44C" w14:textId="77777777" w:rsidR="00346099" w:rsidRDefault="00346099" w:rsidP="00346099">
      <w:pPr>
        <w:spacing w:line="276" w:lineRule="auto"/>
        <w:rPr>
          <w:rFonts w:ascii="Arial" w:eastAsia="Arial" w:hAnsi="Arial" w:cs="Arial"/>
          <w:sz w:val="24"/>
          <w:szCs w:val="24"/>
        </w:rPr>
      </w:pPr>
      <w:r w:rsidRPr="006936B7">
        <w:rPr>
          <w:rFonts w:ascii="Arial" w:eastAsia="Arial" w:hAnsi="Arial" w:cs="Arial"/>
          <w:sz w:val="24"/>
          <w:szCs w:val="24"/>
        </w:rPr>
        <w:t>Otro resultado esperado es que los anexos referentes a la utilización de módulos sean de utilidad para la enseñanza de electrónica en nivel medio.</w:t>
      </w:r>
      <w:bookmarkStart w:id="42" w:name="_e8yvt5x02vy" w:colFirst="0" w:colLast="0"/>
      <w:bookmarkStart w:id="43" w:name="_tyjcwt" w:colFirst="0" w:colLast="0"/>
      <w:bookmarkEnd w:id="42"/>
      <w:bookmarkEnd w:id="43"/>
    </w:p>
    <w:p w14:paraId="67844591" w14:textId="77777777" w:rsidR="00DB4B6E" w:rsidRDefault="00DB4B6E">
      <w:pPr>
        <w:spacing w:after="160" w:line="259" w:lineRule="auto"/>
        <w:jc w:val="left"/>
      </w:pPr>
      <w:r>
        <w:br w:type="page"/>
      </w:r>
    </w:p>
    <w:p w14:paraId="586DC356" w14:textId="77777777" w:rsidR="00DB4B6E" w:rsidRDefault="00DB4B6E" w:rsidP="00DB4B6E">
      <w:pPr>
        <w:pStyle w:val="Ttulo1"/>
        <w:rPr>
          <w:sz w:val="36"/>
          <w:szCs w:val="36"/>
        </w:rPr>
      </w:pPr>
      <w:bookmarkStart w:id="44" w:name="_Toc504153881"/>
      <w:r w:rsidRPr="00EA0B66">
        <w:rPr>
          <w:sz w:val="36"/>
          <w:szCs w:val="36"/>
        </w:rPr>
        <w:lastRenderedPageBreak/>
        <w:t>Ca</w:t>
      </w:r>
      <w:r>
        <w:rPr>
          <w:sz w:val="36"/>
          <w:szCs w:val="36"/>
        </w:rPr>
        <w:t>pítulo 2 - La robótica</w:t>
      </w:r>
      <w:bookmarkEnd w:id="44"/>
    </w:p>
    <w:p w14:paraId="05EB9728" w14:textId="77777777" w:rsidR="00DB4B6E" w:rsidRPr="007E5140" w:rsidRDefault="00DB4B6E" w:rsidP="00DB4B6E"/>
    <w:p w14:paraId="3A129600" w14:textId="77777777" w:rsidR="00DB4B6E" w:rsidRPr="007E5140" w:rsidRDefault="00DB4B6E" w:rsidP="00DB4B6E">
      <w:pPr>
        <w:pStyle w:val="NormalWeb"/>
        <w:spacing w:before="0" w:beforeAutospacing="0" w:after="0" w:afterAutospacing="0"/>
        <w:jc w:val="both"/>
        <w:rPr>
          <w:rFonts w:ascii="Arial" w:hAnsi="Arial" w:cs="Arial"/>
          <w:color w:val="000000"/>
        </w:rPr>
      </w:pPr>
      <w:r w:rsidRPr="007E5140">
        <w:rPr>
          <w:rFonts w:ascii="Arial" w:hAnsi="Arial" w:cs="Arial"/>
          <w:color w:val="000000"/>
        </w:rPr>
        <w:t xml:space="preserve">En este </w:t>
      </w:r>
      <w:r w:rsidRPr="00BF0932">
        <w:rPr>
          <w:rFonts w:ascii="Arial" w:hAnsi="Arial" w:cs="Arial"/>
          <w:color w:val="000000"/>
        </w:rPr>
        <w:t>capítulo</w:t>
      </w:r>
      <w:r w:rsidRPr="007E5140">
        <w:rPr>
          <w:rFonts w:ascii="Arial" w:hAnsi="Arial" w:cs="Arial"/>
          <w:color w:val="000000"/>
        </w:rPr>
        <w:t xml:space="preserve"> se va a </w:t>
      </w:r>
      <w:r>
        <w:rPr>
          <w:rFonts w:ascii="Arial" w:hAnsi="Arial" w:cs="Arial"/>
          <w:color w:val="000000"/>
        </w:rPr>
        <w:t>abordar</w:t>
      </w:r>
      <w:r w:rsidRPr="007E5140">
        <w:rPr>
          <w:rFonts w:ascii="Arial" w:hAnsi="Arial" w:cs="Arial"/>
          <w:color w:val="000000"/>
        </w:rPr>
        <w:t xml:space="preserve"> el concepto de la robótica</w:t>
      </w:r>
      <w:r>
        <w:rPr>
          <w:rFonts w:ascii="Arial" w:hAnsi="Arial" w:cs="Arial"/>
          <w:color w:val="000000"/>
        </w:rPr>
        <w:t xml:space="preserve"> desde el punto de vista de su utilidad en áreas relacionadas con la informática, para el ámbito educativo. Se introducen diversas estructuras robóticas, como también distintas plataformas que facilitan la aplicación de esta ciencia, dando soporte didáctico, en la actualidad. Además, se distinguen los conceptos de microcontrolador y computadora de placa reducida, detallando ventajas, desventajas y formas de comunicación de cada uno de ellos. Finalmente, se define que es un sistema autónomo robótico (el cual, como se mencionó en el capítulo anterior, es el desarrollo propuesto por esta tesina) concluyendo con el impacto de la robótica en la educación. </w:t>
      </w:r>
    </w:p>
    <w:p w14:paraId="761147E0" w14:textId="77777777" w:rsidR="00DB4B6E" w:rsidRPr="00EA0B66" w:rsidRDefault="00DB4B6E" w:rsidP="00DB4B6E">
      <w:pPr>
        <w:pStyle w:val="Ttulo2"/>
        <w:rPr>
          <w:b/>
          <w:sz w:val="32"/>
          <w:szCs w:val="32"/>
        </w:rPr>
      </w:pPr>
      <w:bookmarkStart w:id="45" w:name="_Toc504153882"/>
      <w:bookmarkStart w:id="46" w:name="_Ref505885587"/>
      <w:r w:rsidRPr="00EA0B66">
        <w:rPr>
          <w:b/>
          <w:sz w:val="32"/>
          <w:szCs w:val="32"/>
        </w:rPr>
        <w:t>2.1 ¿Qué es la robótica?</w:t>
      </w:r>
      <w:bookmarkEnd w:id="45"/>
      <w:bookmarkEnd w:id="46"/>
    </w:p>
    <w:p w14:paraId="0FFF6054" w14:textId="77777777" w:rsidR="00DB4B6E" w:rsidRDefault="00DB4B6E" w:rsidP="00DB4B6E">
      <w:pPr>
        <w:pStyle w:val="NormalWeb"/>
        <w:spacing w:before="0" w:beforeAutospacing="0" w:after="0" w:afterAutospacing="0"/>
        <w:jc w:val="both"/>
      </w:pPr>
      <w:r>
        <w:t> </w:t>
      </w:r>
    </w:p>
    <w:p w14:paraId="531F250C"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A lo largo de la historia el ser humano ha sentido fascinación por las máquinas que puedan imitar las figuras y movimientos de seres animados. El poder desarrollar sistemas electromecánicos que simulen o realicen actividades típicas de seres vivos, ofrece la sensación de tener un propósito propio, lo cual fue un motivador para su estudio. </w:t>
      </w:r>
    </w:p>
    <w:p w14:paraId="6CDD0F7A"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A este tipo de maquinaria se la denomina Robot. Según la RIA (</w:t>
      </w:r>
      <w:r w:rsidRPr="006E391D">
        <w:rPr>
          <w:rFonts w:ascii="Arial" w:hAnsi="Arial" w:cs="Arial"/>
          <w:color w:val="222222"/>
          <w:shd w:val="clear" w:color="auto" w:fill="FFFFFF"/>
        </w:rPr>
        <w:t>Robotic Industries Association</w:t>
      </w:r>
      <w:r w:rsidRPr="006E391D">
        <w:rPr>
          <w:rFonts w:ascii="Arial" w:hAnsi="Arial" w:cs="Arial"/>
          <w:color w:val="000000"/>
        </w:rPr>
        <w:t>):</w:t>
      </w:r>
    </w:p>
    <w:p w14:paraId="77A7BE84" w14:textId="77777777" w:rsidR="00DB4B6E" w:rsidRPr="006E391D" w:rsidRDefault="00DB4B6E" w:rsidP="00DB4B6E">
      <w:pPr>
        <w:pStyle w:val="NormalWeb"/>
        <w:spacing w:before="0" w:beforeAutospacing="0" w:after="0" w:afterAutospacing="0"/>
        <w:jc w:val="both"/>
      </w:pPr>
      <w:r w:rsidRPr="006E391D">
        <w:t> </w:t>
      </w:r>
    </w:p>
    <w:p w14:paraId="7944D040" w14:textId="77777777" w:rsidR="00DB4B6E" w:rsidRPr="006E391D" w:rsidRDefault="00DB4B6E" w:rsidP="00DB4B6E">
      <w:pPr>
        <w:pStyle w:val="NormalWeb"/>
        <w:spacing w:before="0" w:beforeAutospacing="0" w:after="0" w:afterAutospacing="0"/>
        <w:jc w:val="both"/>
      </w:pPr>
      <w:r w:rsidRPr="006E391D">
        <w:rPr>
          <w:rFonts w:ascii="Arial" w:hAnsi="Arial" w:cs="Arial"/>
          <w:i/>
          <w:iCs/>
          <w:color w:val="000000"/>
        </w:rPr>
        <w:t>“Un robot es un manipulador funcional reprogramable, capaz de mover material, piezas, herramientas o dispositivos especializados mediante movimientos variables programados, con el fin de realizar tareas diversas.”</w:t>
      </w:r>
    </w:p>
    <w:p w14:paraId="5FF622A8" w14:textId="77777777" w:rsidR="00DB4B6E" w:rsidRPr="006E391D" w:rsidRDefault="00DB4B6E" w:rsidP="00DB4B6E">
      <w:pPr>
        <w:pStyle w:val="NormalWeb"/>
        <w:spacing w:before="0" w:beforeAutospacing="0" w:after="0" w:afterAutospacing="0"/>
        <w:jc w:val="both"/>
      </w:pPr>
      <w:r w:rsidRPr="006E391D">
        <w:t> </w:t>
      </w:r>
    </w:p>
    <w:p w14:paraId="009C672B"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Una de las grandes diferencias entre los robots y el resto de las máquinas es la versatilidad que adquieren los mismos al poder variar su propósito modificando su programación. Todas las tareas que realizan los robots están basadas en la manipulación</w:t>
      </w:r>
      <w:r>
        <w:rPr>
          <w:rFonts w:ascii="Arial" w:hAnsi="Arial" w:cs="Arial"/>
          <w:color w:val="000000"/>
        </w:rPr>
        <w:t xml:space="preserve"> de su entorno</w:t>
      </w:r>
      <w:r w:rsidRPr="006E391D">
        <w:rPr>
          <w:rFonts w:ascii="Arial" w:hAnsi="Arial" w:cs="Arial"/>
          <w:color w:val="000000"/>
        </w:rPr>
        <w:t>.</w:t>
      </w:r>
    </w:p>
    <w:p w14:paraId="0B2E91D3" w14:textId="77777777" w:rsidR="00DB4B6E" w:rsidRPr="006E391D" w:rsidRDefault="00DB4B6E" w:rsidP="00DB4B6E">
      <w:pPr>
        <w:pStyle w:val="NormalWeb"/>
        <w:spacing w:before="0" w:beforeAutospacing="0" w:after="0" w:afterAutospacing="0"/>
        <w:jc w:val="both"/>
      </w:pPr>
      <w:r w:rsidRPr="006E391D">
        <w:t> </w:t>
      </w:r>
    </w:p>
    <w:p w14:paraId="149CFDC9"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Se le considera robótica a la ciencia y técnica encargada del diseño, construcción y aplicación de robots. Esta ciencia involucra diversas disciplinas tales como la mecatrónica, electrónica, mecánica, e informática, entre otras. </w:t>
      </w:r>
    </w:p>
    <w:p w14:paraId="65C0B47D" w14:textId="77777777" w:rsidR="00DB4B6E"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Actualmente la robótica ha ido evolucionando </w:t>
      </w:r>
      <w:r>
        <w:rPr>
          <w:rFonts w:ascii="Arial" w:hAnsi="Arial" w:cs="Arial"/>
          <w:color w:val="000000"/>
        </w:rPr>
        <w:t>rápidamente</w:t>
      </w:r>
      <w:r w:rsidRPr="006E391D">
        <w:rPr>
          <w:rFonts w:ascii="Arial" w:hAnsi="Arial" w:cs="Arial"/>
          <w:color w:val="000000"/>
        </w:rPr>
        <w:t>, dando lugar a innovaciones tecnológicas destacadas para la historia de la humanidad, logrando un alto impacto socio-económico. Hoy en día, la robótica no es solo utilizada en los ámbitos industriales o militares, sino que podemos ver a robots en variadas áreas como por ejemplo en la medicina o en la educación.</w:t>
      </w:r>
    </w:p>
    <w:p w14:paraId="2CD904E7" w14:textId="77777777" w:rsidR="00DB4B6E" w:rsidRDefault="00DB4B6E" w:rsidP="00DB4B6E">
      <w:pPr>
        <w:pStyle w:val="NormalWeb"/>
        <w:spacing w:before="0" w:beforeAutospacing="0" w:after="0" w:afterAutospacing="0"/>
        <w:jc w:val="both"/>
      </w:pPr>
      <w:r>
        <w:t xml:space="preserve">  </w:t>
      </w:r>
    </w:p>
    <w:p w14:paraId="1C9DD9DA" w14:textId="77777777" w:rsidR="00DB4B6E" w:rsidRDefault="00DB4B6E" w:rsidP="00DB4B6E">
      <w:pPr>
        <w:pStyle w:val="NormalWeb"/>
        <w:keepNext/>
        <w:spacing w:before="0" w:beforeAutospacing="0" w:after="0" w:afterAutospacing="0"/>
        <w:jc w:val="center"/>
      </w:pPr>
      <w:r>
        <w:rPr>
          <w:rFonts w:ascii="Arial" w:hAnsi="Arial" w:cs="Arial"/>
          <w:noProof/>
          <w:color w:val="000000"/>
          <w:sz w:val="22"/>
          <w:szCs w:val="22"/>
          <w:lang w:val="en-US" w:eastAsia="en-US"/>
        </w:rPr>
        <w:lastRenderedPageBreak/>
        <w:drawing>
          <wp:inline distT="0" distB="0" distL="0" distR="0" wp14:anchorId="170CCD46" wp14:editId="612BBB10">
            <wp:extent cx="3906207" cy="2794959"/>
            <wp:effectExtent l="0" t="0" r="0" b="5715"/>
            <wp:docPr id="8" name="Imagen 8" descr="https://lh6.googleusercontent.com/42Dp6AtkfKMildHyx7Hrd5jSkTpJKZcqQ6Nw6szc18wVx1eab8I0QfmZwpT2b0BkRtd0toNUFTOQpCVGFaRU1iplSLmd4lQlCUbwodZxX7ruQTpdxiu1yoYAugBJvxp6ZTnX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2Dp6AtkfKMildHyx7Hrd5jSkTpJKZcqQ6Nw6szc18wVx1eab8I0QfmZwpT2b0BkRtd0toNUFTOQpCVGFaRU1iplSLmd4lQlCUbwodZxX7ruQTpdxiu1yoYAugBJvxp6ZTnXnaN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0052" cy="2804865"/>
                    </a:xfrm>
                    <a:prstGeom prst="rect">
                      <a:avLst/>
                    </a:prstGeom>
                    <a:noFill/>
                    <a:ln>
                      <a:noFill/>
                    </a:ln>
                  </pic:spPr>
                </pic:pic>
              </a:graphicData>
            </a:graphic>
          </wp:inline>
        </w:drawing>
      </w:r>
    </w:p>
    <w:p w14:paraId="6EBB420E" w14:textId="77777777" w:rsidR="00DB4B6E" w:rsidRDefault="00DB4B6E" w:rsidP="00DB4B6E">
      <w:pPr>
        <w:pStyle w:val="Descripcin"/>
        <w:jc w:val="center"/>
      </w:pPr>
      <w:bookmarkStart w:id="47" w:name="_Ref502096467"/>
      <w:bookmarkStart w:id="48" w:name="_Toc504153967"/>
      <w:r>
        <w:t xml:space="preserve">Ilustración </w:t>
      </w:r>
      <w:r w:rsidR="000D1959">
        <w:fldChar w:fldCharType="begin"/>
      </w:r>
      <w:r w:rsidR="000D1959">
        <w:instrText xml:space="preserve"> SEQ Ilustración \* ARABIC </w:instrText>
      </w:r>
      <w:r w:rsidR="000D1959">
        <w:fldChar w:fldCharType="separate"/>
      </w:r>
      <w:r>
        <w:rPr>
          <w:noProof/>
        </w:rPr>
        <w:t>1</w:t>
      </w:r>
      <w:r w:rsidR="000D1959">
        <w:rPr>
          <w:noProof/>
        </w:rPr>
        <w:fldChar w:fldCharType="end"/>
      </w:r>
      <w:r>
        <w:t xml:space="preserve"> - Esquema básico de un robot</w:t>
      </w:r>
      <w:bookmarkEnd w:id="47"/>
      <w:bookmarkEnd w:id="48"/>
    </w:p>
    <w:p w14:paraId="20E20654" w14:textId="77777777" w:rsidR="00DB4B6E" w:rsidRDefault="00DB4B6E" w:rsidP="00DB4B6E">
      <w:pPr>
        <w:pStyle w:val="NormalWeb"/>
        <w:spacing w:before="0" w:beforeAutospacing="0" w:after="0" w:afterAutospacing="0"/>
        <w:jc w:val="both"/>
        <w:rPr>
          <w:rFonts w:ascii="Arial" w:hAnsi="Arial" w:cs="Arial"/>
          <w:color w:val="000000"/>
        </w:rPr>
      </w:pPr>
      <w:r>
        <w:rPr>
          <w:rFonts w:ascii="Arial" w:hAnsi="Arial" w:cs="Arial"/>
          <w:color w:val="000000"/>
        </w:rPr>
        <w:t>En la imagen (</w:t>
      </w:r>
      <w:r>
        <w:rPr>
          <w:rFonts w:ascii="Arial" w:hAnsi="Arial" w:cs="Arial"/>
          <w:color w:val="000000"/>
        </w:rPr>
        <w:fldChar w:fldCharType="begin"/>
      </w:r>
      <w:r>
        <w:rPr>
          <w:rFonts w:ascii="Arial" w:hAnsi="Arial" w:cs="Arial"/>
          <w:color w:val="000000"/>
        </w:rPr>
        <w:instrText xml:space="preserve"> REF _Ref502096467 \h </w:instrText>
      </w:r>
      <w:r>
        <w:rPr>
          <w:rFonts w:ascii="Arial" w:hAnsi="Arial" w:cs="Arial"/>
          <w:color w:val="000000"/>
        </w:rPr>
      </w:r>
      <w:r>
        <w:rPr>
          <w:rFonts w:ascii="Arial" w:hAnsi="Arial" w:cs="Arial"/>
          <w:color w:val="000000"/>
        </w:rPr>
        <w:fldChar w:fldCharType="separate"/>
      </w:r>
      <w:r>
        <w:t xml:space="preserve">Ilustración </w:t>
      </w:r>
      <w:r>
        <w:rPr>
          <w:noProof/>
        </w:rPr>
        <w:t>1</w:t>
      </w:r>
      <w:r>
        <w:t xml:space="preserve"> - Esquema básico de un robot</w:t>
      </w:r>
      <w:r>
        <w:rPr>
          <w:rFonts w:ascii="Arial" w:hAnsi="Arial" w:cs="Arial"/>
          <w:color w:val="000000"/>
        </w:rPr>
        <w:fldChar w:fldCharType="end"/>
      </w:r>
      <w:r>
        <w:rPr>
          <w:rFonts w:ascii="Arial" w:hAnsi="Arial" w:cs="Arial"/>
          <w:color w:val="000000"/>
        </w:rPr>
        <w:t>) se puede apreciar el esquema básico del funcionamiento de un robot, detallando los componentes que pueden tener (Actuadores, sensores y un sistema de control).</w:t>
      </w:r>
    </w:p>
    <w:p w14:paraId="1A198615"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La robótica está constituida por tres grandes temas como lo son; la </w:t>
      </w:r>
      <w:r w:rsidRPr="006E391D">
        <w:rPr>
          <w:rFonts w:ascii="Arial" w:hAnsi="Arial" w:cs="Arial"/>
          <w:i/>
          <w:iCs/>
          <w:color w:val="000000"/>
        </w:rPr>
        <w:t>percepción</w:t>
      </w:r>
      <w:r w:rsidRPr="006E391D">
        <w:rPr>
          <w:rFonts w:ascii="Arial" w:hAnsi="Arial" w:cs="Arial"/>
          <w:color w:val="000000"/>
        </w:rPr>
        <w:t xml:space="preserve">, la </w:t>
      </w:r>
      <w:r w:rsidRPr="006E391D">
        <w:rPr>
          <w:rFonts w:ascii="Arial" w:hAnsi="Arial" w:cs="Arial"/>
          <w:i/>
          <w:iCs/>
          <w:color w:val="000000"/>
        </w:rPr>
        <w:t xml:space="preserve">planificación </w:t>
      </w:r>
      <w:r w:rsidRPr="006E391D">
        <w:rPr>
          <w:rFonts w:ascii="Arial" w:hAnsi="Arial" w:cs="Arial"/>
          <w:color w:val="000000"/>
        </w:rPr>
        <w:t xml:space="preserve">y la </w:t>
      </w:r>
      <w:r w:rsidRPr="006E391D">
        <w:rPr>
          <w:rFonts w:ascii="Arial" w:hAnsi="Arial" w:cs="Arial"/>
          <w:i/>
          <w:iCs/>
          <w:color w:val="000000"/>
        </w:rPr>
        <w:t>manipulación</w:t>
      </w:r>
      <w:r w:rsidRPr="006E391D">
        <w:rPr>
          <w:rFonts w:ascii="Arial" w:hAnsi="Arial" w:cs="Arial"/>
          <w:color w:val="000000"/>
        </w:rPr>
        <w:t xml:space="preserve">. En conjunto permiten el desarrollo de robots con un gran índice de autonomía, logrando acciones básicas que realiza un ser humano al ejecutar ciertas tareas. Cuando una persona ha </w:t>
      </w:r>
      <w:r>
        <w:rPr>
          <w:rFonts w:ascii="Arial" w:hAnsi="Arial" w:cs="Arial"/>
          <w:color w:val="000000"/>
        </w:rPr>
        <w:t xml:space="preserve">detectado </w:t>
      </w:r>
      <w:r w:rsidRPr="006E391D">
        <w:rPr>
          <w:rFonts w:ascii="Arial" w:hAnsi="Arial" w:cs="Arial"/>
          <w:color w:val="000000"/>
        </w:rPr>
        <w:t xml:space="preserve">una necesidad, los primeros </w:t>
      </w:r>
      <w:r>
        <w:rPr>
          <w:rFonts w:ascii="Arial" w:hAnsi="Arial" w:cs="Arial"/>
          <w:color w:val="000000"/>
        </w:rPr>
        <w:t xml:space="preserve">pasos </w:t>
      </w:r>
      <w:r w:rsidRPr="006E391D">
        <w:rPr>
          <w:rFonts w:ascii="Arial" w:hAnsi="Arial" w:cs="Arial"/>
          <w:color w:val="000000"/>
        </w:rPr>
        <w:t xml:space="preserve">que </w:t>
      </w:r>
      <w:r>
        <w:rPr>
          <w:rFonts w:ascii="Arial" w:hAnsi="Arial" w:cs="Arial"/>
          <w:color w:val="000000"/>
        </w:rPr>
        <w:t xml:space="preserve">realiza </w:t>
      </w:r>
      <w:r w:rsidRPr="006E391D">
        <w:rPr>
          <w:rFonts w:ascii="Arial" w:hAnsi="Arial" w:cs="Arial"/>
          <w:color w:val="000000"/>
        </w:rPr>
        <w:t>es estudiar su entorno con alguno de sus cinco sentidos (</w:t>
      </w:r>
      <w:r w:rsidRPr="006E391D">
        <w:rPr>
          <w:rFonts w:ascii="Arial" w:hAnsi="Arial" w:cs="Arial"/>
          <w:i/>
          <w:iCs/>
          <w:color w:val="000000"/>
        </w:rPr>
        <w:t>percepción</w:t>
      </w:r>
      <w:r w:rsidRPr="006E391D">
        <w:rPr>
          <w:rFonts w:ascii="Arial" w:hAnsi="Arial" w:cs="Arial"/>
          <w:color w:val="000000"/>
        </w:rPr>
        <w:t>); luego toma la decisión de realizar acciones con determinados movimientos (</w:t>
      </w:r>
      <w:r w:rsidRPr="006E391D">
        <w:rPr>
          <w:rFonts w:ascii="Arial" w:hAnsi="Arial" w:cs="Arial"/>
          <w:i/>
          <w:iCs/>
          <w:color w:val="000000"/>
        </w:rPr>
        <w:t>planificación</w:t>
      </w:r>
      <w:r w:rsidRPr="006E391D">
        <w:rPr>
          <w:rFonts w:ascii="Arial" w:hAnsi="Arial" w:cs="Arial"/>
          <w:color w:val="000000"/>
        </w:rPr>
        <w:t>) para que, finalmente, las ejecute de modo secuencial (</w:t>
      </w:r>
      <w:r w:rsidRPr="006E391D">
        <w:rPr>
          <w:rFonts w:ascii="Arial" w:hAnsi="Arial" w:cs="Arial"/>
          <w:i/>
          <w:iCs/>
          <w:color w:val="000000"/>
        </w:rPr>
        <w:t>manipulación</w:t>
      </w:r>
      <w:r w:rsidRPr="006E391D">
        <w:rPr>
          <w:rFonts w:ascii="Arial" w:hAnsi="Arial" w:cs="Arial"/>
          <w:color w:val="000000"/>
        </w:rPr>
        <w:t>).</w:t>
      </w:r>
    </w:p>
    <w:p w14:paraId="603984A1" w14:textId="77777777" w:rsidR="00DB4B6E" w:rsidRPr="006E391D" w:rsidRDefault="00DB4B6E" w:rsidP="00DB4B6E">
      <w:pPr>
        <w:pStyle w:val="NormalWeb"/>
        <w:spacing w:before="0" w:beforeAutospacing="0" w:after="0" w:afterAutospacing="0"/>
        <w:jc w:val="both"/>
      </w:pPr>
      <w:r>
        <w:rPr>
          <w:rFonts w:ascii="Arial" w:hAnsi="Arial" w:cs="Arial"/>
          <w:color w:val="000000"/>
        </w:rPr>
        <w:t>Podemos identificar elementos y acciones relacionados con cada etapa de la secuencia antes descripta:</w:t>
      </w:r>
    </w:p>
    <w:p w14:paraId="19A20CC0" w14:textId="77777777" w:rsidR="00DB4B6E" w:rsidRPr="006E391D" w:rsidRDefault="00DB4B6E" w:rsidP="00DB4B6E">
      <w:pPr>
        <w:pStyle w:val="NormalWeb"/>
        <w:spacing w:before="0" w:beforeAutospacing="0" w:after="0" w:afterAutospacing="0"/>
        <w:jc w:val="both"/>
      </w:pPr>
      <w:r w:rsidRPr="006E391D">
        <w:t> </w:t>
      </w:r>
    </w:p>
    <w:p w14:paraId="78CFE9AE"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Percepción:</w:t>
      </w:r>
    </w:p>
    <w:p w14:paraId="5B44A06F"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Sensores</w:t>
      </w:r>
    </w:p>
    <w:p w14:paraId="72CBB5A3"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Tratamiento de información</w:t>
      </w:r>
    </w:p>
    <w:p w14:paraId="0C041CF6" w14:textId="77777777" w:rsidR="00DB4B6E" w:rsidRPr="006E391D" w:rsidRDefault="00DB4B6E" w:rsidP="00DB4B6E">
      <w:pPr>
        <w:pStyle w:val="NormalWeb"/>
        <w:numPr>
          <w:ilvl w:val="0"/>
          <w:numId w:val="3"/>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Procesamiento de información</w:t>
      </w:r>
    </w:p>
    <w:p w14:paraId="14D7CED4" w14:textId="77777777" w:rsidR="00DB4B6E" w:rsidRPr="006E391D" w:rsidRDefault="00DB4B6E" w:rsidP="00DB4B6E">
      <w:pPr>
        <w:pStyle w:val="NormalWeb"/>
        <w:spacing w:before="0" w:beforeAutospacing="0" w:after="0" w:afterAutospacing="0"/>
        <w:jc w:val="both"/>
      </w:pPr>
      <w:r w:rsidRPr="006E391D">
        <w:t> </w:t>
      </w:r>
    </w:p>
    <w:p w14:paraId="36265D1A"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Planificación:</w:t>
      </w:r>
    </w:p>
    <w:p w14:paraId="78CE9039"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Trayectorias</w:t>
      </w:r>
    </w:p>
    <w:p w14:paraId="277FDC7C"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Tareas</w:t>
      </w:r>
    </w:p>
    <w:p w14:paraId="6F3A4B99"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Planificación de tareas</w:t>
      </w:r>
    </w:p>
    <w:p w14:paraId="2A732285" w14:textId="77777777" w:rsidR="00DB4B6E" w:rsidRPr="006E391D" w:rsidRDefault="00DB4B6E" w:rsidP="00DB4B6E">
      <w:pPr>
        <w:pStyle w:val="NormalWeb"/>
        <w:numPr>
          <w:ilvl w:val="0"/>
          <w:numId w:val="4"/>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Toma de decisiones</w:t>
      </w:r>
    </w:p>
    <w:p w14:paraId="1E001E90" w14:textId="77777777" w:rsidR="00DB4B6E" w:rsidRPr="006E391D" w:rsidRDefault="00DB4B6E" w:rsidP="00DB4B6E">
      <w:pPr>
        <w:pStyle w:val="NormalWeb"/>
        <w:spacing w:before="0" w:beforeAutospacing="0" w:after="0" w:afterAutospacing="0"/>
        <w:jc w:val="both"/>
      </w:pPr>
      <w:r w:rsidRPr="006E391D">
        <w:t> </w:t>
      </w:r>
    </w:p>
    <w:p w14:paraId="05A1306A"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Manipulación:</w:t>
      </w:r>
    </w:p>
    <w:p w14:paraId="13CB0B88"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Mecánica</w:t>
      </w:r>
    </w:p>
    <w:p w14:paraId="6F861CA5"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Actuadores</w:t>
      </w:r>
    </w:p>
    <w:p w14:paraId="0705E7A5"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control</w:t>
      </w:r>
    </w:p>
    <w:p w14:paraId="0894689B" w14:textId="77777777" w:rsidR="00DB4B6E" w:rsidRPr="006E391D" w:rsidRDefault="00DB4B6E" w:rsidP="00DB4B6E">
      <w:pPr>
        <w:pStyle w:val="NormalWeb"/>
        <w:numPr>
          <w:ilvl w:val="0"/>
          <w:numId w:val="5"/>
        </w:numPr>
        <w:spacing w:before="0" w:beforeAutospacing="0" w:after="0" w:afterAutospacing="0"/>
        <w:ind w:left="1440"/>
        <w:jc w:val="both"/>
        <w:textAlignment w:val="baseline"/>
        <w:rPr>
          <w:rFonts w:ascii="Arial" w:hAnsi="Arial" w:cs="Arial"/>
          <w:color w:val="000000"/>
        </w:rPr>
      </w:pPr>
      <w:r w:rsidRPr="006E391D">
        <w:rPr>
          <w:rFonts w:ascii="Arial" w:hAnsi="Arial" w:cs="Arial"/>
          <w:color w:val="000000"/>
        </w:rPr>
        <w:t>Sistema de programación</w:t>
      </w:r>
    </w:p>
    <w:p w14:paraId="407DB69C" w14:textId="77777777" w:rsidR="00DB4B6E" w:rsidRPr="006E391D" w:rsidRDefault="00DB4B6E" w:rsidP="00DB4B6E">
      <w:pPr>
        <w:pStyle w:val="NormalWeb"/>
        <w:spacing w:before="0" w:beforeAutospacing="0" w:after="0" w:afterAutospacing="0"/>
      </w:pPr>
      <w:r w:rsidRPr="006E391D">
        <w:t> </w:t>
      </w:r>
    </w:p>
    <w:p w14:paraId="31D35045" w14:textId="77777777" w:rsidR="00DB4B6E" w:rsidRPr="00EA0B66" w:rsidRDefault="00DB4B6E" w:rsidP="00DB4B6E">
      <w:pPr>
        <w:pStyle w:val="Ttulo2"/>
        <w:rPr>
          <w:b/>
          <w:sz w:val="32"/>
          <w:szCs w:val="32"/>
        </w:rPr>
      </w:pPr>
      <w:bookmarkStart w:id="49" w:name="_Toc504153883"/>
      <w:r w:rsidRPr="00EA0B66">
        <w:rPr>
          <w:b/>
          <w:sz w:val="32"/>
          <w:szCs w:val="32"/>
        </w:rPr>
        <w:lastRenderedPageBreak/>
        <w:t>2.2 Estructura física de los robots</w:t>
      </w:r>
      <w:bookmarkEnd w:id="49"/>
    </w:p>
    <w:p w14:paraId="12BB397E" w14:textId="77777777" w:rsidR="00DB4B6E" w:rsidRDefault="00DB4B6E" w:rsidP="00DB4B6E">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 xml:space="preserve">La estructura es definida por el tipo de configuración general de las distintas piezas que conforman </w:t>
      </w:r>
      <w:r>
        <w:rPr>
          <w:rFonts w:ascii="Arial" w:hAnsi="Arial" w:cs="Arial"/>
          <w:color w:val="222222"/>
        </w:rPr>
        <w:t>a</w:t>
      </w:r>
      <w:r w:rsidRPr="006E391D">
        <w:rPr>
          <w:rFonts w:ascii="Arial" w:hAnsi="Arial" w:cs="Arial"/>
          <w:color w:val="222222"/>
        </w:rPr>
        <w:t xml:space="preserve">l Robot. Es difícil establecer una clasificación </w:t>
      </w:r>
      <w:r>
        <w:rPr>
          <w:rFonts w:ascii="Arial" w:hAnsi="Arial" w:cs="Arial"/>
          <w:color w:val="222222"/>
        </w:rPr>
        <w:t>estricta</w:t>
      </w:r>
      <w:r w:rsidRPr="006E391D">
        <w:rPr>
          <w:rFonts w:ascii="Arial" w:hAnsi="Arial" w:cs="Arial"/>
          <w:color w:val="222222"/>
        </w:rPr>
        <w:t xml:space="preserve"> de los mismos que resista un análisis riguroso. La subdivisión de los Robots, con base en su arquitectura, se podría hacer dentro de alguno de los siguientes grupos: poliarticulados, móviles, androides, zoomórficos e híbridos.</w:t>
      </w:r>
    </w:p>
    <w:p w14:paraId="339942C2" w14:textId="77777777" w:rsidR="00DB4B6E" w:rsidRDefault="00DB4B6E" w:rsidP="00DB4B6E">
      <w:pPr>
        <w:pStyle w:val="NormalWeb"/>
        <w:shd w:val="clear" w:color="auto" w:fill="FFFFFF"/>
        <w:spacing w:before="120" w:beforeAutospacing="0" w:after="120" w:afterAutospacing="0"/>
        <w:jc w:val="both"/>
        <w:rPr>
          <w:rFonts w:ascii="Arial" w:hAnsi="Arial" w:cs="Arial"/>
          <w:color w:val="222222"/>
        </w:rPr>
      </w:pPr>
    </w:p>
    <w:p w14:paraId="19A2D7DB" w14:textId="77777777" w:rsidR="00DB4B6E" w:rsidRPr="006E391D" w:rsidRDefault="00DB4B6E" w:rsidP="00DB4B6E">
      <w:pPr>
        <w:pStyle w:val="Ttulo3"/>
        <w:rPr>
          <w:b w:val="0"/>
          <w:sz w:val="28"/>
          <w:szCs w:val="28"/>
        </w:rPr>
      </w:pPr>
      <w:bookmarkStart w:id="50" w:name="_Toc504153884"/>
      <w:r w:rsidRPr="006E391D">
        <w:rPr>
          <w:b w:val="0"/>
          <w:sz w:val="28"/>
          <w:szCs w:val="28"/>
        </w:rPr>
        <w:t>2.2.1 Poliarticulados</w:t>
      </w:r>
      <w:bookmarkEnd w:id="50"/>
    </w:p>
    <w:p w14:paraId="173FBC0F" w14:textId="77777777" w:rsidR="00DB4B6E" w:rsidRPr="006E391D" w:rsidRDefault="00DB4B6E" w:rsidP="00DB4B6E">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0288" behindDoc="0" locked="0" layoutInCell="1" allowOverlap="1" wp14:anchorId="65B43D56" wp14:editId="4EA1F4FE">
                <wp:simplePos x="0" y="0"/>
                <wp:positionH relativeFrom="margin">
                  <wp:posOffset>3247390</wp:posOffset>
                </wp:positionH>
                <wp:positionV relativeFrom="paragraph">
                  <wp:posOffset>1548765</wp:posOffset>
                </wp:positionV>
                <wp:extent cx="2149475" cy="266700"/>
                <wp:effectExtent l="0" t="0" r="3175"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149475" cy="266700"/>
                        </a:xfrm>
                        <a:prstGeom prst="rect">
                          <a:avLst/>
                        </a:prstGeom>
                        <a:solidFill>
                          <a:prstClr val="white"/>
                        </a:solidFill>
                        <a:ln>
                          <a:noFill/>
                        </a:ln>
                      </wps:spPr>
                      <wps:txbx>
                        <w:txbxContent>
                          <w:p w14:paraId="524BC245" w14:textId="77777777" w:rsidR="00DB4B6E" w:rsidRPr="006F371C" w:rsidRDefault="00DB4B6E" w:rsidP="00DB4B6E">
                            <w:pPr>
                              <w:pStyle w:val="Descripcin"/>
                              <w:rPr>
                                <w:rFonts w:ascii="Times New Roman" w:eastAsia="Times New Roman" w:hAnsi="Times New Roman" w:cs="Times New Roman"/>
                                <w:noProof/>
                                <w:sz w:val="24"/>
                                <w:szCs w:val="24"/>
                              </w:rPr>
                            </w:pPr>
                            <w:bookmarkStart w:id="51" w:name="_Ref502096499"/>
                            <w:bookmarkStart w:id="52" w:name="_Toc504153968"/>
                            <w:r>
                              <w:t xml:space="preserve">Ilustración </w:t>
                            </w:r>
                            <w:r w:rsidR="000D1959">
                              <w:fldChar w:fldCharType="begin"/>
                            </w:r>
                            <w:r w:rsidR="000D1959">
                              <w:instrText xml:space="preserve"> SEQ Ilustración \* ARABIC </w:instrText>
                            </w:r>
                            <w:r w:rsidR="000D1959">
                              <w:fldChar w:fldCharType="separate"/>
                            </w:r>
                            <w:r>
                              <w:rPr>
                                <w:noProof/>
                              </w:rPr>
                              <w:t>2</w:t>
                            </w:r>
                            <w:r w:rsidR="000D1959">
                              <w:rPr>
                                <w:noProof/>
                              </w:rPr>
                              <w:fldChar w:fldCharType="end"/>
                            </w:r>
                            <w:r>
                              <w:t xml:space="preserve"> - Ejemplo de robot poliarticulado</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B43D56" id="_x0000_t202" coordsize="21600,21600" o:spt="202" path="m,l,21600r21600,l21600,xe">
                <v:stroke joinstyle="miter"/>
                <v:path gradientshapeok="t" o:connecttype="rect"/>
              </v:shapetype>
              <v:shape id="Cuadro de texto 4" o:spid="_x0000_s1026" type="#_x0000_t202" style="position:absolute;left:0;text-align:left;margin-left:255.7pt;margin-top:121.95pt;width:169.25pt;height:21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" stroked="f">
                <v:textbox style="mso-fit-shape-to-text:t" inset="0,0,0,0">
                  <w:txbxContent>
                    <w:p w14:paraId="524BC245" w14:textId="77777777" w:rsidR="00DB4B6E" w:rsidRPr="006F371C" w:rsidRDefault="00DB4B6E" w:rsidP="00DB4B6E">
                      <w:pPr>
                        <w:pStyle w:val="Descripcin"/>
                        <w:rPr>
                          <w:rFonts w:ascii="Times New Roman" w:eastAsia="Times New Roman" w:hAnsi="Times New Roman" w:cs="Times New Roman"/>
                          <w:noProof/>
                          <w:sz w:val="24"/>
                          <w:szCs w:val="24"/>
                        </w:rPr>
                      </w:pPr>
                      <w:bookmarkStart w:id="53" w:name="_Ref502096499"/>
                      <w:bookmarkStart w:id="54" w:name="_Toc504153968"/>
                      <w:r>
                        <w:t xml:space="preserve">Ilustración </w:t>
                      </w:r>
                      <w:fldSimple w:instr=" SEQ Ilustración \* ARABIC ">
                        <w:r>
                          <w:rPr>
                            <w:noProof/>
                          </w:rPr>
                          <w:t>2</w:t>
                        </w:r>
                      </w:fldSimple>
                      <w:r>
                        <w:t xml:space="preserve"> - Ejemplo de robot poliarticulado</w:t>
                      </w:r>
                      <w:bookmarkEnd w:id="53"/>
                      <w:bookmarkEnd w:id="54"/>
                    </w:p>
                  </w:txbxContent>
                </v:textbox>
                <w10:wrap type="square" anchorx="margin"/>
              </v:shape>
            </w:pict>
          </mc:Fallback>
        </mc:AlternateContent>
      </w:r>
      <w:r w:rsidRPr="006E391D">
        <w:rPr>
          <w:noProof/>
          <w:lang w:val="en-US" w:eastAsia="en-US"/>
        </w:rPr>
        <w:drawing>
          <wp:anchor distT="0" distB="0" distL="114300" distR="114300" simplePos="0" relativeHeight="251659264" behindDoc="0" locked="0" layoutInCell="1" allowOverlap="1" wp14:anchorId="36408B91" wp14:editId="6537049A">
            <wp:simplePos x="0" y="0"/>
            <wp:positionH relativeFrom="column">
              <wp:posOffset>3252451</wp:posOffset>
            </wp:positionH>
            <wp:positionV relativeFrom="paragraph">
              <wp:posOffset>65035</wp:posOffset>
            </wp:positionV>
            <wp:extent cx="1952625" cy="1447800"/>
            <wp:effectExtent l="0" t="0" r="9525" b="0"/>
            <wp:wrapSquare wrapText="bothSides"/>
            <wp:docPr id="7" name="Imagen 7" descr="https://lh3.googleusercontent.com/VsIPZmm8vLrZvjFCv8cSiYpFdtRO6-xEvOafW_jFfMb32lO0KOiYg0cwDaY4EYIZUzY4dlC2vzwPygfVhhnp1s0Odt5zrVEgRQ6umd5LLN7zMzSKG-lLbYVhEJ-nPbIZGoPv6Y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sIPZmm8vLrZvjFCv8cSiYpFdtRO6-xEvOafW_jFfMb32lO0KOiYg0cwDaY4EYIZUzY4dlC2vzwPygfVhhnp1s0Odt5zrVEgRQ6umd5LLN7zMzSKG-lLbYVhEJ-nPbIZGoPv6Yb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91D">
        <w:rPr>
          <w:rFonts w:ascii="Arial" w:hAnsi="Arial" w:cs="Arial"/>
          <w:color w:val="222222"/>
        </w:rPr>
        <w:t>Se les denomina robots poliarticulados a aquellos que en su mayoría son sedentarios o de desplazamientos muy limitados y tanto su forma como configuración pudiera ser muy diversa. En este grupo entrarían aquellos robots estructurados para mover sus componentes terminales (Ej.: sus actuadores) en un espacio determinado de trabajo con una simetría específica. Ejemplos, podrían ser los robots industriales, cartesianos y/o manipuladores.</w:t>
      </w:r>
      <w:r>
        <w:rPr>
          <w:rFonts w:ascii="Arial" w:hAnsi="Arial" w:cs="Arial"/>
          <w:color w:val="222222"/>
        </w:rPr>
        <w:t xml:space="preserve"> En la ilustración anterior (</w:t>
      </w:r>
      <w:r>
        <w:rPr>
          <w:rFonts w:ascii="Arial" w:hAnsi="Arial" w:cs="Arial"/>
          <w:color w:val="222222"/>
        </w:rPr>
        <w:fldChar w:fldCharType="begin"/>
      </w:r>
      <w:r>
        <w:rPr>
          <w:rFonts w:ascii="Arial" w:hAnsi="Arial" w:cs="Arial"/>
          <w:color w:val="222222"/>
        </w:rPr>
        <w:instrText xml:space="preserve"> REF _Ref502096499 \h </w:instrText>
      </w:r>
      <w:r>
        <w:rPr>
          <w:rFonts w:ascii="Arial" w:hAnsi="Arial" w:cs="Arial"/>
          <w:color w:val="222222"/>
        </w:rPr>
      </w:r>
      <w:r>
        <w:rPr>
          <w:rFonts w:ascii="Arial" w:hAnsi="Arial" w:cs="Arial"/>
          <w:color w:val="222222"/>
        </w:rPr>
        <w:fldChar w:fldCharType="separate"/>
      </w:r>
      <w:r>
        <w:t xml:space="preserve">Ilustración </w:t>
      </w:r>
      <w:r>
        <w:rPr>
          <w:noProof/>
        </w:rPr>
        <w:t>2</w:t>
      </w:r>
      <w:r>
        <w:t xml:space="preserve"> - Ejemplo de robot poliarticulado</w:t>
      </w:r>
      <w:r>
        <w:rPr>
          <w:rFonts w:ascii="Arial" w:hAnsi="Arial" w:cs="Arial"/>
          <w:color w:val="222222"/>
        </w:rPr>
        <w:fldChar w:fldCharType="end"/>
      </w:r>
      <w:r>
        <w:rPr>
          <w:rFonts w:ascii="Arial" w:hAnsi="Arial" w:cs="Arial"/>
          <w:color w:val="222222"/>
        </w:rPr>
        <w:t>) se muestra un brazo robótico como ejemplo de un robot poliarticulado.</w:t>
      </w:r>
    </w:p>
    <w:p w14:paraId="031E5A94" w14:textId="77777777" w:rsidR="00DB4B6E" w:rsidRDefault="00DB4B6E" w:rsidP="00DB4B6E">
      <w:pPr>
        <w:pStyle w:val="NormalWeb"/>
        <w:spacing w:before="60" w:beforeAutospacing="0" w:after="20" w:afterAutospacing="0"/>
        <w:jc w:val="both"/>
      </w:pPr>
      <w:r>
        <w:t> </w:t>
      </w:r>
    </w:p>
    <w:p w14:paraId="3E858C0C" w14:textId="77777777" w:rsidR="00DB4B6E" w:rsidRPr="006E391D" w:rsidRDefault="00DB4B6E" w:rsidP="00DB4B6E">
      <w:pPr>
        <w:pStyle w:val="Ttulo3"/>
        <w:rPr>
          <w:b w:val="0"/>
          <w:sz w:val="28"/>
          <w:szCs w:val="28"/>
        </w:rPr>
      </w:pPr>
      <w:bookmarkStart w:id="53" w:name="_Toc504153885"/>
      <w:r w:rsidRPr="006E391D">
        <w:rPr>
          <w:b w:val="0"/>
          <w:sz w:val="28"/>
          <w:szCs w:val="28"/>
        </w:rPr>
        <w:t>2.2.2 Móviles</w:t>
      </w:r>
      <w:bookmarkEnd w:id="53"/>
    </w:p>
    <w:p w14:paraId="245A8F9D" w14:textId="77777777" w:rsidR="00DB4B6E" w:rsidRDefault="00DB4B6E" w:rsidP="00DB4B6E">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2336" behindDoc="0" locked="0" layoutInCell="1" allowOverlap="1" wp14:anchorId="0AB87A5D" wp14:editId="623B0345">
                <wp:simplePos x="0" y="0"/>
                <wp:positionH relativeFrom="margin">
                  <wp:posOffset>3648710</wp:posOffset>
                </wp:positionH>
                <wp:positionV relativeFrom="paragraph">
                  <wp:posOffset>1295400</wp:posOffset>
                </wp:positionV>
                <wp:extent cx="1752600" cy="2667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752600" cy="266700"/>
                        </a:xfrm>
                        <a:prstGeom prst="rect">
                          <a:avLst/>
                        </a:prstGeom>
                        <a:solidFill>
                          <a:prstClr val="white"/>
                        </a:solidFill>
                        <a:ln>
                          <a:noFill/>
                        </a:ln>
                      </wps:spPr>
                      <wps:txbx>
                        <w:txbxContent>
                          <w:p w14:paraId="2FF82652" w14:textId="77777777" w:rsidR="00DB4B6E" w:rsidRPr="005D4DA0" w:rsidRDefault="00DB4B6E" w:rsidP="00DB4B6E">
                            <w:pPr>
                              <w:pStyle w:val="Descripcin"/>
                              <w:rPr>
                                <w:rFonts w:ascii="Times New Roman" w:eastAsia="Times New Roman" w:hAnsi="Times New Roman" w:cs="Times New Roman"/>
                                <w:noProof/>
                                <w:sz w:val="24"/>
                                <w:szCs w:val="24"/>
                              </w:rPr>
                            </w:pPr>
                            <w:bookmarkStart w:id="54" w:name="_Ref502096527"/>
                            <w:bookmarkStart w:id="55" w:name="_Toc504153969"/>
                            <w:r>
                              <w:t xml:space="preserve">Ilustración </w:t>
                            </w:r>
                            <w:r w:rsidR="000D1959">
                              <w:fldChar w:fldCharType="begin"/>
                            </w:r>
                            <w:r w:rsidR="000D1959">
                              <w:instrText xml:space="preserve"> SEQ Ilustración \* ARABIC </w:instrText>
                            </w:r>
                            <w:r w:rsidR="000D1959">
                              <w:fldChar w:fldCharType="separate"/>
                            </w:r>
                            <w:r>
                              <w:rPr>
                                <w:noProof/>
                              </w:rPr>
                              <w:t>3</w:t>
                            </w:r>
                            <w:r w:rsidR="000D1959">
                              <w:rPr>
                                <w:noProof/>
                              </w:rPr>
                              <w:fldChar w:fldCharType="end"/>
                            </w:r>
                            <w:r>
                              <w:t xml:space="preserve"> - Ejemplo de robot móvil</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B87A5D" id="Cuadro de texto 9" o:spid="_x0000_s1027" type="#_x0000_t202" style="position:absolute;left:0;text-align:left;margin-left:287.3pt;margin-top:102pt;width:138pt;height:2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" stroked="f">
                <v:textbox style="mso-fit-shape-to-text:t" inset="0,0,0,0">
                  <w:txbxContent>
                    <w:p w14:paraId="2FF82652" w14:textId="77777777" w:rsidR="00DB4B6E" w:rsidRPr="005D4DA0" w:rsidRDefault="00DB4B6E" w:rsidP="00DB4B6E">
                      <w:pPr>
                        <w:pStyle w:val="Descripcin"/>
                        <w:rPr>
                          <w:rFonts w:ascii="Times New Roman" w:eastAsia="Times New Roman" w:hAnsi="Times New Roman" w:cs="Times New Roman"/>
                          <w:noProof/>
                          <w:sz w:val="24"/>
                          <w:szCs w:val="24"/>
                        </w:rPr>
                      </w:pPr>
                      <w:bookmarkStart w:id="58" w:name="_Ref502096527"/>
                      <w:bookmarkStart w:id="59" w:name="_Toc504153969"/>
                      <w:r>
                        <w:t xml:space="preserve">Ilustración </w:t>
                      </w:r>
                      <w:fldSimple w:instr=" SEQ Ilustración \* ARABIC ">
                        <w:r>
                          <w:rPr>
                            <w:noProof/>
                          </w:rPr>
                          <w:t>3</w:t>
                        </w:r>
                      </w:fldSimple>
                      <w:r>
                        <w:t xml:space="preserve"> - Ejemplo de robot móvil</w:t>
                      </w:r>
                      <w:bookmarkEnd w:id="58"/>
                      <w:bookmarkEnd w:id="59"/>
                    </w:p>
                  </w:txbxContent>
                </v:textbox>
                <w10:wrap type="square" anchorx="margin"/>
              </v:shape>
            </w:pict>
          </mc:Fallback>
        </mc:AlternateContent>
      </w:r>
      <w:r w:rsidRPr="006E391D">
        <w:rPr>
          <w:noProof/>
          <w:lang w:val="en-US" w:eastAsia="en-US"/>
        </w:rPr>
        <w:drawing>
          <wp:anchor distT="0" distB="0" distL="114300" distR="114300" simplePos="0" relativeHeight="251661312" behindDoc="0" locked="0" layoutInCell="1" allowOverlap="1" wp14:anchorId="0CF964D5" wp14:editId="569DEF08">
            <wp:simplePos x="0" y="0"/>
            <wp:positionH relativeFrom="margin">
              <wp:posOffset>3723649</wp:posOffset>
            </wp:positionH>
            <wp:positionV relativeFrom="paragraph">
              <wp:posOffset>32707</wp:posOffset>
            </wp:positionV>
            <wp:extent cx="1555115" cy="1268730"/>
            <wp:effectExtent l="0" t="0" r="6985" b="7620"/>
            <wp:wrapSquare wrapText="bothSides"/>
            <wp:docPr id="6" name="Imagen 6" descr="https://lh4.googleusercontent.com/wbtGyOInwYa3x_iq6jiUScOy9KAAbNWC_vpvtd3MxtN-dItBz2kix6HyIhDVIFo6MDVjDreH4EHIoOAdKde2rcDHmBrUfULSZToTbHy-QxcIohDQqVQB0UmelqXKPzkBYNeI0Q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btGyOInwYa3x_iq6jiUScOy9KAAbNWC_vpvtd3MxtN-dItBz2kix6HyIhDVIFo6MDVjDreH4EHIoOAdKde2rcDHmBrUfULSZToTbHy-QxcIohDQqVQB0UmelqXKPzkBYNeI0QW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82" t="9382" r="5338" b="11300"/>
                    <a:stretch/>
                  </pic:blipFill>
                  <pic:spPr bwMode="auto">
                    <a:xfrm>
                      <a:off x="0" y="0"/>
                      <a:ext cx="1555115" cy="1268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E391D">
        <w:rPr>
          <w:rFonts w:ascii="Arial" w:hAnsi="Arial" w:cs="Arial"/>
          <w:color w:val="222222"/>
        </w:rPr>
        <w:t>Estos robots se caracterizan, primordialmente, por su capacidad de desplazamiento. Su forma, por lo general, se basa en diseños típicos de vehículos como los automóviles. Su objetivo prioritario suele ser recorrer un determinado camino guiándose por la información de su entorno, obtenida a través de sus sensores. Pueden ser dotados de un cierto nivel de inteligencia (gracias a su programación) e incluso sortear obstáculos.</w:t>
      </w:r>
      <w:r>
        <w:rPr>
          <w:rFonts w:ascii="Arial" w:hAnsi="Arial" w:cs="Arial"/>
          <w:color w:val="222222"/>
        </w:rPr>
        <w:t xml:space="preserve"> En la imagen (</w:t>
      </w:r>
      <w:r>
        <w:rPr>
          <w:rFonts w:ascii="Arial" w:hAnsi="Arial" w:cs="Arial"/>
          <w:color w:val="222222"/>
        </w:rPr>
        <w:fldChar w:fldCharType="begin"/>
      </w:r>
      <w:r>
        <w:rPr>
          <w:rFonts w:ascii="Arial" w:hAnsi="Arial" w:cs="Arial"/>
          <w:color w:val="222222"/>
        </w:rPr>
        <w:instrText xml:space="preserve"> REF _Ref502096527 \h </w:instrText>
      </w:r>
      <w:r>
        <w:rPr>
          <w:rFonts w:ascii="Arial" w:hAnsi="Arial" w:cs="Arial"/>
          <w:color w:val="222222"/>
        </w:rPr>
      </w:r>
      <w:r>
        <w:rPr>
          <w:rFonts w:ascii="Arial" w:hAnsi="Arial" w:cs="Arial"/>
          <w:color w:val="222222"/>
        </w:rPr>
        <w:fldChar w:fldCharType="separate"/>
      </w:r>
      <w:r>
        <w:t xml:space="preserve">Ilustración </w:t>
      </w:r>
      <w:r>
        <w:rPr>
          <w:noProof/>
        </w:rPr>
        <w:t>3</w:t>
      </w:r>
      <w:r>
        <w:t xml:space="preserve"> - Ejemplo de robot móvil</w:t>
      </w:r>
      <w:r>
        <w:rPr>
          <w:rFonts w:ascii="Arial" w:hAnsi="Arial" w:cs="Arial"/>
          <w:color w:val="222222"/>
        </w:rPr>
        <w:fldChar w:fldCharType="end"/>
      </w:r>
      <w:r>
        <w:rPr>
          <w:rFonts w:ascii="Arial" w:hAnsi="Arial" w:cs="Arial"/>
          <w:color w:val="222222"/>
        </w:rPr>
        <w:t>) se visualiza un robot móvil que cuenta con 4 ruedas y motores para su desplazamiento, y a su vez con un brazo manipulado por servo motores.</w:t>
      </w:r>
      <w:r>
        <w:t> </w:t>
      </w:r>
    </w:p>
    <w:p w14:paraId="4144500E" w14:textId="77777777" w:rsidR="00DB4B6E" w:rsidRDefault="00DB4B6E" w:rsidP="00DB4B6E">
      <w:pPr>
        <w:pStyle w:val="NormalWeb"/>
        <w:spacing w:before="60" w:beforeAutospacing="0" w:after="20" w:afterAutospacing="0"/>
        <w:jc w:val="both"/>
      </w:pPr>
      <w:r>
        <w:t> </w:t>
      </w:r>
    </w:p>
    <w:p w14:paraId="74BFF0A4" w14:textId="77777777" w:rsidR="00DB4B6E" w:rsidRDefault="00DB4B6E" w:rsidP="00DB4B6E">
      <w:pPr>
        <w:rPr>
          <w:rFonts w:ascii="Times New Roman" w:eastAsia="Times New Roman" w:hAnsi="Times New Roman" w:cs="Times New Roman"/>
          <w:color w:val="auto"/>
          <w:sz w:val="24"/>
          <w:szCs w:val="24"/>
        </w:rPr>
      </w:pPr>
      <w:r>
        <w:br w:type="page"/>
      </w:r>
    </w:p>
    <w:p w14:paraId="027FAF54" w14:textId="77777777" w:rsidR="00DB4B6E" w:rsidRPr="006E391D" w:rsidRDefault="00DB4B6E" w:rsidP="00DB4B6E">
      <w:pPr>
        <w:pStyle w:val="Ttulo3"/>
        <w:rPr>
          <w:b w:val="0"/>
          <w:sz w:val="28"/>
          <w:szCs w:val="28"/>
        </w:rPr>
      </w:pPr>
      <w:bookmarkStart w:id="56" w:name="_Toc504153886"/>
      <w:r w:rsidRPr="006E391D">
        <w:rPr>
          <w:b w:val="0"/>
          <w:sz w:val="28"/>
          <w:szCs w:val="28"/>
        </w:rPr>
        <w:lastRenderedPageBreak/>
        <w:t>2.2.3 Androides</w:t>
      </w:r>
      <w:bookmarkEnd w:id="56"/>
    </w:p>
    <w:p w14:paraId="7775E4C8" w14:textId="77777777" w:rsidR="00DB4B6E" w:rsidRDefault="00DB4B6E" w:rsidP="00DB4B6E">
      <w:pPr>
        <w:pStyle w:val="NormalWeb"/>
        <w:spacing w:before="60" w:beforeAutospacing="0" w:after="20" w:afterAutospacing="0"/>
        <w:jc w:val="both"/>
      </w:pPr>
      <w:r>
        <w:rPr>
          <w:noProof/>
          <w:lang w:val="en-US" w:eastAsia="en-US"/>
        </w:rPr>
        <w:drawing>
          <wp:anchor distT="0" distB="0" distL="114300" distR="114300" simplePos="0" relativeHeight="251663360" behindDoc="0" locked="0" layoutInCell="1" allowOverlap="1" wp14:anchorId="03E7F3D4" wp14:editId="7481D165">
            <wp:simplePos x="0" y="0"/>
            <wp:positionH relativeFrom="margin">
              <wp:posOffset>-6350</wp:posOffset>
            </wp:positionH>
            <wp:positionV relativeFrom="paragraph">
              <wp:posOffset>43815</wp:posOffset>
            </wp:positionV>
            <wp:extent cx="1209675" cy="1352550"/>
            <wp:effectExtent l="0" t="0" r="9525" b="0"/>
            <wp:wrapSquare wrapText="bothSides"/>
            <wp:docPr id="5" name="Imagen 5" descr="https://lh6.googleusercontent.com/FOFgcxtJoKiEBk9_h9sv9nFO-afeh3e1wV1QC40XRQd1jV9gfodq2J6U18cCRAgCBWszQgVSgj-yyzwKm7qnk2Y_pgWYzyiiY9IBKKPfjI9XJR8UR3yIu6IweOEX7GP3coLm4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OFgcxtJoKiEBk9_h9sv9nFO-afeh3e1wV1QC40XRQd1jV9gfodq2J6U18cCRAgCBWszQgVSgj-yyzwKm7qnk2Y_pgWYzyiiY9IBKKPfjI9XJR8UR3yIu6IweOEX7GP3coLm4RV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9675" cy="1352550"/>
                    </a:xfrm>
                    <a:prstGeom prst="rect">
                      <a:avLst/>
                    </a:prstGeom>
                    <a:noFill/>
                    <a:ln>
                      <a:noFill/>
                    </a:ln>
                  </pic:spPr>
                </pic:pic>
              </a:graphicData>
            </a:graphic>
          </wp:anchor>
        </w:drawing>
      </w:r>
      <w:r>
        <w:t> </w:t>
      </w:r>
    </w:p>
    <w:p w14:paraId="00D6C080" w14:textId="77777777" w:rsidR="00DB4B6E" w:rsidRPr="006E391D" w:rsidRDefault="00DB4B6E" w:rsidP="00DB4B6E">
      <w:pPr>
        <w:pStyle w:val="NormalWeb"/>
        <w:spacing w:before="60" w:beforeAutospacing="0" w:after="20" w:afterAutospacing="0"/>
        <w:jc w:val="both"/>
      </w:pPr>
      <w:r w:rsidRPr="006E391D">
        <w:rPr>
          <w:rFonts w:ascii="Arial" w:hAnsi="Arial" w:cs="Arial"/>
          <w:color w:val="222222"/>
        </w:rPr>
        <w:t>Se les llama androide a los robots que intentan simular y/o reproducir la forma y comportamiento cinemático de seres vivos. Todavía no cuentan con alguna aplicación práctica específica, sino más que, para el estudio y la experimentación.</w:t>
      </w:r>
      <w:r>
        <w:rPr>
          <w:rFonts w:ascii="Arial" w:hAnsi="Arial" w:cs="Arial"/>
          <w:color w:val="222222"/>
        </w:rPr>
        <w:t xml:space="preserve"> La imagen (</w:t>
      </w:r>
      <w:r>
        <w:rPr>
          <w:rFonts w:ascii="Arial" w:hAnsi="Arial" w:cs="Arial"/>
          <w:color w:val="222222"/>
        </w:rPr>
        <w:fldChar w:fldCharType="begin"/>
      </w:r>
      <w:r>
        <w:rPr>
          <w:rFonts w:ascii="Arial" w:hAnsi="Arial" w:cs="Arial"/>
          <w:color w:val="222222"/>
        </w:rPr>
        <w:instrText xml:space="preserve"> REF _Ref502096550 \h </w:instrText>
      </w:r>
      <w:r>
        <w:rPr>
          <w:rFonts w:ascii="Arial" w:hAnsi="Arial" w:cs="Arial"/>
          <w:color w:val="222222"/>
        </w:rPr>
      </w:r>
      <w:r>
        <w:rPr>
          <w:rFonts w:ascii="Arial" w:hAnsi="Arial" w:cs="Arial"/>
          <w:color w:val="222222"/>
        </w:rPr>
        <w:fldChar w:fldCharType="separate"/>
      </w:r>
      <w:r>
        <w:t xml:space="preserve">Ilustración </w:t>
      </w:r>
      <w:r>
        <w:rPr>
          <w:noProof/>
        </w:rPr>
        <w:t>4</w:t>
      </w:r>
      <w:r>
        <w:t xml:space="preserve"> - Androide Asimo de Honda</w:t>
      </w:r>
      <w:r>
        <w:rPr>
          <w:rFonts w:ascii="Arial" w:hAnsi="Arial" w:cs="Arial"/>
          <w:color w:val="222222"/>
        </w:rPr>
        <w:fldChar w:fldCharType="end"/>
      </w:r>
      <w:r>
        <w:rPr>
          <w:rFonts w:ascii="Arial" w:hAnsi="Arial" w:cs="Arial"/>
          <w:color w:val="222222"/>
        </w:rPr>
        <w:t>) muestra el androide ASIMO creado por la compañía japonesa Honda en el año 2000.</w:t>
      </w:r>
    </w:p>
    <w:p w14:paraId="49A3B203" w14:textId="77777777" w:rsidR="00DB4B6E" w:rsidRPr="006E391D" w:rsidRDefault="00DB4B6E" w:rsidP="00DB4B6E">
      <w:pPr>
        <w:pStyle w:val="NormalWeb"/>
        <w:spacing w:before="60" w:beforeAutospacing="0" w:after="20" w:afterAutospacing="0"/>
        <w:jc w:val="both"/>
      </w:pPr>
      <w:r>
        <w:rPr>
          <w:noProof/>
          <w:lang w:val="en-US" w:eastAsia="en-US"/>
        </w:rPr>
        <mc:AlternateContent>
          <mc:Choice Requires="wps">
            <w:drawing>
              <wp:anchor distT="0" distB="0" distL="114300" distR="114300" simplePos="0" relativeHeight="251668480" behindDoc="0" locked="0" layoutInCell="1" allowOverlap="1" wp14:anchorId="334B178A" wp14:editId="62D2C8BF">
                <wp:simplePos x="0" y="0"/>
                <wp:positionH relativeFrom="column">
                  <wp:posOffset>-403860</wp:posOffset>
                </wp:positionH>
                <wp:positionV relativeFrom="paragraph">
                  <wp:posOffset>39370</wp:posOffset>
                </wp:positionV>
                <wp:extent cx="1871345" cy="266700"/>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1871345" cy="266700"/>
                        </a:xfrm>
                        <a:prstGeom prst="rect">
                          <a:avLst/>
                        </a:prstGeom>
                        <a:solidFill>
                          <a:prstClr val="white"/>
                        </a:solidFill>
                        <a:ln>
                          <a:noFill/>
                        </a:ln>
                      </wps:spPr>
                      <wps:txbx>
                        <w:txbxContent>
                          <w:p w14:paraId="641D9906" w14:textId="77777777" w:rsidR="00DB4B6E" w:rsidRPr="008F3B83" w:rsidRDefault="00DB4B6E" w:rsidP="00DB4B6E">
                            <w:pPr>
                              <w:pStyle w:val="Descripcin"/>
                              <w:rPr>
                                <w:rFonts w:ascii="Times New Roman" w:eastAsia="Times New Roman" w:hAnsi="Times New Roman" w:cs="Times New Roman"/>
                                <w:noProof/>
                                <w:sz w:val="24"/>
                                <w:szCs w:val="24"/>
                              </w:rPr>
                            </w:pPr>
                            <w:bookmarkStart w:id="57" w:name="_Ref502096550"/>
                            <w:bookmarkStart w:id="58" w:name="_Toc504153970"/>
                            <w:r>
                              <w:t xml:space="preserve">Ilustración </w:t>
                            </w:r>
                            <w:r w:rsidR="000D1959">
                              <w:fldChar w:fldCharType="begin"/>
                            </w:r>
                            <w:r w:rsidR="000D1959">
                              <w:instrText xml:space="preserve"> SEQ Ilustración \* ARABIC </w:instrText>
                            </w:r>
                            <w:r w:rsidR="000D1959">
                              <w:fldChar w:fldCharType="separate"/>
                            </w:r>
                            <w:r>
                              <w:rPr>
                                <w:noProof/>
                              </w:rPr>
                              <w:t>4</w:t>
                            </w:r>
                            <w:r w:rsidR="000D1959">
                              <w:rPr>
                                <w:noProof/>
                              </w:rPr>
                              <w:fldChar w:fldCharType="end"/>
                            </w:r>
                            <w:r>
                              <w:t xml:space="preserve"> - Androide Asimo de Honda</w:t>
                            </w:r>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4B178A" id="Cuadro de texto 10" o:spid="_x0000_s1028" type="#_x0000_t202" style="position:absolute;left:0;text-align:left;margin-left:-31.8pt;margin-top:3.1pt;width:147.3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" stroked="f">
                <v:textbox style="mso-fit-shape-to-text:t" inset="0,0,0,0">
                  <w:txbxContent>
                    <w:p w14:paraId="641D9906" w14:textId="77777777" w:rsidR="00DB4B6E" w:rsidRPr="008F3B83" w:rsidRDefault="00DB4B6E" w:rsidP="00DB4B6E">
                      <w:pPr>
                        <w:pStyle w:val="Descripcin"/>
                        <w:rPr>
                          <w:rFonts w:ascii="Times New Roman" w:eastAsia="Times New Roman" w:hAnsi="Times New Roman" w:cs="Times New Roman"/>
                          <w:noProof/>
                          <w:sz w:val="24"/>
                          <w:szCs w:val="24"/>
                        </w:rPr>
                      </w:pPr>
                      <w:bookmarkStart w:id="63" w:name="_Ref502096550"/>
                      <w:bookmarkStart w:id="64" w:name="_Toc504153970"/>
                      <w:r>
                        <w:t xml:space="preserve">Ilustración </w:t>
                      </w:r>
                      <w:fldSimple w:instr=" SEQ Ilustración \* ARABIC ">
                        <w:r>
                          <w:rPr>
                            <w:noProof/>
                          </w:rPr>
                          <w:t>4</w:t>
                        </w:r>
                      </w:fldSimple>
                      <w:r>
                        <w:t xml:space="preserve"> - Androide Asimo de Honda</w:t>
                      </w:r>
                      <w:bookmarkEnd w:id="63"/>
                      <w:bookmarkEnd w:id="64"/>
                    </w:p>
                  </w:txbxContent>
                </v:textbox>
                <w10:wrap type="square"/>
              </v:shape>
            </w:pict>
          </mc:Fallback>
        </mc:AlternateContent>
      </w:r>
      <w:r w:rsidRPr="006E391D">
        <w:t> </w:t>
      </w:r>
    </w:p>
    <w:p w14:paraId="27F0E9D2" w14:textId="77777777" w:rsidR="00DB4B6E" w:rsidRDefault="00DB4B6E" w:rsidP="00DB4B6E">
      <w:pPr>
        <w:pStyle w:val="NormalWeb"/>
        <w:spacing w:before="60" w:beforeAutospacing="0" w:after="20" w:afterAutospacing="0"/>
        <w:jc w:val="right"/>
      </w:pPr>
      <w:r>
        <w:t> </w:t>
      </w:r>
    </w:p>
    <w:p w14:paraId="6046DC3A" w14:textId="77777777" w:rsidR="00DB4B6E" w:rsidRPr="000665A2" w:rsidRDefault="00DB4B6E" w:rsidP="00DB4B6E">
      <w:pPr>
        <w:pStyle w:val="NormalWeb"/>
        <w:spacing w:before="60" w:beforeAutospacing="0" w:after="20" w:afterAutospacing="0"/>
        <w:jc w:val="right"/>
      </w:pPr>
      <w:r>
        <w:t> </w:t>
      </w:r>
    </w:p>
    <w:p w14:paraId="197B8D17" w14:textId="77777777" w:rsidR="00DB4B6E" w:rsidRPr="006E391D" w:rsidRDefault="00DB4B6E" w:rsidP="00DB4B6E">
      <w:pPr>
        <w:pStyle w:val="Ttulo3"/>
        <w:rPr>
          <w:b w:val="0"/>
          <w:sz w:val="28"/>
          <w:szCs w:val="28"/>
        </w:rPr>
      </w:pPr>
      <w:bookmarkStart w:id="59" w:name="_Toc504153887"/>
      <w:r w:rsidRPr="006E391D">
        <w:rPr>
          <w:b w:val="0"/>
          <w:sz w:val="28"/>
          <w:szCs w:val="28"/>
        </w:rPr>
        <w:t>2.2.4 Zoomórficos</w:t>
      </w:r>
      <w:bookmarkEnd w:id="59"/>
    </w:p>
    <w:p w14:paraId="33E07409" w14:textId="77777777" w:rsidR="00DB4B6E" w:rsidRPr="006E391D" w:rsidRDefault="00DB4B6E" w:rsidP="00DB4B6E">
      <w:pPr>
        <w:pStyle w:val="NormalWeb"/>
        <w:shd w:val="clear" w:color="auto" w:fill="FFFFFF"/>
        <w:spacing w:before="120" w:beforeAutospacing="0" w:after="120" w:afterAutospacing="0"/>
        <w:jc w:val="both"/>
      </w:pPr>
      <w:r w:rsidRPr="006E391D">
        <w:rPr>
          <w:noProof/>
          <w:lang w:val="en-US" w:eastAsia="en-US"/>
        </w:rPr>
        <mc:AlternateContent>
          <mc:Choice Requires="wps">
            <w:drawing>
              <wp:anchor distT="0" distB="0" distL="114300" distR="114300" simplePos="0" relativeHeight="251665408" behindDoc="0" locked="0" layoutInCell="1" allowOverlap="1" wp14:anchorId="4B6C2964" wp14:editId="0F7CD1A6">
                <wp:simplePos x="0" y="0"/>
                <wp:positionH relativeFrom="column">
                  <wp:posOffset>2942590</wp:posOffset>
                </wp:positionH>
                <wp:positionV relativeFrom="paragraph">
                  <wp:posOffset>2767330</wp:posOffset>
                </wp:positionV>
                <wp:extent cx="2457450" cy="266700"/>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457450" cy="266700"/>
                        </a:xfrm>
                        <a:prstGeom prst="rect">
                          <a:avLst/>
                        </a:prstGeom>
                        <a:solidFill>
                          <a:prstClr val="white"/>
                        </a:solidFill>
                        <a:ln>
                          <a:noFill/>
                        </a:ln>
                      </wps:spPr>
                      <wps:txbx>
                        <w:txbxContent>
                          <w:p w14:paraId="18761332" w14:textId="77777777" w:rsidR="00DB4B6E" w:rsidRPr="00AD44C8" w:rsidRDefault="00DB4B6E" w:rsidP="00DB4B6E">
                            <w:pPr>
                              <w:pStyle w:val="Descripcin"/>
                              <w:rPr>
                                <w:rFonts w:ascii="Times New Roman" w:eastAsia="Times New Roman" w:hAnsi="Times New Roman" w:cs="Times New Roman"/>
                                <w:noProof/>
                                <w:sz w:val="24"/>
                                <w:szCs w:val="24"/>
                              </w:rPr>
                            </w:pPr>
                            <w:bookmarkStart w:id="60" w:name="_Ref502096572"/>
                            <w:bookmarkStart w:id="61" w:name="_Toc504153971"/>
                            <w:r>
                              <w:t xml:space="preserve">Ilustración </w:t>
                            </w:r>
                            <w:r w:rsidR="000D1959">
                              <w:fldChar w:fldCharType="begin"/>
                            </w:r>
                            <w:r w:rsidR="000D1959">
                              <w:instrText xml:space="preserve"> SEQ Ilustración \* ARABIC </w:instrText>
                            </w:r>
                            <w:r w:rsidR="000D1959">
                              <w:fldChar w:fldCharType="separate"/>
                            </w:r>
                            <w:r>
                              <w:rPr>
                                <w:noProof/>
                              </w:rPr>
                              <w:t>5</w:t>
                            </w:r>
                            <w:r w:rsidR="000D1959">
                              <w:rPr>
                                <w:noProof/>
                              </w:rPr>
                              <w:fldChar w:fldCharType="end"/>
                            </w:r>
                            <w:r>
                              <w:t xml:space="preserve"> - Robot Zoomórfico caminador</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C2964" id="Cuadro de texto 11" o:spid="_x0000_s1029" type="#_x0000_t202" style="position:absolute;left:0;text-align:left;margin-left:231.7pt;margin-top:217.9pt;width:193.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" stroked="f">
                <v:textbox style="mso-fit-shape-to-text:t" inset="0,0,0,0">
                  <w:txbxContent>
                    <w:p w14:paraId="18761332" w14:textId="77777777" w:rsidR="00DB4B6E" w:rsidRPr="00AD44C8" w:rsidRDefault="00DB4B6E" w:rsidP="00DB4B6E">
                      <w:pPr>
                        <w:pStyle w:val="Descripcin"/>
                        <w:rPr>
                          <w:rFonts w:ascii="Times New Roman" w:eastAsia="Times New Roman" w:hAnsi="Times New Roman" w:cs="Times New Roman"/>
                          <w:noProof/>
                          <w:sz w:val="24"/>
                          <w:szCs w:val="24"/>
                        </w:rPr>
                      </w:pPr>
                      <w:bookmarkStart w:id="68" w:name="_Ref502096572"/>
                      <w:bookmarkStart w:id="69" w:name="_Toc504153971"/>
                      <w:r>
                        <w:t xml:space="preserve">Ilustración </w:t>
                      </w:r>
                      <w:fldSimple w:instr=" SEQ Ilustración \* ARABIC ">
                        <w:r>
                          <w:rPr>
                            <w:noProof/>
                          </w:rPr>
                          <w:t>5</w:t>
                        </w:r>
                      </w:fldSimple>
                      <w:r>
                        <w:t xml:space="preserve"> - Robot Zoomórfico caminador</w:t>
                      </w:r>
                      <w:bookmarkEnd w:id="68"/>
                      <w:bookmarkEnd w:id="69"/>
                    </w:p>
                  </w:txbxContent>
                </v:textbox>
                <w10:wrap type="square"/>
              </v:shape>
            </w:pict>
          </mc:Fallback>
        </mc:AlternateContent>
      </w:r>
      <w:r w:rsidRPr="006E391D">
        <w:rPr>
          <w:noProof/>
          <w:lang w:val="en-US" w:eastAsia="en-US"/>
        </w:rPr>
        <w:drawing>
          <wp:anchor distT="0" distB="0" distL="114300" distR="114300" simplePos="0" relativeHeight="251664384" behindDoc="0" locked="0" layoutInCell="1" allowOverlap="1" wp14:anchorId="42838B7F" wp14:editId="4B8B57D6">
            <wp:simplePos x="0" y="0"/>
            <wp:positionH relativeFrom="margin">
              <wp:align>right</wp:align>
            </wp:positionH>
            <wp:positionV relativeFrom="paragraph">
              <wp:posOffset>157897</wp:posOffset>
            </wp:positionV>
            <wp:extent cx="2457450" cy="2552700"/>
            <wp:effectExtent l="0" t="0" r="0" b="0"/>
            <wp:wrapSquare wrapText="bothSides"/>
            <wp:docPr id="13" name="Imagen 13" descr="https://lh3.googleusercontent.com/Fg6T3HEm22-S8wsd37w8Jb6jNvuY4y2YdY2fMhe4rvNjZy4rBP76o6EFlddrVSqANjXh4cvc1p6FiXOP37O4Obc8jcWaljd6IY9haj0dAYfFROot0lJiwJ241TwS0DAglwSRPN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Fg6T3HEm22-S8wsd37w8Jb6jNvuY4y2YdY2fMhe4rvNjZy4rBP76o6EFlddrVSqANjXh4cvc1p6FiXOP37O4Obc8jcWaljd6IY9haj0dAYfFROot0lJiwJ241TwS0DAglwSRPN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7450" cy="2552700"/>
                    </a:xfrm>
                    <a:prstGeom prst="rect">
                      <a:avLst/>
                    </a:prstGeom>
                    <a:noFill/>
                    <a:ln>
                      <a:noFill/>
                    </a:ln>
                  </pic:spPr>
                </pic:pic>
              </a:graphicData>
            </a:graphic>
          </wp:anchor>
        </w:drawing>
      </w:r>
      <w:r w:rsidRPr="006E391D">
        <w:rPr>
          <w:rFonts w:ascii="Arial" w:hAnsi="Arial" w:cs="Arial"/>
          <w:color w:val="222222"/>
        </w:rPr>
        <w:t>Los Robots zoomórficos, se caracterizan principalmente por sus sistemas de locomoción que tienen como objetivo imitar a los diversos seres vivos</w:t>
      </w:r>
      <w:r>
        <w:rPr>
          <w:rFonts w:ascii="Arial" w:hAnsi="Arial" w:cs="Arial"/>
          <w:color w:val="222222"/>
        </w:rPr>
        <w:t>, como se puede apreciar en la imagen (</w:t>
      </w:r>
      <w:r>
        <w:rPr>
          <w:rFonts w:ascii="Arial" w:hAnsi="Arial" w:cs="Arial"/>
          <w:color w:val="222222"/>
        </w:rPr>
        <w:fldChar w:fldCharType="begin"/>
      </w:r>
      <w:r>
        <w:rPr>
          <w:rFonts w:ascii="Arial" w:hAnsi="Arial" w:cs="Arial"/>
          <w:color w:val="222222"/>
        </w:rPr>
        <w:instrText xml:space="preserve"> REF _Ref502096572 \h </w:instrText>
      </w:r>
      <w:r>
        <w:rPr>
          <w:rFonts w:ascii="Arial" w:hAnsi="Arial" w:cs="Arial"/>
          <w:color w:val="222222"/>
        </w:rPr>
      </w:r>
      <w:r>
        <w:rPr>
          <w:rFonts w:ascii="Arial" w:hAnsi="Arial" w:cs="Arial"/>
          <w:color w:val="222222"/>
        </w:rPr>
        <w:fldChar w:fldCharType="separate"/>
      </w:r>
      <w:r>
        <w:t xml:space="preserve">Ilustración </w:t>
      </w:r>
      <w:r>
        <w:rPr>
          <w:noProof/>
        </w:rPr>
        <w:t>5</w:t>
      </w:r>
      <w:r>
        <w:t xml:space="preserve"> - Robot Zoomórfico caminador</w:t>
      </w:r>
      <w:r>
        <w:rPr>
          <w:rFonts w:ascii="Arial" w:hAnsi="Arial" w:cs="Arial"/>
          <w:color w:val="222222"/>
        </w:rPr>
        <w:fldChar w:fldCharType="end"/>
      </w:r>
      <w:r>
        <w:rPr>
          <w:rFonts w:ascii="Arial" w:hAnsi="Arial" w:cs="Arial"/>
          <w:color w:val="222222"/>
        </w:rPr>
        <w:t>) un robot con forma canina</w:t>
      </w:r>
      <w:r w:rsidRPr="006E391D">
        <w:rPr>
          <w:rFonts w:ascii="Arial" w:hAnsi="Arial" w:cs="Arial"/>
          <w:color w:val="222222"/>
        </w:rPr>
        <w:t>. A pesar de la disparidad morfológica de sus posibles sistemas de locomoción se suelen distinguir entre dos categorías principales: caminadores y no caminadores. El grupo de los no caminadores está muy poco evolucionado. Los Robots zoomórficos caminadores multípedos son muy numerosos y están siendo objeto de experimentos en diversos laboratorios con vistas al desarrollo posterior de verdaderos vehículos terrenales, pilotados o autónomos, capaces de evolucionar en superficies muy accidentadas. Las aplicaciones de estos Robots apuntan a su utilización en el campo de la exploración espacial y en el estudio de los volcanes.</w:t>
      </w:r>
    </w:p>
    <w:p w14:paraId="44D05E74" w14:textId="77777777" w:rsidR="00DB4B6E" w:rsidRDefault="00DB4B6E" w:rsidP="00DB4B6E">
      <w:pPr>
        <w:pStyle w:val="NormalWeb"/>
        <w:spacing w:before="60" w:beforeAutospacing="0" w:after="20" w:afterAutospacing="0"/>
        <w:jc w:val="both"/>
      </w:pPr>
    </w:p>
    <w:p w14:paraId="08C4522C" w14:textId="77777777" w:rsidR="00DB4B6E" w:rsidRPr="006E391D" w:rsidRDefault="00DB4B6E" w:rsidP="00DB4B6E">
      <w:pPr>
        <w:pStyle w:val="Ttulo3"/>
        <w:rPr>
          <w:b w:val="0"/>
          <w:sz w:val="28"/>
          <w:szCs w:val="28"/>
        </w:rPr>
      </w:pPr>
      <w:bookmarkStart w:id="62" w:name="_Toc504153888"/>
      <w:r w:rsidRPr="006E391D">
        <w:rPr>
          <w:b w:val="0"/>
          <w:noProof/>
          <w:sz w:val="28"/>
          <w:szCs w:val="28"/>
          <w:lang w:val="en-US" w:eastAsia="en-US"/>
        </w:rPr>
        <w:drawing>
          <wp:anchor distT="0" distB="0" distL="114300" distR="114300" simplePos="0" relativeHeight="251666432" behindDoc="0" locked="0" layoutInCell="1" allowOverlap="1" wp14:anchorId="3BB57845" wp14:editId="3BD3CC81">
            <wp:simplePos x="0" y="0"/>
            <wp:positionH relativeFrom="column">
              <wp:posOffset>3859492</wp:posOffset>
            </wp:positionH>
            <wp:positionV relativeFrom="paragraph">
              <wp:posOffset>35238</wp:posOffset>
            </wp:positionV>
            <wp:extent cx="1419225" cy="1352550"/>
            <wp:effectExtent l="0" t="0" r="9525" b="0"/>
            <wp:wrapSquare wrapText="bothSides"/>
            <wp:docPr id="3" name="Imagen 3" descr="https://lh4.googleusercontent.com/Iop1qqdMsk7UnEMkQs6-v938nAD7qo8OVTlpS-kQ6kgmjNjhegpQ9YcBiHqOy3RBTBYb5whkIafhH6t6Bfsxk6ALuxxxNW5ErbhPGpIyAI2Y3ZQJCFjVwj3AkZABWm4fRvTY4z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Iop1qqdMsk7UnEMkQs6-v938nAD7qo8OVTlpS-kQ6kgmjNjhegpQ9YcBiHqOy3RBTBYb5whkIafhH6t6Bfsxk6ALuxxxNW5ErbhPGpIyAI2Y3ZQJCFjVwj3AkZABWm4fRvTY4z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225" cy="1352550"/>
                    </a:xfrm>
                    <a:prstGeom prst="rect">
                      <a:avLst/>
                    </a:prstGeom>
                    <a:noFill/>
                    <a:ln>
                      <a:noFill/>
                    </a:ln>
                  </pic:spPr>
                </pic:pic>
              </a:graphicData>
            </a:graphic>
          </wp:anchor>
        </w:drawing>
      </w:r>
      <w:r w:rsidRPr="006E391D">
        <w:rPr>
          <w:b w:val="0"/>
          <w:sz w:val="28"/>
          <w:szCs w:val="28"/>
        </w:rPr>
        <w:t>2.2.5 Híbridos</w:t>
      </w:r>
      <w:bookmarkEnd w:id="62"/>
    </w:p>
    <w:p w14:paraId="6E912724" w14:textId="77777777" w:rsidR="00DB4B6E" w:rsidRPr="006E391D" w:rsidRDefault="00DB4B6E" w:rsidP="00DB4B6E">
      <w:pPr>
        <w:pStyle w:val="NormalWeb"/>
        <w:shd w:val="clear" w:color="auto" w:fill="FFFFFF"/>
        <w:spacing w:before="120" w:beforeAutospacing="0" w:after="120" w:afterAutospacing="0"/>
        <w:jc w:val="both"/>
      </w:pPr>
      <w:r>
        <w:rPr>
          <w:noProof/>
          <w:lang w:val="en-US" w:eastAsia="en-US"/>
        </w:rPr>
        <mc:AlternateContent>
          <mc:Choice Requires="wps">
            <w:drawing>
              <wp:anchor distT="0" distB="0" distL="114300" distR="114300" simplePos="0" relativeHeight="251667456" behindDoc="0" locked="0" layoutInCell="1" allowOverlap="1" wp14:anchorId="475937BF" wp14:editId="44BC6DC8">
                <wp:simplePos x="0" y="0"/>
                <wp:positionH relativeFrom="column">
                  <wp:posOffset>4068804</wp:posOffset>
                </wp:positionH>
                <wp:positionV relativeFrom="paragraph">
                  <wp:posOffset>935570</wp:posOffset>
                </wp:positionV>
                <wp:extent cx="1328420" cy="379095"/>
                <wp:effectExtent l="0" t="0" r="5080" b="190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1328420" cy="379095"/>
                        </a:xfrm>
                        <a:prstGeom prst="rect">
                          <a:avLst/>
                        </a:prstGeom>
                        <a:solidFill>
                          <a:prstClr val="white"/>
                        </a:solidFill>
                        <a:ln>
                          <a:noFill/>
                        </a:ln>
                      </wps:spPr>
                      <wps:txbx>
                        <w:txbxContent>
                          <w:p w14:paraId="7E719DC4" w14:textId="77777777" w:rsidR="00DB4B6E" w:rsidRPr="00C67912" w:rsidRDefault="00DB4B6E" w:rsidP="00DB4B6E">
                            <w:pPr>
                              <w:pStyle w:val="Descripcin"/>
                              <w:rPr>
                                <w:rFonts w:ascii="Times New Roman" w:eastAsia="Times New Roman" w:hAnsi="Times New Roman" w:cs="Times New Roman"/>
                                <w:noProof/>
                                <w:sz w:val="24"/>
                                <w:szCs w:val="24"/>
                              </w:rPr>
                            </w:pPr>
                            <w:bookmarkStart w:id="63" w:name="_Ref502096642"/>
                            <w:bookmarkStart w:id="64" w:name="_Toc504153972"/>
                            <w:r>
                              <w:t xml:space="preserve">Ilustración </w:t>
                            </w:r>
                            <w:r w:rsidR="000D1959">
                              <w:fldChar w:fldCharType="begin"/>
                            </w:r>
                            <w:r w:rsidR="000D1959">
                              <w:instrText xml:space="preserve"> SEQ Ilustración \* ARABIC </w:instrText>
                            </w:r>
                            <w:r w:rsidR="000D1959">
                              <w:fldChar w:fldCharType="separate"/>
                            </w:r>
                            <w:r>
                              <w:rPr>
                                <w:noProof/>
                              </w:rPr>
                              <w:t>6</w:t>
                            </w:r>
                            <w:r w:rsidR="000D1959">
                              <w:rPr>
                                <w:noProof/>
                              </w:rPr>
                              <w:fldChar w:fldCharType="end"/>
                            </w:r>
                            <w:r>
                              <w:t xml:space="preserve"> - Robot móvil-poliarticulado</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937BF" id="Cuadro de texto 12" o:spid="_x0000_s1030" type="#_x0000_t202" style="position:absolute;left:0;text-align:left;margin-left:320.4pt;margin-top:73.65pt;width:104.6pt;height:2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" stroked="f">
                <v:textbox inset="0,0,0,0">
                  <w:txbxContent>
                    <w:p w14:paraId="7E719DC4" w14:textId="77777777" w:rsidR="00DB4B6E" w:rsidRPr="00C67912" w:rsidRDefault="00DB4B6E" w:rsidP="00DB4B6E">
                      <w:pPr>
                        <w:pStyle w:val="Descripcin"/>
                        <w:rPr>
                          <w:rFonts w:ascii="Times New Roman" w:eastAsia="Times New Roman" w:hAnsi="Times New Roman" w:cs="Times New Roman"/>
                          <w:noProof/>
                          <w:sz w:val="24"/>
                          <w:szCs w:val="24"/>
                        </w:rPr>
                      </w:pPr>
                      <w:bookmarkStart w:id="73" w:name="_Ref502096642"/>
                      <w:bookmarkStart w:id="74" w:name="_Toc504153972"/>
                      <w:r>
                        <w:t xml:space="preserve">Ilustración </w:t>
                      </w:r>
                      <w:fldSimple w:instr=" SEQ Ilustración \* ARABIC ">
                        <w:r>
                          <w:rPr>
                            <w:noProof/>
                          </w:rPr>
                          <w:t>6</w:t>
                        </w:r>
                      </w:fldSimple>
                      <w:r>
                        <w:t xml:space="preserve"> - Robot móvil-poliarticulado</w:t>
                      </w:r>
                      <w:bookmarkEnd w:id="73"/>
                      <w:bookmarkEnd w:id="74"/>
                    </w:p>
                  </w:txbxContent>
                </v:textbox>
                <w10:wrap type="square"/>
              </v:shape>
            </w:pict>
          </mc:Fallback>
        </mc:AlternateContent>
      </w:r>
      <w:r w:rsidRPr="006E391D">
        <w:rPr>
          <w:rFonts w:ascii="Arial" w:hAnsi="Arial" w:cs="Arial"/>
          <w:color w:val="222222"/>
        </w:rPr>
        <w:t>Los robots híbridos se les considera</w:t>
      </w:r>
      <w:r>
        <w:rPr>
          <w:rFonts w:ascii="Arial" w:hAnsi="Arial" w:cs="Arial"/>
          <w:color w:val="222222"/>
        </w:rPr>
        <w:t>n</w:t>
      </w:r>
      <w:r w:rsidRPr="006E391D">
        <w:rPr>
          <w:rFonts w:ascii="Arial" w:hAnsi="Arial" w:cs="Arial"/>
          <w:color w:val="222222"/>
        </w:rPr>
        <w:t xml:space="preserve"> a aquellos a los cuales es difícil clasificar dentro de las mencionadas anteriormente o bien es la combinación de algunas de ell</w:t>
      </w:r>
      <w:r>
        <w:rPr>
          <w:rFonts w:ascii="Arial" w:hAnsi="Arial" w:cs="Arial"/>
          <w:color w:val="222222"/>
        </w:rPr>
        <w:t>o</w:t>
      </w:r>
      <w:r w:rsidRPr="006E391D">
        <w:rPr>
          <w:rFonts w:ascii="Arial" w:hAnsi="Arial" w:cs="Arial"/>
          <w:color w:val="222222"/>
        </w:rPr>
        <w:t>s.</w:t>
      </w:r>
      <w:r>
        <w:rPr>
          <w:rFonts w:ascii="Arial" w:hAnsi="Arial" w:cs="Arial"/>
          <w:color w:val="222222"/>
        </w:rPr>
        <w:t xml:space="preserve"> En esta imagen (</w:t>
      </w:r>
      <w:r>
        <w:rPr>
          <w:rFonts w:ascii="Arial" w:hAnsi="Arial" w:cs="Arial"/>
          <w:color w:val="222222"/>
        </w:rPr>
        <w:fldChar w:fldCharType="begin"/>
      </w:r>
      <w:r>
        <w:rPr>
          <w:rFonts w:ascii="Arial" w:hAnsi="Arial" w:cs="Arial"/>
          <w:color w:val="222222"/>
        </w:rPr>
        <w:instrText xml:space="preserve"> REF _Ref502096642 \h </w:instrText>
      </w:r>
      <w:r>
        <w:rPr>
          <w:rFonts w:ascii="Arial" w:hAnsi="Arial" w:cs="Arial"/>
          <w:color w:val="222222"/>
        </w:rPr>
      </w:r>
      <w:r>
        <w:rPr>
          <w:rFonts w:ascii="Arial" w:hAnsi="Arial" w:cs="Arial"/>
          <w:color w:val="222222"/>
        </w:rPr>
        <w:fldChar w:fldCharType="separate"/>
      </w:r>
      <w:r>
        <w:t xml:space="preserve">Ilustración </w:t>
      </w:r>
      <w:r>
        <w:rPr>
          <w:noProof/>
        </w:rPr>
        <w:t>6</w:t>
      </w:r>
      <w:r>
        <w:t xml:space="preserve"> - Robot móvil-poliarticulado</w:t>
      </w:r>
      <w:r>
        <w:rPr>
          <w:rFonts w:ascii="Arial" w:hAnsi="Arial" w:cs="Arial"/>
          <w:color w:val="222222"/>
        </w:rPr>
        <w:fldChar w:fldCharType="end"/>
      </w:r>
      <w:r>
        <w:rPr>
          <w:rFonts w:ascii="Arial" w:hAnsi="Arial" w:cs="Arial"/>
          <w:color w:val="222222"/>
        </w:rPr>
        <w:t>), se puede observar un robot móvil con variados actuadores para la manipulación de objetos y que además su forma es similar a la de un escorpión.</w:t>
      </w:r>
    </w:p>
    <w:p w14:paraId="51978304" w14:textId="77777777" w:rsidR="00DB4B6E" w:rsidRDefault="00DB4B6E" w:rsidP="00DB4B6E">
      <w:pPr>
        <w:pStyle w:val="NormalWeb"/>
        <w:spacing w:before="0" w:beforeAutospacing="0" w:after="0" w:afterAutospacing="0"/>
      </w:pPr>
      <w:r>
        <w:t> </w:t>
      </w:r>
    </w:p>
    <w:p w14:paraId="3C8A22DF" w14:textId="77777777" w:rsidR="00DB4B6E" w:rsidRDefault="00DB4B6E" w:rsidP="00DB4B6E">
      <w:pPr>
        <w:pStyle w:val="NormalWeb"/>
        <w:spacing w:before="0" w:beforeAutospacing="0" w:after="0" w:afterAutospacing="0"/>
      </w:pPr>
      <w:r>
        <w:t> </w:t>
      </w:r>
    </w:p>
    <w:p w14:paraId="1A688680" w14:textId="77777777" w:rsidR="00DB4B6E" w:rsidRPr="00EA0B66" w:rsidRDefault="00DB4B6E" w:rsidP="00DB4B6E">
      <w:pPr>
        <w:pStyle w:val="Ttulo2"/>
        <w:rPr>
          <w:b/>
          <w:sz w:val="32"/>
          <w:szCs w:val="32"/>
        </w:rPr>
      </w:pPr>
      <w:bookmarkStart w:id="65" w:name="_Toc504153889"/>
      <w:r w:rsidRPr="00EA0B66">
        <w:rPr>
          <w:b/>
          <w:sz w:val="32"/>
          <w:szCs w:val="32"/>
        </w:rPr>
        <w:lastRenderedPageBreak/>
        <w:t>2.3 Distintas tecnologías para la robótica educativa</w:t>
      </w:r>
      <w:bookmarkEnd w:id="65"/>
    </w:p>
    <w:p w14:paraId="36FCACE6" w14:textId="77777777" w:rsidR="00DB4B6E" w:rsidRDefault="00DB4B6E" w:rsidP="00DB4B6E">
      <w:pPr>
        <w:pStyle w:val="NormalWeb"/>
        <w:spacing w:before="0" w:beforeAutospacing="0" w:after="0" w:afterAutospacing="0"/>
      </w:pPr>
      <w:r>
        <w:t> </w:t>
      </w:r>
    </w:p>
    <w:p w14:paraId="1681C993"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Sin duda alguna, en los últimos años, las arquitecturas más destacadas para la enseñanza y desarrollo de robótica a nivel educativo han sido las plataformas </w:t>
      </w:r>
      <w:r w:rsidRPr="006E391D">
        <w:rPr>
          <w:rFonts w:ascii="Arial" w:hAnsi="Arial" w:cs="Arial"/>
          <w:b/>
          <w:bCs/>
          <w:color w:val="000000"/>
        </w:rPr>
        <w:t>Arduino</w:t>
      </w:r>
      <w:r>
        <w:rPr>
          <w:rStyle w:val="Refdenotaalpie"/>
          <w:rFonts w:ascii="Arial" w:hAnsi="Arial" w:cs="Arial"/>
          <w:color w:val="000000"/>
        </w:rPr>
        <w:footnoteReference w:id="2"/>
      </w:r>
      <w:r>
        <w:rPr>
          <w:rFonts w:ascii="Arial" w:hAnsi="Arial" w:cs="Arial"/>
          <w:b/>
          <w:bCs/>
          <w:color w:val="000000"/>
        </w:rPr>
        <w:t xml:space="preserve"> </w:t>
      </w:r>
      <w:r w:rsidRPr="006E391D">
        <w:rPr>
          <w:rFonts w:ascii="Arial" w:hAnsi="Arial" w:cs="Arial"/>
          <w:color w:val="000000"/>
        </w:rPr>
        <w:t xml:space="preserve">y </w:t>
      </w:r>
      <w:r w:rsidRPr="006E391D">
        <w:rPr>
          <w:rFonts w:ascii="Arial" w:hAnsi="Arial" w:cs="Arial"/>
          <w:b/>
          <w:bCs/>
          <w:color w:val="000000"/>
        </w:rPr>
        <w:t>Raspberry Pi</w:t>
      </w:r>
      <w:r>
        <w:rPr>
          <w:rStyle w:val="Refdenotaalpie"/>
          <w:rFonts w:ascii="Arial" w:hAnsi="Arial" w:cs="Arial"/>
          <w:b/>
          <w:bCs/>
          <w:color w:val="000000"/>
        </w:rPr>
        <w:footnoteReference w:id="3"/>
      </w:r>
      <w:r w:rsidRPr="006E391D">
        <w:rPr>
          <w:rFonts w:ascii="Arial" w:hAnsi="Arial" w:cs="Arial"/>
          <w:color w:val="000000"/>
        </w:rPr>
        <w:t xml:space="preserve">. </w:t>
      </w:r>
      <w:r>
        <w:rPr>
          <w:rFonts w:ascii="Arial" w:hAnsi="Arial" w:cs="Arial"/>
          <w:color w:val="000000"/>
        </w:rPr>
        <w:t>Gracias</w:t>
      </w:r>
      <w:r w:rsidRPr="006E391D">
        <w:rPr>
          <w:rFonts w:ascii="Arial" w:hAnsi="Arial" w:cs="Arial"/>
          <w:color w:val="000000"/>
        </w:rPr>
        <w:t xml:space="preserve"> a su costo </w:t>
      </w:r>
      <w:r>
        <w:rPr>
          <w:rFonts w:ascii="Arial" w:hAnsi="Arial" w:cs="Arial"/>
          <w:color w:val="000000"/>
        </w:rPr>
        <w:t xml:space="preserve">accesible </w:t>
      </w:r>
      <w:r w:rsidRPr="006E391D">
        <w:rPr>
          <w:rFonts w:ascii="Arial" w:hAnsi="Arial" w:cs="Arial"/>
          <w:color w:val="000000"/>
        </w:rPr>
        <w:t>y disponibilidad</w:t>
      </w:r>
      <w:r w:rsidRPr="006E391D" w:rsidDel="00983065">
        <w:rPr>
          <w:rFonts w:ascii="Arial" w:hAnsi="Arial" w:cs="Arial"/>
          <w:color w:val="000000"/>
        </w:rPr>
        <w:t xml:space="preserve"> </w:t>
      </w:r>
      <w:r w:rsidRPr="006E391D">
        <w:rPr>
          <w:rFonts w:ascii="Arial" w:hAnsi="Arial" w:cs="Arial"/>
          <w:color w:val="000000"/>
        </w:rPr>
        <w:t xml:space="preserve">de versiones, estas tecnologías son utilizadas en las diversas disciplinas relacionadas con la robótica educativa. En el caso de Arduino, presenta una notable ventaja dentro de este ámbito dado que </w:t>
      </w:r>
      <w:r>
        <w:rPr>
          <w:rFonts w:ascii="Arial" w:hAnsi="Arial" w:cs="Arial"/>
          <w:color w:val="000000"/>
        </w:rPr>
        <w:t>la</w:t>
      </w:r>
      <w:r w:rsidRPr="006E391D">
        <w:rPr>
          <w:rFonts w:ascii="Arial" w:hAnsi="Arial" w:cs="Arial"/>
          <w:color w:val="000000"/>
        </w:rPr>
        <w:t xml:space="preserve"> compañía</w:t>
      </w:r>
      <w:r>
        <w:rPr>
          <w:rFonts w:ascii="Arial" w:hAnsi="Arial" w:cs="Arial"/>
          <w:color w:val="000000"/>
        </w:rPr>
        <w:t xml:space="preserve"> que lo fábrica (del homónimo Arduino)</w:t>
      </w:r>
      <w:r w:rsidRPr="006E391D">
        <w:rPr>
          <w:rFonts w:ascii="Arial" w:hAnsi="Arial" w:cs="Arial"/>
          <w:color w:val="000000"/>
        </w:rPr>
        <w:t xml:space="preserve"> </w:t>
      </w:r>
      <w:r>
        <w:rPr>
          <w:rFonts w:ascii="Arial" w:hAnsi="Arial" w:cs="Arial"/>
          <w:color w:val="000000"/>
        </w:rPr>
        <w:t xml:space="preserve">libera su hardware y a su vez ofrece una </w:t>
      </w:r>
      <w:r w:rsidRPr="006E391D">
        <w:rPr>
          <w:rFonts w:ascii="Arial" w:hAnsi="Arial" w:cs="Arial"/>
          <w:color w:val="000000"/>
        </w:rPr>
        <w:t xml:space="preserve">amplia variedad de modelos para usos múltiples (se brindará más detalle sobre esta tecnología en el siguiente capítulo). Por otro lado, Raspberry Pi es un computador reducido creado con el objetivo de la enseñanza de la </w:t>
      </w:r>
      <w:r>
        <w:rPr>
          <w:rFonts w:ascii="Arial" w:hAnsi="Arial" w:cs="Arial"/>
          <w:color w:val="000000"/>
        </w:rPr>
        <w:t>informática</w:t>
      </w:r>
      <w:r w:rsidRPr="006E391D">
        <w:rPr>
          <w:rFonts w:ascii="Arial" w:hAnsi="Arial" w:cs="Arial"/>
          <w:color w:val="000000"/>
        </w:rPr>
        <w:t>, cuenta con notables capacidades de procesamiento en relación a su bajo costo.</w:t>
      </w:r>
    </w:p>
    <w:p w14:paraId="0C1ED3F6"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La gran ventaja de estas arquitecturas con respecto a las que se mencionan a continuación, es su gran soporte y compatibilidad, dada la amplia comunidad que las utiliza.</w:t>
      </w:r>
    </w:p>
    <w:p w14:paraId="15B649C1" w14:textId="77777777" w:rsidR="00DB4B6E" w:rsidRPr="006E391D" w:rsidRDefault="00DB4B6E" w:rsidP="00DB4B6E">
      <w:pPr>
        <w:pStyle w:val="NormalWeb"/>
        <w:spacing w:before="0" w:beforeAutospacing="0" w:after="0" w:afterAutospacing="0"/>
        <w:jc w:val="both"/>
      </w:pPr>
      <w:r>
        <w:rPr>
          <w:rFonts w:ascii="Arial" w:hAnsi="Arial" w:cs="Arial"/>
          <w:color w:val="000000"/>
        </w:rPr>
        <w:t>E</w:t>
      </w:r>
      <w:r w:rsidRPr="006E391D">
        <w:rPr>
          <w:rFonts w:ascii="Arial" w:hAnsi="Arial" w:cs="Arial"/>
          <w:color w:val="000000"/>
        </w:rPr>
        <w:t xml:space="preserve">xisten otras tecnologías para el desarrollo de la robótica tales como; la plataforma </w:t>
      </w:r>
      <w:r w:rsidRPr="006E391D">
        <w:rPr>
          <w:rFonts w:ascii="Arial" w:hAnsi="Arial" w:cs="Arial"/>
          <w:b/>
          <w:bCs/>
          <w:color w:val="000000"/>
        </w:rPr>
        <w:t xml:space="preserve">Intel </w:t>
      </w:r>
      <w:r>
        <w:rPr>
          <w:rFonts w:ascii="Arial" w:hAnsi="Arial" w:cs="Arial"/>
          <w:b/>
          <w:bCs/>
          <w:color w:val="000000"/>
        </w:rPr>
        <w:t>G</w:t>
      </w:r>
      <w:r w:rsidRPr="006E391D">
        <w:rPr>
          <w:rFonts w:ascii="Arial" w:hAnsi="Arial" w:cs="Arial"/>
          <w:b/>
          <w:bCs/>
          <w:color w:val="000000"/>
        </w:rPr>
        <w:t>alileo</w:t>
      </w:r>
      <w:r w:rsidRPr="006E391D">
        <w:rPr>
          <w:rFonts w:ascii="Arial" w:hAnsi="Arial" w:cs="Arial"/>
          <w:color w:val="000000"/>
        </w:rPr>
        <w:t xml:space="preserve">, similar a Raspberry Pi pero desarrollada por Intel, es también un computador reducido certificado por Arduino que integra la arquitectura Intel X86; </w:t>
      </w:r>
      <w:r w:rsidRPr="006E391D">
        <w:rPr>
          <w:rFonts w:ascii="Arial" w:hAnsi="Arial" w:cs="Arial"/>
          <w:b/>
          <w:bCs/>
          <w:color w:val="000000"/>
        </w:rPr>
        <w:t>BeagleBone</w:t>
      </w:r>
      <w:r w:rsidRPr="006E391D">
        <w:rPr>
          <w:rFonts w:ascii="Arial" w:hAnsi="Arial" w:cs="Arial"/>
          <w:color w:val="000000"/>
        </w:rPr>
        <w:t>, es una placa computadora de hardware libre diseñada</w:t>
      </w:r>
      <w:r>
        <w:rPr>
          <w:rFonts w:ascii="Arial" w:hAnsi="Arial" w:cs="Arial"/>
          <w:color w:val="000000"/>
        </w:rPr>
        <w:t xml:space="preserve"> como plataforma de evaluación y de prototipos para ingenieros profesionales</w:t>
      </w:r>
      <w:r w:rsidRPr="006E391D">
        <w:rPr>
          <w:rFonts w:ascii="Arial" w:hAnsi="Arial" w:cs="Arial"/>
          <w:color w:val="000000"/>
        </w:rPr>
        <w:t xml:space="preserve">; </w:t>
      </w:r>
      <w:r w:rsidRPr="006E391D">
        <w:rPr>
          <w:rFonts w:ascii="Arial" w:hAnsi="Arial" w:cs="Arial"/>
          <w:b/>
          <w:bCs/>
          <w:color w:val="000000"/>
        </w:rPr>
        <w:t>Nanode</w:t>
      </w:r>
      <w:r w:rsidRPr="006E391D">
        <w:rPr>
          <w:rFonts w:ascii="Arial" w:hAnsi="Arial" w:cs="Arial"/>
          <w:color w:val="000000"/>
        </w:rPr>
        <w:t xml:space="preserve">, es un placa de microcontrolador de código abierto, similar a Arduino, </w:t>
      </w:r>
      <w:r>
        <w:rPr>
          <w:rFonts w:ascii="Arial" w:hAnsi="Arial" w:cs="Arial"/>
          <w:color w:val="000000"/>
        </w:rPr>
        <w:t>que cuenta</w:t>
      </w:r>
      <w:r w:rsidRPr="006E391D">
        <w:rPr>
          <w:rFonts w:ascii="Arial" w:hAnsi="Arial" w:cs="Arial"/>
          <w:color w:val="000000"/>
        </w:rPr>
        <w:t xml:space="preserve"> con </w:t>
      </w:r>
      <w:r>
        <w:rPr>
          <w:rFonts w:ascii="Arial" w:hAnsi="Arial" w:cs="Arial"/>
          <w:color w:val="000000"/>
        </w:rPr>
        <w:t xml:space="preserve">un módulo Wifi incorporado, su </w:t>
      </w:r>
      <w:r w:rsidRPr="006E391D">
        <w:rPr>
          <w:rFonts w:ascii="Arial" w:hAnsi="Arial" w:cs="Arial"/>
          <w:color w:val="000000"/>
        </w:rPr>
        <w:t>objetivo</w:t>
      </w:r>
      <w:r>
        <w:rPr>
          <w:rFonts w:ascii="Arial" w:hAnsi="Arial" w:cs="Arial"/>
          <w:color w:val="000000"/>
        </w:rPr>
        <w:t xml:space="preserve"> es</w:t>
      </w:r>
      <w:r w:rsidRPr="006E391D">
        <w:rPr>
          <w:rFonts w:ascii="Arial" w:hAnsi="Arial" w:cs="Arial"/>
          <w:color w:val="000000"/>
        </w:rPr>
        <w:t xml:space="preserve"> </w:t>
      </w:r>
      <w:r>
        <w:rPr>
          <w:rFonts w:ascii="Arial" w:hAnsi="Arial" w:cs="Arial"/>
          <w:color w:val="000000"/>
        </w:rPr>
        <w:t xml:space="preserve">el </w:t>
      </w:r>
      <w:r w:rsidRPr="006E391D">
        <w:rPr>
          <w:rFonts w:ascii="Arial" w:hAnsi="Arial" w:cs="Arial"/>
          <w:color w:val="000000"/>
        </w:rPr>
        <w:t>de</w:t>
      </w:r>
      <w:r>
        <w:rPr>
          <w:rFonts w:ascii="Arial" w:hAnsi="Arial" w:cs="Arial"/>
          <w:color w:val="000000"/>
        </w:rPr>
        <w:t xml:space="preserve"> la</w:t>
      </w:r>
      <w:r w:rsidRPr="006E391D">
        <w:rPr>
          <w:rFonts w:ascii="Arial" w:hAnsi="Arial" w:cs="Arial"/>
          <w:color w:val="000000"/>
        </w:rPr>
        <w:t xml:space="preserve"> experimentación en Iot (Internet de las cosas).</w:t>
      </w:r>
    </w:p>
    <w:p w14:paraId="0D382C3C" w14:textId="77777777" w:rsidR="00DB4B6E" w:rsidRDefault="00DB4B6E" w:rsidP="00DB4B6E">
      <w:pPr>
        <w:pStyle w:val="NormalWeb"/>
        <w:spacing w:before="0" w:beforeAutospacing="0" w:after="0" w:afterAutospacing="0"/>
      </w:pPr>
      <w:r>
        <w:t> </w:t>
      </w:r>
    </w:p>
    <w:p w14:paraId="3F05B956" w14:textId="77777777" w:rsidR="00DB4B6E" w:rsidRPr="00EA0B66" w:rsidRDefault="00DB4B6E" w:rsidP="00DB4B6E">
      <w:pPr>
        <w:pStyle w:val="Ttulo2"/>
        <w:rPr>
          <w:b/>
          <w:sz w:val="32"/>
          <w:szCs w:val="32"/>
        </w:rPr>
      </w:pPr>
      <w:bookmarkStart w:id="66" w:name="_Toc504153890"/>
      <w:r w:rsidRPr="00EA0B66">
        <w:rPr>
          <w:b/>
          <w:sz w:val="32"/>
          <w:szCs w:val="32"/>
        </w:rPr>
        <w:t>2.4 Microcontroladores y computadora de placa reducida (SBC)</w:t>
      </w:r>
      <w:bookmarkEnd w:id="66"/>
    </w:p>
    <w:p w14:paraId="59A3F347" w14:textId="77777777" w:rsidR="00DB4B6E" w:rsidRDefault="00DB4B6E" w:rsidP="00DB4B6E">
      <w:pPr>
        <w:pStyle w:val="NormalWeb"/>
        <w:spacing w:before="0" w:beforeAutospacing="0" w:after="0" w:afterAutospacing="0"/>
      </w:pPr>
      <w:r>
        <w:t> </w:t>
      </w:r>
    </w:p>
    <w:p w14:paraId="01B8DF3C"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Un </w:t>
      </w:r>
      <w:r w:rsidRPr="006E391D">
        <w:rPr>
          <w:rFonts w:ascii="Arial" w:hAnsi="Arial" w:cs="Arial"/>
          <w:b/>
          <w:bCs/>
          <w:color w:val="000000"/>
        </w:rPr>
        <w:t xml:space="preserve">microcontrolador </w:t>
      </w:r>
      <w:r w:rsidRPr="006E391D">
        <w:rPr>
          <w:rFonts w:ascii="Arial" w:hAnsi="Arial" w:cs="Arial"/>
          <w:color w:val="000000"/>
        </w:rPr>
        <w:t xml:space="preserve">es un circuito integrado programable, por lo general </w:t>
      </w:r>
      <w:r>
        <w:rPr>
          <w:rFonts w:ascii="Arial" w:hAnsi="Arial" w:cs="Arial"/>
          <w:color w:val="000000"/>
        </w:rPr>
        <w:t>montado sobre</w:t>
      </w:r>
      <w:r w:rsidRPr="006E391D">
        <w:rPr>
          <w:rFonts w:ascii="Arial" w:hAnsi="Arial" w:cs="Arial"/>
          <w:color w:val="000000"/>
        </w:rPr>
        <w:t xml:space="preserve"> una PCB (placa de circuito impreso), con la capacidad de ejecutar órdenes cargadas en su memoria. Su velocidad de procesamiento es limitada</w:t>
      </w:r>
      <w:r>
        <w:rPr>
          <w:rFonts w:ascii="Arial" w:hAnsi="Arial" w:cs="Arial"/>
          <w:color w:val="000000"/>
        </w:rPr>
        <w:t xml:space="preserve"> comparada con un CPU</w:t>
      </w:r>
      <w:r w:rsidRPr="006E391D">
        <w:rPr>
          <w:rFonts w:ascii="Arial" w:hAnsi="Arial" w:cs="Arial"/>
          <w:color w:val="000000"/>
        </w:rPr>
        <w:t xml:space="preserve"> dado que su objetivo es el de funcionar como controlador. </w:t>
      </w:r>
      <w:r>
        <w:rPr>
          <w:rFonts w:ascii="Arial" w:hAnsi="Arial" w:cs="Arial"/>
          <w:color w:val="000000"/>
        </w:rPr>
        <w:t xml:space="preserve">Son utilizados en periféricos informáticos, </w:t>
      </w:r>
      <w:r w:rsidRPr="006E391D">
        <w:rPr>
          <w:rFonts w:ascii="Arial" w:hAnsi="Arial" w:cs="Arial"/>
          <w:color w:val="000000"/>
        </w:rPr>
        <w:t xml:space="preserve">electrodomésticos, </w:t>
      </w:r>
      <w:r>
        <w:rPr>
          <w:rFonts w:ascii="Arial" w:hAnsi="Arial" w:cs="Arial"/>
          <w:color w:val="000000"/>
        </w:rPr>
        <w:t>control de sistemas mecánicos, etc.</w:t>
      </w:r>
    </w:p>
    <w:p w14:paraId="2C58BE9D"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Puede ser muy común pensar que un microcontrolador es igual a un microprocesador, pero esto no es así, de hecho, difieren en muchos aspectos. La principal diferencia es su funcionalidad, dado que, para utilizar un microprocesador en alguna aplicación real, se debe conectar con diversos componentes tales como memorias o buses de transmisión de datos.</w:t>
      </w:r>
    </w:p>
    <w:p w14:paraId="63956141"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Aunque el microprocesador se considera una máquina de computación poderosa, no está preparado para la comunicación con los dispositivos periféricos que se le conectan. Para que el microprocesador se comunique con algún periférico, </w:t>
      </w:r>
      <w:r>
        <w:rPr>
          <w:rFonts w:ascii="Arial" w:hAnsi="Arial" w:cs="Arial"/>
          <w:color w:val="000000"/>
        </w:rPr>
        <w:t>debe interactuar con un microcontrolador (cómo por ejemplo en el caso de un mouse, disco rígido o una cámara web)</w:t>
      </w:r>
      <w:r w:rsidRPr="006E391D">
        <w:rPr>
          <w:rFonts w:ascii="Arial" w:hAnsi="Arial" w:cs="Arial"/>
          <w:color w:val="000000"/>
        </w:rPr>
        <w:t>.</w:t>
      </w:r>
      <w:r>
        <w:rPr>
          <w:rFonts w:ascii="Arial" w:hAnsi="Arial" w:cs="Arial"/>
          <w:color w:val="000000"/>
        </w:rPr>
        <w:t xml:space="preserve"> Por ende, se puede decir </w:t>
      </w:r>
      <w:r>
        <w:rPr>
          <w:rFonts w:ascii="Arial" w:hAnsi="Arial" w:cs="Arial"/>
          <w:color w:val="000000"/>
        </w:rPr>
        <w:lastRenderedPageBreak/>
        <w:t>que, el CPU requiere del microcontrolador para la comunicación con el resto del hardware.</w:t>
      </w:r>
      <w:r w:rsidRPr="006E391D">
        <w:rPr>
          <w:rFonts w:ascii="Arial" w:hAnsi="Arial" w:cs="Arial"/>
          <w:color w:val="000000"/>
        </w:rPr>
        <w:t xml:space="preserve"> Así era en el principio y esta práctica sigue vigente en la actualidad.</w:t>
      </w:r>
    </w:p>
    <w:p w14:paraId="74C0F1BF" w14:textId="77777777" w:rsidR="00DB4B6E" w:rsidRPr="006E391D" w:rsidRDefault="00DB4B6E" w:rsidP="00DB4B6E">
      <w:pPr>
        <w:pStyle w:val="NormalWeb"/>
        <w:spacing w:before="0" w:beforeAutospacing="0" w:after="0" w:afterAutospacing="0"/>
        <w:jc w:val="both"/>
      </w:pPr>
      <w:r w:rsidRPr="006E391D">
        <w:t> </w:t>
      </w:r>
    </w:p>
    <w:p w14:paraId="2907253F"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Por otro lado, al microcontrolador se </w:t>
      </w:r>
      <w:r>
        <w:rPr>
          <w:rFonts w:ascii="Arial" w:hAnsi="Arial" w:cs="Arial"/>
          <w:color w:val="000000"/>
        </w:rPr>
        <w:t xml:space="preserve">lo </w:t>
      </w:r>
      <w:r w:rsidRPr="006E391D">
        <w:rPr>
          <w:rFonts w:ascii="Arial" w:hAnsi="Arial" w:cs="Arial"/>
          <w:color w:val="000000"/>
        </w:rPr>
        <w:t>diseña de tal manera que tenga todos los componentes integrados en el mismo chip</w:t>
      </w:r>
      <w:r>
        <w:rPr>
          <w:rFonts w:ascii="Arial" w:hAnsi="Arial" w:cs="Arial"/>
          <w:color w:val="000000"/>
        </w:rPr>
        <w:t>, como se puede apreciar en la siguiente imagen (</w:t>
      </w:r>
      <w:r>
        <w:rPr>
          <w:rFonts w:ascii="Arial" w:hAnsi="Arial" w:cs="Arial"/>
          <w:color w:val="000000"/>
        </w:rPr>
        <w:fldChar w:fldCharType="begin"/>
      </w:r>
      <w:r>
        <w:rPr>
          <w:rFonts w:ascii="Arial" w:hAnsi="Arial" w:cs="Arial"/>
          <w:color w:val="000000"/>
        </w:rPr>
        <w:instrText xml:space="preserve"> REF _Ref502096770 \h </w:instrText>
      </w:r>
      <w:r>
        <w:rPr>
          <w:rFonts w:ascii="Arial" w:hAnsi="Arial" w:cs="Arial"/>
          <w:color w:val="000000"/>
        </w:rPr>
      </w:r>
      <w:r>
        <w:rPr>
          <w:rFonts w:ascii="Arial" w:hAnsi="Arial" w:cs="Arial"/>
          <w:color w:val="000000"/>
        </w:rPr>
        <w:fldChar w:fldCharType="separate"/>
      </w:r>
      <w:r>
        <w:t xml:space="preserve">Ilustración </w:t>
      </w:r>
      <w:r>
        <w:rPr>
          <w:noProof/>
        </w:rPr>
        <w:t>7</w:t>
      </w:r>
      <w:r>
        <w:t xml:space="preserve"> - Arquitectura de un microcontrolador</w:t>
      </w:r>
      <w:r>
        <w:rPr>
          <w:rFonts w:ascii="Arial" w:hAnsi="Arial" w:cs="Arial"/>
          <w:color w:val="000000"/>
        </w:rPr>
        <w:fldChar w:fldCharType="end"/>
      </w:r>
      <w:r>
        <w:rPr>
          <w:rFonts w:ascii="Arial" w:hAnsi="Arial" w:cs="Arial"/>
          <w:color w:val="000000"/>
        </w:rPr>
        <w:t>)</w:t>
      </w:r>
      <w:r w:rsidRPr="006E391D">
        <w:rPr>
          <w:rFonts w:ascii="Arial" w:hAnsi="Arial" w:cs="Arial"/>
          <w:color w:val="000000"/>
        </w:rPr>
        <w:t xml:space="preserve">. No necesita de otros componentes especializados para su </w:t>
      </w:r>
      <w:r>
        <w:rPr>
          <w:rFonts w:ascii="Arial" w:hAnsi="Arial" w:cs="Arial"/>
          <w:color w:val="000000"/>
        </w:rPr>
        <w:t>operación</w:t>
      </w:r>
      <w:r w:rsidRPr="006E391D">
        <w:rPr>
          <w:rFonts w:ascii="Arial" w:hAnsi="Arial" w:cs="Arial"/>
          <w:color w:val="000000"/>
        </w:rPr>
        <w:t xml:space="preserve">, porque todos los circuitos necesarios, que de otra manera correspondan a los periféricos, ya se encuentran incorporados. </w:t>
      </w:r>
      <w:r>
        <w:rPr>
          <w:rFonts w:ascii="Arial" w:hAnsi="Arial" w:cs="Arial"/>
          <w:color w:val="000000"/>
        </w:rPr>
        <w:t>De esta forma se</w:t>
      </w:r>
      <w:r w:rsidRPr="006E391D">
        <w:rPr>
          <w:rFonts w:ascii="Arial" w:hAnsi="Arial" w:cs="Arial"/>
          <w:color w:val="000000"/>
        </w:rPr>
        <w:t xml:space="preserve"> ahorra tiempo y espacio </w:t>
      </w:r>
      <w:r>
        <w:rPr>
          <w:rFonts w:ascii="Arial" w:hAnsi="Arial" w:cs="Arial"/>
          <w:color w:val="000000"/>
        </w:rPr>
        <w:t>al momento de su utilización</w:t>
      </w:r>
      <w:r w:rsidRPr="006E391D">
        <w:rPr>
          <w:rFonts w:ascii="Arial" w:hAnsi="Arial" w:cs="Arial"/>
          <w:color w:val="000000"/>
        </w:rPr>
        <w:t xml:space="preserve">. </w:t>
      </w:r>
    </w:p>
    <w:p w14:paraId="122CBB47"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Es por estas razones que han tenido grandes repercusiones para el desarrollo de la robótica.</w:t>
      </w:r>
    </w:p>
    <w:p w14:paraId="59196104" w14:textId="77777777" w:rsidR="00DB4B6E" w:rsidRDefault="00DB4B6E" w:rsidP="00DB4B6E">
      <w:pPr>
        <w:pStyle w:val="NormalWeb"/>
        <w:keepNext/>
        <w:spacing w:before="0" w:beforeAutospacing="0" w:after="0" w:afterAutospacing="0"/>
        <w:jc w:val="both"/>
      </w:pPr>
      <w:r>
        <w:rPr>
          <w:rFonts w:ascii="Arial" w:hAnsi="Arial" w:cs="Arial"/>
          <w:noProof/>
          <w:color w:val="1F1F1D"/>
          <w:shd w:val="clear" w:color="auto" w:fill="FFFFFF"/>
          <w:lang w:val="en-US" w:eastAsia="en-US"/>
        </w:rPr>
        <w:drawing>
          <wp:inline distT="0" distB="0" distL="0" distR="0" wp14:anchorId="0BCC71DE" wp14:editId="3D390DD1">
            <wp:extent cx="5734050" cy="4219575"/>
            <wp:effectExtent l="0" t="0" r="0" b="9525"/>
            <wp:docPr id="2" name="Imagen 2" descr="https://lh6.googleusercontent.com/oGn73oJbNX9solOhAVQS5Hn4WaGbVPsj6VYPgsBEFF1jnuhC-ljr8ZzIH1vBx79_dWyaR9VPVAx68mnHrtkYIPK4D6a5sZtxlOV1srEl_9T25fD6cxauo1IGzRw-lAht5rT6Rl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oGn73oJbNX9solOhAVQS5Hn4WaGbVPsj6VYPgsBEFF1jnuhC-ljr8ZzIH1vBx79_dWyaR9VPVAx68mnHrtkYIPK4D6a5sZtxlOV1srEl_9T25fD6cxauo1IGzRw-lAht5rT6Rlr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219575"/>
                    </a:xfrm>
                    <a:prstGeom prst="rect">
                      <a:avLst/>
                    </a:prstGeom>
                    <a:noFill/>
                    <a:ln>
                      <a:noFill/>
                    </a:ln>
                  </pic:spPr>
                </pic:pic>
              </a:graphicData>
            </a:graphic>
          </wp:inline>
        </w:drawing>
      </w:r>
    </w:p>
    <w:p w14:paraId="3DABC892" w14:textId="77777777" w:rsidR="00DB4B6E" w:rsidRDefault="00DB4B6E" w:rsidP="00DB4B6E">
      <w:pPr>
        <w:pStyle w:val="Descripcin"/>
        <w:jc w:val="center"/>
      </w:pPr>
      <w:bookmarkStart w:id="67" w:name="_Ref502096770"/>
      <w:bookmarkStart w:id="68" w:name="_Toc504153973"/>
      <w:r>
        <w:t xml:space="preserve">Ilustración </w:t>
      </w:r>
      <w:r w:rsidR="000D1959">
        <w:fldChar w:fldCharType="begin"/>
      </w:r>
      <w:r w:rsidR="000D1959">
        <w:instrText xml:space="preserve"> SEQ Ilustración \* ARABIC </w:instrText>
      </w:r>
      <w:r w:rsidR="000D1959">
        <w:fldChar w:fldCharType="separate"/>
      </w:r>
      <w:r>
        <w:rPr>
          <w:noProof/>
        </w:rPr>
        <w:t>7</w:t>
      </w:r>
      <w:r w:rsidR="000D1959">
        <w:rPr>
          <w:noProof/>
        </w:rPr>
        <w:fldChar w:fldCharType="end"/>
      </w:r>
      <w:r>
        <w:t xml:space="preserve"> - Arquitectura de un microcontrolador</w:t>
      </w:r>
      <w:bookmarkEnd w:id="67"/>
      <w:bookmarkEnd w:id="68"/>
    </w:p>
    <w:p w14:paraId="023A5505" w14:textId="77777777" w:rsidR="00DB4B6E" w:rsidRPr="00210AC6"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 xml:space="preserve">Una </w:t>
      </w:r>
      <w:r w:rsidRPr="006E391D">
        <w:rPr>
          <w:rFonts w:ascii="Arial" w:hAnsi="Arial" w:cs="Arial"/>
          <w:b/>
          <w:bCs/>
          <w:color w:val="000000"/>
        </w:rPr>
        <w:t xml:space="preserve">computadora de placa reducida </w:t>
      </w:r>
      <w:r w:rsidRPr="006E391D">
        <w:rPr>
          <w:rFonts w:ascii="Arial" w:hAnsi="Arial" w:cs="Arial"/>
          <w:color w:val="000000"/>
        </w:rPr>
        <w:t xml:space="preserve">(SBC, </w:t>
      </w:r>
      <w:r w:rsidRPr="006E391D">
        <w:rPr>
          <w:rFonts w:ascii="Arial" w:hAnsi="Arial" w:cs="Arial"/>
          <w:i/>
          <w:iCs/>
          <w:color w:val="222222"/>
          <w:shd w:val="clear" w:color="auto" w:fill="FFFFFF"/>
        </w:rPr>
        <w:t>Single Board Computer</w:t>
      </w:r>
      <w:r w:rsidRPr="006E391D">
        <w:rPr>
          <w:rFonts w:ascii="Arial" w:hAnsi="Arial" w:cs="Arial"/>
          <w:color w:val="000000"/>
        </w:rPr>
        <w:t>),</w:t>
      </w:r>
      <w:r w:rsidRPr="006E391D">
        <w:rPr>
          <w:rFonts w:ascii="Arial" w:hAnsi="Arial" w:cs="Arial"/>
          <w:b/>
          <w:bCs/>
          <w:color w:val="000000"/>
        </w:rPr>
        <w:t xml:space="preserve"> </w:t>
      </w:r>
      <w:r w:rsidRPr="006E391D">
        <w:rPr>
          <w:rFonts w:ascii="Arial" w:hAnsi="Arial" w:cs="Arial"/>
          <w:color w:val="000000"/>
        </w:rPr>
        <w:t xml:space="preserve">en cambio, es una computadora completa que integra todos los componentes necesarios, que definen a la misma, en un solo circuito (la placa madre o </w:t>
      </w:r>
      <w:r w:rsidRPr="006E391D">
        <w:rPr>
          <w:rFonts w:ascii="Arial" w:hAnsi="Arial" w:cs="Arial"/>
          <w:i/>
          <w:iCs/>
          <w:color w:val="000000"/>
        </w:rPr>
        <w:t>motherboard</w:t>
      </w:r>
      <w:r w:rsidRPr="006E391D">
        <w:rPr>
          <w:rFonts w:ascii="Arial" w:hAnsi="Arial" w:cs="Arial"/>
          <w:color w:val="000000"/>
        </w:rPr>
        <w:t xml:space="preserve">) con la particularidad de que la misma es de un tamaño mucho más reducido que el de una computadora </w:t>
      </w:r>
      <w:r>
        <w:rPr>
          <w:rFonts w:ascii="Arial" w:hAnsi="Arial" w:cs="Arial"/>
          <w:color w:val="000000"/>
        </w:rPr>
        <w:t>tradicional</w:t>
      </w:r>
      <w:r w:rsidRPr="006E391D">
        <w:rPr>
          <w:rFonts w:ascii="Arial" w:hAnsi="Arial" w:cs="Arial"/>
          <w:color w:val="000000"/>
        </w:rPr>
        <w:t xml:space="preserve">. Ejemplos típicos de este tipo de computadoras son las </w:t>
      </w:r>
      <w:r>
        <w:rPr>
          <w:rFonts w:ascii="Arial" w:hAnsi="Arial" w:cs="Arial"/>
          <w:color w:val="000000"/>
        </w:rPr>
        <w:t>plataformas</w:t>
      </w:r>
      <w:r w:rsidRPr="006E391D">
        <w:rPr>
          <w:rFonts w:ascii="Arial" w:hAnsi="Arial" w:cs="Arial"/>
          <w:color w:val="000000"/>
        </w:rPr>
        <w:t xml:space="preserve"> Arduino </w:t>
      </w:r>
      <w:r>
        <w:rPr>
          <w:rFonts w:ascii="Arial" w:hAnsi="Arial" w:cs="Arial"/>
          <w:color w:val="000000"/>
        </w:rPr>
        <w:t>y</w:t>
      </w:r>
      <w:r w:rsidRPr="006E391D">
        <w:rPr>
          <w:rFonts w:ascii="Arial" w:hAnsi="Arial" w:cs="Arial"/>
          <w:color w:val="000000"/>
        </w:rPr>
        <w:t xml:space="preserve"> Raspberry Pi.</w:t>
      </w:r>
    </w:p>
    <w:p w14:paraId="12DC5B57"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En el caso de Arduino, dentro de su placa se integra un microcontrolador para el procesamiento de sus órdenes programadas, en cambio, Raspberry Pi integra un microprocesador con capacidades de ejecutar un sistema operativo con interfaz gráfica. </w:t>
      </w:r>
    </w:p>
    <w:p w14:paraId="2AA8C6C4" w14:textId="77777777" w:rsidR="00DB4B6E" w:rsidRDefault="00DB4B6E" w:rsidP="00DB4B6E">
      <w:pPr>
        <w:pStyle w:val="NormalWeb"/>
        <w:spacing w:before="0" w:beforeAutospacing="0" w:after="0" w:afterAutospacing="0"/>
      </w:pPr>
      <w:r>
        <w:t> </w:t>
      </w:r>
    </w:p>
    <w:p w14:paraId="27DE137D" w14:textId="77777777" w:rsidR="00DB4B6E" w:rsidRPr="00EA0B66" w:rsidRDefault="00DB4B6E" w:rsidP="00DB4B6E">
      <w:pPr>
        <w:pStyle w:val="Ttulo2"/>
        <w:rPr>
          <w:b/>
          <w:sz w:val="32"/>
          <w:szCs w:val="32"/>
        </w:rPr>
      </w:pPr>
      <w:bookmarkStart w:id="69" w:name="_Toc504153891"/>
      <w:r w:rsidRPr="00EA0B66">
        <w:rPr>
          <w:b/>
          <w:sz w:val="32"/>
          <w:szCs w:val="32"/>
        </w:rPr>
        <w:lastRenderedPageBreak/>
        <w:t>2.5. Comunicación entre distintas</w:t>
      </w:r>
      <w:r>
        <w:rPr>
          <w:b/>
          <w:sz w:val="32"/>
          <w:szCs w:val="32"/>
        </w:rPr>
        <w:t xml:space="preserve"> arquitecturas</w:t>
      </w:r>
      <w:r w:rsidRPr="00EA0B66">
        <w:rPr>
          <w:b/>
          <w:sz w:val="32"/>
          <w:szCs w:val="32"/>
        </w:rPr>
        <w:t xml:space="preserve"> de cómputo</w:t>
      </w:r>
      <w:bookmarkEnd w:id="69"/>
    </w:p>
    <w:p w14:paraId="0D9E646D" w14:textId="77777777" w:rsidR="00DB4B6E" w:rsidRDefault="00DB4B6E" w:rsidP="00DB4B6E">
      <w:pPr>
        <w:pStyle w:val="NormalWeb"/>
        <w:spacing w:before="0" w:beforeAutospacing="0" w:after="0" w:afterAutospacing="0"/>
      </w:pPr>
      <w:r>
        <w:t> </w:t>
      </w:r>
    </w:p>
    <w:p w14:paraId="107F5E0D" w14:textId="77777777" w:rsidR="00DB4B6E" w:rsidRDefault="00DB4B6E" w:rsidP="00DB4B6E">
      <w:pPr>
        <w:pStyle w:val="NormalWeb"/>
        <w:spacing w:before="0" w:beforeAutospacing="0" w:after="0" w:afterAutospacing="0"/>
        <w:jc w:val="both"/>
        <w:rPr>
          <w:rFonts w:ascii="Arial" w:hAnsi="Arial" w:cs="Arial"/>
          <w:color w:val="000000"/>
        </w:rPr>
      </w:pPr>
      <w:r w:rsidRPr="006E391D">
        <w:rPr>
          <w:rFonts w:ascii="Arial" w:hAnsi="Arial" w:cs="Arial"/>
          <w:color w:val="000000"/>
        </w:rPr>
        <w:t>Existen diversos medios de comunicación entre las PCs y las</w:t>
      </w:r>
      <w:r>
        <w:rPr>
          <w:rFonts w:ascii="Arial" w:hAnsi="Arial" w:cs="Arial"/>
          <w:color w:val="000000"/>
        </w:rPr>
        <w:t xml:space="preserve"> SBCs</w:t>
      </w:r>
      <w:r w:rsidRPr="006E391D">
        <w:rPr>
          <w:rFonts w:ascii="Arial" w:hAnsi="Arial" w:cs="Arial"/>
          <w:color w:val="000000"/>
        </w:rPr>
        <w:t xml:space="preserve"> de dispositivos de cómputo entre sí, a continuación, se listan algunos de ellos:</w:t>
      </w:r>
    </w:p>
    <w:p w14:paraId="0147D1E6" w14:textId="77777777" w:rsidR="00DB4B6E" w:rsidRDefault="00DB4B6E" w:rsidP="00DB4B6E">
      <w:pPr>
        <w:pStyle w:val="NormalWeb"/>
        <w:spacing w:before="0" w:beforeAutospacing="0" w:after="0" w:afterAutospacing="0"/>
        <w:jc w:val="both"/>
      </w:pPr>
    </w:p>
    <w:p w14:paraId="3B4C085F" w14:textId="77777777" w:rsidR="00DB4B6E" w:rsidRDefault="00DB4B6E" w:rsidP="00DB4B6E">
      <w:pPr>
        <w:pStyle w:val="Ttulo3"/>
        <w:rPr>
          <w:b w:val="0"/>
          <w:sz w:val="28"/>
          <w:szCs w:val="28"/>
        </w:rPr>
      </w:pPr>
      <w:commentRangeStart w:id="70"/>
      <w:r>
        <w:rPr>
          <w:b w:val="0"/>
          <w:sz w:val="28"/>
          <w:szCs w:val="28"/>
        </w:rPr>
        <w:t xml:space="preserve">2.5.1 </w:t>
      </w:r>
      <w:r w:rsidRPr="0074188B">
        <w:rPr>
          <w:b w:val="0"/>
          <w:sz w:val="28"/>
          <w:szCs w:val="28"/>
        </w:rPr>
        <w:t>Formas de comunicación</w:t>
      </w:r>
      <w:commentRangeEnd w:id="70"/>
      <w:r>
        <w:rPr>
          <w:rStyle w:val="Refdecomentario"/>
          <w:rFonts w:ascii="Calibri" w:eastAsia="Calibri" w:hAnsi="Calibri" w:cs="Calibri"/>
          <w:b w:val="0"/>
          <w:color w:val="000000"/>
        </w:rPr>
        <w:commentReference w:id="70"/>
      </w:r>
    </w:p>
    <w:p w14:paraId="6EE9F79B" w14:textId="77777777" w:rsidR="00DB4B6E" w:rsidRPr="0074188B" w:rsidRDefault="00DB4B6E" w:rsidP="00DB4B6E"/>
    <w:p w14:paraId="20CCEB79" w14:textId="77777777" w:rsidR="00DB4B6E"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Paralelo</w:t>
      </w:r>
      <w:r w:rsidRPr="0074188B">
        <w:rPr>
          <w:rFonts w:ascii="Arial" w:hAnsi="Arial" w:cs="Arial"/>
          <w:color w:val="000000"/>
        </w:rPr>
        <w:t xml:space="preserve">: La comunicación paralela, es un método para transmitir muchos packs de múltiples dígitos en binarios (bits) de manera simultánea. </w:t>
      </w:r>
    </w:p>
    <w:p w14:paraId="707245AA" w14:textId="77777777" w:rsidR="00DB4B6E" w:rsidRDefault="00DB4B6E" w:rsidP="00DB4B6E">
      <w:pPr>
        <w:pStyle w:val="NormalWeb"/>
        <w:spacing w:before="0" w:beforeAutospacing="0" w:after="0" w:afterAutospacing="0"/>
        <w:ind w:left="360"/>
        <w:jc w:val="both"/>
        <w:textAlignment w:val="baseline"/>
        <w:rPr>
          <w:rFonts w:ascii="Arial" w:hAnsi="Arial" w:cs="Arial"/>
          <w:color w:val="000000"/>
        </w:rPr>
      </w:pPr>
    </w:p>
    <w:p w14:paraId="6AE77A40" w14:textId="77777777" w:rsidR="00DB4B6E" w:rsidRPr="0074188B"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i/>
          <w:color w:val="000000"/>
        </w:rPr>
        <w:t>Serial</w:t>
      </w:r>
      <w:r w:rsidRPr="0074188B">
        <w:rPr>
          <w:rFonts w:ascii="Arial" w:hAnsi="Arial" w:cs="Arial"/>
          <w:color w:val="000000"/>
        </w:rPr>
        <w:t>: La comunicación serie o serial es una interfaz de comunicación de datos digitales que nos permite establecer transferencia de información entre varios dispositivos.  Es un método donde el proceso de envío de datos se realiza de un bit a la vez, en forma secuencial, sobre un canal de comunicación o un bus. Un puerto es el nombre genérico con que denominamos a las interfaces, físicas o virtuales, que permite esta comunicación entre dispositivos. Dado que es una comunicación serie, se necesitan al menos dos conectores para realizar la comunicación de datos, RX (recepción) y TX (transmisión). Las placas Arduino actuales cuenta con un puerto USB para realizar este tipo de comunicación y es su principal interfaz para conectarlos a una PC donde cargar la secuencia de órdenes que luego ejecutará.</w:t>
      </w:r>
    </w:p>
    <w:p w14:paraId="4D49CDE1" w14:textId="77777777" w:rsidR="00DB4B6E" w:rsidRDefault="00DB4B6E" w:rsidP="00DB4B6E">
      <w:pPr>
        <w:pStyle w:val="NormalWeb"/>
        <w:spacing w:before="0" w:beforeAutospacing="0" w:after="0" w:afterAutospacing="0"/>
        <w:ind w:left="1440"/>
        <w:jc w:val="both"/>
        <w:textAlignment w:val="baseline"/>
        <w:rPr>
          <w:rFonts w:ascii="Arial" w:hAnsi="Arial" w:cs="Arial"/>
          <w:color w:val="000000"/>
        </w:rPr>
      </w:pPr>
    </w:p>
    <w:p w14:paraId="236C087B" w14:textId="77777777" w:rsidR="00DB4B6E" w:rsidRPr="006E391D" w:rsidRDefault="00DB4B6E" w:rsidP="00DB4B6E">
      <w:pPr>
        <w:pStyle w:val="NormalWeb"/>
        <w:spacing w:before="0" w:beforeAutospacing="0" w:after="0" w:afterAutospacing="0"/>
        <w:jc w:val="both"/>
      </w:pPr>
    </w:p>
    <w:p w14:paraId="028E2510" w14:textId="77777777" w:rsidR="00DB4B6E" w:rsidRDefault="00DB4B6E" w:rsidP="00DB4B6E">
      <w:pPr>
        <w:pStyle w:val="Ttulo3"/>
        <w:rPr>
          <w:b w:val="0"/>
          <w:sz w:val="28"/>
          <w:szCs w:val="28"/>
        </w:rPr>
      </w:pPr>
      <w:commentRangeStart w:id="71"/>
      <w:r>
        <w:rPr>
          <w:b w:val="0"/>
          <w:sz w:val="28"/>
          <w:szCs w:val="28"/>
        </w:rPr>
        <w:t>2.5.2</w:t>
      </w:r>
      <w:r w:rsidRPr="0074188B">
        <w:rPr>
          <w:b w:val="0"/>
          <w:sz w:val="28"/>
          <w:szCs w:val="28"/>
        </w:rPr>
        <w:t> Tipos de Medios de transmisión</w:t>
      </w:r>
      <w:commentRangeEnd w:id="71"/>
      <w:r>
        <w:rPr>
          <w:rStyle w:val="Refdecomentario"/>
          <w:rFonts w:ascii="Calibri" w:eastAsia="Calibri" w:hAnsi="Calibri" w:cs="Calibri"/>
          <w:b w:val="0"/>
          <w:color w:val="000000"/>
        </w:rPr>
        <w:commentReference w:id="71"/>
      </w:r>
    </w:p>
    <w:p w14:paraId="22308A24" w14:textId="77777777" w:rsidR="00DB4B6E" w:rsidRPr="0074188B" w:rsidRDefault="00DB4B6E" w:rsidP="00DB4B6E"/>
    <w:p w14:paraId="3B304AD1" w14:textId="77777777" w:rsidR="00DB4B6E" w:rsidRPr="0074188B" w:rsidRDefault="00DB4B6E" w:rsidP="00DB4B6E">
      <w:pPr>
        <w:pStyle w:val="NormalWeb"/>
        <w:numPr>
          <w:ilvl w:val="0"/>
          <w:numId w:val="6"/>
        </w:numPr>
        <w:spacing w:before="0" w:beforeAutospacing="0" w:after="0" w:afterAutospacing="0"/>
        <w:jc w:val="both"/>
        <w:textAlignment w:val="baseline"/>
      </w:pPr>
      <w:r>
        <w:rPr>
          <w:rFonts w:ascii="Arial" w:hAnsi="Arial" w:cs="Arial"/>
          <w:color w:val="000000"/>
        </w:rPr>
        <w:t xml:space="preserve">Alámbricas: Los medios de comunicación alámbricos son aquellos en los que se </w:t>
      </w:r>
      <w:r w:rsidRPr="0074188B">
        <w:rPr>
          <w:rFonts w:ascii="Arial" w:hAnsi="Arial" w:cs="Arial"/>
          <w:color w:val="000000"/>
        </w:rPr>
        <w:t>basan en la transmisión de información a través de un conductor que transporta corriente eléctrica</w:t>
      </w:r>
      <w:r>
        <w:rPr>
          <w:rFonts w:ascii="Arial" w:hAnsi="Arial" w:cs="Arial"/>
          <w:color w:val="000000"/>
        </w:rPr>
        <w:t>.</w:t>
      </w:r>
    </w:p>
    <w:p w14:paraId="46B30632" w14:textId="77777777" w:rsidR="00DB4B6E" w:rsidRPr="0074188B" w:rsidRDefault="00DB4B6E" w:rsidP="00DB4B6E">
      <w:pPr>
        <w:pStyle w:val="NormalWeb"/>
        <w:spacing w:before="0" w:beforeAutospacing="0" w:after="0" w:afterAutospacing="0"/>
        <w:ind w:left="360"/>
        <w:jc w:val="both"/>
        <w:textAlignment w:val="baseline"/>
      </w:pPr>
    </w:p>
    <w:p w14:paraId="5D0196EF" w14:textId="77777777" w:rsidR="00DB4B6E" w:rsidRPr="006E391D" w:rsidRDefault="00DB4B6E" w:rsidP="00DB4B6E">
      <w:pPr>
        <w:pStyle w:val="NormalWeb"/>
        <w:numPr>
          <w:ilvl w:val="0"/>
          <w:numId w:val="6"/>
        </w:numPr>
        <w:spacing w:before="0" w:beforeAutospacing="0" w:after="0" w:afterAutospacing="0"/>
        <w:jc w:val="both"/>
        <w:textAlignment w:val="baseline"/>
        <w:rPr>
          <w:rFonts w:ascii="Arial" w:hAnsi="Arial" w:cs="Arial"/>
          <w:color w:val="000000"/>
        </w:rPr>
      </w:pPr>
      <w:r w:rsidRPr="0074188B">
        <w:rPr>
          <w:rFonts w:ascii="Arial" w:hAnsi="Arial" w:cs="Arial"/>
          <w:color w:val="000000"/>
        </w:rPr>
        <w:t>Inalámbricas</w:t>
      </w:r>
      <w:r w:rsidRPr="006E391D">
        <w:rPr>
          <w:rFonts w:ascii="Arial" w:hAnsi="Arial" w:cs="Arial"/>
          <w:color w:val="000000"/>
        </w:rPr>
        <w:t>: Los medios de comunicación inalámbricos, para computadoras, han evolucionado de forma exponencial desde su aparición. Su gran ventaja, como su nombre lo dice, es que no necesitan de un medio de propagación físico (como los cables) para la transmisión de los datos, sino que, para el envío de los mismo se utiliza la modulación de ondas electromagnéticas a través del espacio. Existen diversos tipos, con grandes diferencias en cuanto a velocidades y rangos de alcance. En cuanto para la robótica podemos encontrar dispositivos que nos permitan conectar computadoras de placas reducidas con diversos computadores por medio de:</w:t>
      </w:r>
    </w:p>
    <w:p w14:paraId="210848CF"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Radiofrecuencia</w:t>
      </w:r>
      <w:r w:rsidRPr="006E391D">
        <w:rPr>
          <w:rFonts w:ascii="Arial" w:hAnsi="Arial" w:cs="Arial"/>
          <w:color w:val="000000"/>
        </w:rPr>
        <w:t xml:space="preserve">: Existen módulos compatibles con Arduino, como el módulo de radiofrecuencia RF 433Mhz, que nos permiten conectar dos </w:t>
      </w:r>
      <w:r>
        <w:rPr>
          <w:rFonts w:ascii="Arial" w:hAnsi="Arial" w:cs="Arial"/>
          <w:color w:val="000000"/>
        </w:rPr>
        <w:t>dispositivos</w:t>
      </w:r>
      <w:r w:rsidRPr="006E391D">
        <w:rPr>
          <w:rFonts w:ascii="Arial" w:hAnsi="Arial" w:cs="Arial"/>
          <w:color w:val="000000"/>
        </w:rPr>
        <w:t xml:space="preserve"> de este tipo entre sí de forma inalámbrica a través de radiofrecuencia.</w:t>
      </w:r>
      <w:r>
        <w:rPr>
          <w:rFonts w:ascii="Arial" w:hAnsi="Arial" w:cs="Arial"/>
          <w:color w:val="000000"/>
        </w:rPr>
        <w:t xml:space="preserve"> </w:t>
      </w:r>
    </w:p>
    <w:p w14:paraId="55DDFBF3"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Infrarrojo</w:t>
      </w:r>
      <w:r w:rsidRPr="006E391D">
        <w:rPr>
          <w:rFonts w:ascii="Arial" w:hAnsi="Arial" w:cs="Arial"/>
          <w:color w:val="000000"/>
        </w:rPr>
        <w:t xml:space="preserve">: Las redes de luz infrarroja están limitadas por el espacio, se utilizan por lo general en dispositivos que se encuentran en un mismo espacio físico como un cuarto o un piso. </w:t>
      </w:r>
      <w:r>
        <w:rPr>
          <w:rFonts w:ascii="Arial" w:hAnsi="Arial" w:cs="Arial"/>
          <w:color w:val="000000"/>
        </w:rPr>
        <w:t>U</w:t>
      </w:r>
      <w:r w:rsidRPr="006E391D">
        <w:rPr>
          <w:rFonts w:ascii="Arial" w:hAnsi="Arial" w:cs="Arial"/>
          <w:color w:val="000000"/>
        </w:rPr>
        <w:t>tilizan</w:t>
      </w:r>
      <w:r>
        <w:rPr>
          <w:rFonts w:ascii="Arial" w:hAnsi="Arial" w:cs="Arial"/>
          <w:color w:val="000000"/>
        </w:rPr>
        <w:t xml:space="preserve"> </w:t>
      </w:r>
      <w:r w:rsidRPr="006E391D">
        <w:rPr>
          <w:rFonts w:ascii="Arial" w:hAnsi="Arial" w:cs="Arial"/>
          <w:color w:val="000000"/>
        </w:rPr>
        <w:t xml:space="preserve">luz infrarroja </w:t>
      </w:r>
      <w:r>
        <w:rPr>
          <w:rFonts w:ascii="Arial" w:hAnsi="Arial" w:cs="Arial"/>
          <w:color w:val="000000"/>
        </w:rPr>
        <w:t xml:space="preserve">tanto como </w:t>
      </w:r>
      <w:r w:rsidRPr="006E391D">
        <w:rPr>
          <w:rFonts w:ascii="Arial" w:hAnsi="Arial" w:cs="Arial"/>
          <w:color w:val="000000"/>
        </w:rPr>
        <w:t xml:space="preserve">para la transmisión </w:t>
      </w:r>
      <w:r>
        <w:rPr>
          <w:rFonts w:ascii="Arial" w:hAnsi="Arial" w:cs="Arial"/>
          <w:color w:val="000000"/>
        </w:rPr>
        <w:t>como para la</w:t>
      </w:r>
      <w:r w:rsidRPr="006E391D">
        <w:rPr>
          <w:rFonts w:ascii="Arial" w:hAnsi="Arial" w:cs="Arial"/>
          <w:color w:val="000000"/>
        </w:rPr>
        <w:t xml:space="preserve"> recepción de datos.</w:t>
      </w:r>
    </w:p>
    <w:p w14:paraId="40176F72"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lastRenderedPageBreak/>
        <w:t>Bluetooth</w:t>
      </w:r>
      <w:r w:rsidRPr="006E391D">
        <w:rPr>
          <w:rFonts w:ascii="Arial" w:hAnsi="Arial" w:cs="Arial"/>
          <w:color w:val="000000"/>
        </w:rPr>
        <w:t xml:space="preserve">: Es una especificación industrial que permite crear redes inalámbricas de área personal (WPAN), mediante un enlace de radiofrecuencia que trabaja en la banda ISM (Industrial Scientific and Medical) de 2.4 GHz posibilitando la transmisión de voz y datos. </w:t>
      </w:r>
    </w:p>
    <w:p w14:paraId="5E1B3DE8" w14:textId="77777777" w:rsidR="00DB4B6E" w:rsidRPr="006E391D" w:rsidRDefault="00DB4B6E" w:rsidP="00DB4B6E">
      <w:pPr>
        <w:pStyle w:val="NormalWeb"/>
        <w:numPr>
          <w:ilvl w:val="1"/>
          <w:numId w:val="6"/>
        </w:numPr>
        <w:spacing w:before="0" w:beforeAutospacing="0" w:after="0" w:afterAutospacing="0"/>
        <w:jc w:val="both"/>
        <w:textAlignment w:val="baseline"/>
        <w:rPr>
          <w:rFonts w:ascii="Arial" w:hAnsi="Arial" w:cs="Arial"/>
          <w:color w:val="000000"/>
        </w:rPr>
      </w:pPr>
      <w:r w:rsidRPr="006E391D">
        <w:rPr>
          <w:rFonts w:ascii="Arial" w:hAnsi="Arial" w:cs="Arial"/>
          <w:i/>
          <w:iCs/>
          <w:color w:val="000000"/>
        </w:rPr>
        <w:t>Wifi</w:t>
      </w:r>
      <w:r w:rsidRPr="006E391D">
        <w:rPr>
          <w:rFonts w:ascii="Arial" w:hAnsi="Arial" w:cs="Arial"/>
          <w:color w:val="000000"/>
        </w:rPr>
        <w:t>: Este mecanismo de comunicación inalámbrica es el más popular entre computadoras de hoy en día. A su vez, es una marca de la Alianza Wi-fi la cual certifica que los dispositivos cumplan con los estándares IEEE 802.11 vigentes relacionados a redes inalámbricas de área local.</w:t>
      </w:r>
    </w:p>
    <w:p w14:paraId="5622D0C9" w14:textId="77777777" w:rsidR="00DB4B6E" w:rsidRDefault="00DB4B6E" w:rsidP="00DB4B6E">
      <w:pPr>
        <w:pStyle w:val="NormalWeb"/>
        <w:spacing w:before="0" w:beforeAutospacing="0" w:after="0" w:afterAutospacing="0"/>
      </w:pPr>
      <w:r>
        <w:t> </w:t>
      </w:r>
    </w:p>
    <w:p w14:paraId="10B09141" w14:textId="77777777" w:rsidR="00DB4B6E" w:rsidRDefault="00DB4B6E" w:rsidP="00DB4B6E">
      <w:pPr>
        <w:rPr>
          <w:rFonts w:ascii="Times New Roman" w:eastAsia="Times New Roman" w:hAnsi="Times New Roman" w:cs="Times New Roman"/>
          <w:color w:val="auto"/>
          <w:sz w:val="24"/>
          <w:szCs w:val="24"/>
        </w:rPr>
      </w:pPr>
      <w:r>
        <w:br w:type="page"/>
      </w:r>
    </w:p>
    <w:p w14:paraId="60C1231C" w14:textId="77777777" w:rsidR="00DB4B6E" w:rsidRPr="00EA0B66" w:rsidRDefault="00DB4B6E" w:rsidP="00DB4B6E">
      <w:pPr>
        <w:pStyle w:val="Ttulo2"/>
        <w:rPr>
          <w:b/>
          <w:sz w:val="32"/>
          <w:szCs w:val="32"/>
        </w:rPr>
      </w:pPr>
      <w:bookmarkStart w:id="72" w:name="_Toc504153892"/>
      <w:r w:rsidRPr="00EA0B66">
        <w:rPr>
          <w:b/>
          <w:sz w:val="32"/>
          <w:szCs w:val="32"/>
        </w:rPr>
        <w:lastRenderedPageBreak/>
        <w:t>2.6 ¿Qué es un SAR (Sistema Autónomo Robótico)?</w:t>
      </w:r>
      <w:bookmarkEnd w:id="72"/>
    </w:p>
    <w:p w14:paraId="6C6CC15C" w14:textId="77777777" w:rsidR="00DB4B6E" w:rsidRDefault="00DB4B6E" w:rsidP="00DB4B6E">
      <w:pPr>
        <w:pStyle w:val="NormalWeb"/>
        <w:spacing w:before="0" w:beforeAutospacing="0" w:after="0" w:afterAutospacing="0"/>
      </w:pPr>
      <w:r>
        <w:t> </w:t>
      </w:r>
    </w:p>
    <w:p w14:paraId="2342DE9C" w14:textId="1FDE4115" w:rsidR="00DB4B6E" w:rsidRPr="006E391D" w:rsidRDefault="00DB4B6E" w:rsidP="00DB4B6E">
      <w:pPr>
        <w:pStyle w:val="NormalWeb"/>
        <w:spacing w:before="0" w:beforeAutospacing="0" w:after="0" w:afterAutospacing="0"/>
        <w:jc w:val="both"/>
      </w:pPr>
      <w:r w:rsidRPr="006E391D">
        <w:rPr>
          <w:rFonts w:ascii="Arial" w:hAnsi="Arial" w:cs="Arial"/>
          <w:color w:val="000000"/>
        </w:rPr>
        <w:t>Se le considera SAR o sistema autónomo robótico a aquellos robots que presentan cierto grado de autonomía (Inteligencia artificial</w:t>
      </w:r>
      <w:r>
        <w:rPr>
          <w:rStyle w:val="Refdenotaalpie"/>
          <w:rFonts w:ascii="Arial" w:hAnsi="Arial" w:cs="Arial"/>
          <w:color w:val="000000"/>
        </w:rPr>
        <w:footnoteReference w:id="4"/>
      </w:r>
      <w:ins w:id="73" w:author="Agustin Schlapp" w:date="2018-02-19T21:00:00Z">
        <w:r w:rsidR="006C2E3F">
          <w:rPr>
            <w:rFonts w:ascii="Arial" w:hAnsi="Arial" w:cs="Arial"/>
            <w:color w:val="000000"/>
          </w:rPr>
          <w:t xml:space="preserve"> </w:t>
        </w:r>
        <w:r w:rsidR="006C2E3F" w:rsidRPr="006C2E3F">
          <w:rPr>
            <w:rFonts w:ascii="Arial" w:hAnsi="Arial" w:cs="Arial"/>
            <w:color w:val="000000"/>
            <w:highlight w:val="yellow"/>
            <w:rPrChange w:id="74" w:author="Agustin Schlapp" w:date="2018-02-19T21:00:00Z">
              <w:rPr>
                <w:rFonts w:ascii="Arial" w:hAnsi="Arial" w:cs="Arial"/>
                <w:color w:val="000000"/>
              </w:rPr>
            </w:rPrChange>
          </w:rPr>
          <w:t>glosario</w:t>
        </w:r>
      </w:ins>
      <w:bookmarkStart w:id="75" w:name="_GoBack"/>
      <w:bookmarkEnd w:id="75"/>
      <w:r w:rsidRPr="006E391D">
        <w:rPr>
          <w:rFonts w:ascii="Arial" w:hAnsi="Arial" w:cs="Arial"/>
          <w:color w:val="000000"/>
        </w:rPr>
        <w:t>)</w:t>
      </w:r>
      <w:r>
        <w:rPr>
          <w:rFonts w:ascii="Arial" w:hAnsi="Arial" w:cs="Arial"/>
          <w:color w:val="000000"/>
        </w:rPr>
        <w:t xml:space="preserve"> y que, cuentan con</w:t>
      </w:r>
      <w:r w:rsidRPr="006E391D">
        <w:rPr>
          <w:rFonts w:ascii="Arial" w:hAnsi="Arial" w:cs="Arial"/>
          <w:color w:val="000000"/>
        </w:rPr>
        <w:t xml:space="preserve"> la capacidad de testear su entorno (por medio de sensores) para decidir qué acciones realizar (por medio de actuadores). Por ende, </w:t>
      </w:r>
      <w:r>
        <w:rPr>
          <w:rFonts w:ascii="Arial" w:hAnsi="Arial" w:cs="Arial"/>
          <w:color w:val="000000"/>
        </w:rPr>
        <w:t>se puede</w:t>
      </w:r>
      <w:r w:rsidRPr="006E391D">
        <w:rPr>
          <w:rFonts w:ascii="Arial" w:hAnsi="Arial" w:cs="Arial"/>
          <w:color w:val="000000"/>
        </w:rPr>
        <w:t xml:space="preserve"> decir que, son sistemas dinámicos que consisten en un controlador electrónico acoplado a un cuerpo mecánico.</w:t>
      </w:r>
    </w:p>
    <w:p w14:paraId="5762C7A2" w14:textId="77777777" w:rsidR="00DB4B6E" w:rsidRPr="006E391D" w:rsidRDefault="00DB4B6E" w:rsidP="00DB4B6E">
      <w:pPr>
        <w:pStyle w:val="NormalWeb"/>
        <w:spacing w:before="0" w:beforeAutospacing="0" w:after="0" w:afterAutospacing="0"/>
        <w:jc w:val="both"/>
      </w:pPr>
      <w:r w:rsidRPr="006E391D">
        <w:rPr>
          <w:rFonts w:ascii="Arial" w:hAnsi="Arial" w:cs="Arial"/>
          <w:color w:val="000000"/>
        </w:rPr>
        <w:t xml:space="preserve">En el desarrollo propuesto por esta tesina, se diseñó y armó un sistema autónomo robótico móvil que posee </w:t>
      </w:r>
      <w:r>
        <w:rPr>
          <w:rFonts w:ascii="Arial" w:hAnsi="Arial" w:cs="Arial"/>
          <w:color w:val="000000"/>
        </w:rPr>
        <w:t>un cierto</w:t>
      </w:r>
      <w:r w:rsidRPr="006E391D">
        <w:rPr>
          <w:rFonts w:ascii="Arial" w:hAnsi="Arial" w:cs="Arial"/>
          <w:color w:val="000000"/>
        </w:rPr>
        <w:t xml:space="preserve"> grado de inteligencia, pero a su vez, permite ser manipulado desde una aplicación web. </w:t>
      </w:r>
    </w:p>
    <w:p w14:paraId="03917E34" w14:textId="77777777" w:rsidR="00DB4B6E" w:rsidRDefault="00DB4B6E" w:rsidP="00DB4B6E">
      <w:pPr>
        <w:pStyle w:val="NormalWeb"/>
        <w:spacing w:before="0" w:beforeAutospacing="0" w:after="0" w:afterAutospacing="0"/>
        <w:rPr>
          <w:rFonts w:ascii="Arial" w:hAnsi="Arial" w:cs="Arial"/>
          <w:b/>
          <w:bCs/>
          <w:color w:val="000000"/>
          <w:sz w:val="22"/>
          <w:szCs w:val="22"/>
        </w:rPr>
      </w:pPr>
    </w:p>
    <w:p w14:paraId="7FA33707" w14:textId="77777777" w:rsidR="00DB4B6E" w:rsidRPr="00EA0B66" w:rsidRDefault="00DB4B6E" w:rsidP="00DB4B6E">
      <w:pPr>
        <w:pStyle w:val="Ttulo2"/>
        <w:rPr>
          <w:b/>
          <w:sz w:val="32"/>
          <w:szCs w:val="32"/>
        </w:rPr>
      </w:pPr>
      <w:bookmarkStart w:id="76" w:name="_Toc504153893"/>
      <w:r w:rsidRPr="00EA0B66">
        <w:rPr>
          <w:b/>
          <w:sz w:val="32"/>
          <w:szCs w:val="32"/>
        </w:rPr>
        <w:t>2.7 La robótica en la educación</w:t>
      </w:r>
    </w:p>
    <w:p w14:paraId="3382F2D7" w14:textId="77777777" w:rsidR="00DB4B6E" w:rsidRDefault="00DB4B6E" w:rsidP="00DB4B6E">
      <w:pPr>
        <w:pStyle w:val="NormalWeb"/>
        <w:spacing w:before="0" w:beforeAutospacing="0" w:after="0" w:afterAutospacing="0"/>
      </w:pPr>
      <w:r>
        <w:t> </w:t>
      </w:r>
    </w:p>
    <w:p w14:paraId="41AB0024" w14:textId="77777777" w:rsidR="00DB4B6E"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En educación pueden diferenciarse dos tipos de uso de la programación y la robótica como apoyo en la clase: por un lado,</w:t>
      </w:r>
      <w:r>
        <w:rPr>
          <w:rFonts w:ascii="Arial" w:hAnsi="Arial" w:cs="Arial"/>
          <w:color w:val="333333"/>
          <w:shd w:val="clear" w:color="auto" w:fill="FFFFFF"/>
        </w:rPr>
        <w:t xml:space="preserve"> </w:t>
      </w:r>
      <w:r w:rsidRPr="006E391D">
        <w:rPr>
          <w:rFonts w:ascii="Arial" w:hAnsi="Arial" w:cs="Arial"/>
          <w:color w:val="333333"/>
          <w:shd w:val="clear" w:color="auto" w:fill="FFFFFF"/>
        </w:rPr>
        <w:t xml:space="preserve">la robótica y la programación </w:t>
      </w:r>
      <w:r>
        <w:rPr>
          <w:rFonts w:ascii="Arial" w:hAnsi="Arial" w:cs="Arial"/>
          <w:color w:val="333333"/>
          <w:shd w:val="clear" w:color="auto" w:fill="FFFFFF"/>
        </w:rPr>
        <w:t xml:space="preserve">como elemento </w:t>
      </w:r>
      <w:r w:rsidRPr="006E391D">
        <w:rPr>
          <w:rFonts w:ascii="Arial" w:hAnsi="Arial" w:cs="Arial"/>
          <w:color w:val="333333"/>
          <w:shd w:val="clear" w:color="auto" w:fill="FFFFFF"/>
        </w:rPr>
        <w:t>educacional,</w:t>
      </w:r>
      <w:r>
        <w:rPr>
          <w:rFonts w:ascii="Arial" w:hAnsi="Arial" w:cs="Arial"/>
          <w:color w:val="333333"/>
          <w:shd w:val="clear" w:color="auto" w:fill="FFFFFF"/>
        </w:rPr>
        <w:t xml:space="preserve"> y por otro, como elemento social.</w:t>
      </w:r>
    </w:p>
    <w:p w14:paraId="58313D58" w14:textId="77777777" w:rsidR="00DB4B6E" w:rsidRDefault="00DB4B6E" w:rsidP="00DB4B6E">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Como elemento educacional,</w:t>
      </w:r>
      <w:r w:rsidRPr="006E391D">
        <w:rPr>
          <w:rFonts w:ascii="Arial" w:hAnsi="Arial" w:cs="Arial"/>
          <w:color w:val="333333"/>
          <w:shd w:val="clear" w:color="auto" w:fill="FFFFFF"/>
        </w:rPr>
        <w:t xml:space="preserve"> consiste en un conjunto de elementos físicos o de programación que motivan a los estudiantes a construir, programar, razonar de manera lógica y crear nuevas interfaces o dispositivos</w:t>
      </w:r>
      <w:r>
        <w:rPr>
          <w:rFonts w:ascii="Arial" w:hAnsi="Arial" w:cs="Arial"/>
          <w:color w:val="333333"/>
          <w:shd w:val="clear" w:color="auto" w:fill="FFFFFF"/>
        </w:rPr>
        <w:t>.</w:t>
      </w:r>
    </w:p>
    <w:p w14:paraId="740B31C2"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Pr>
          <w:rFonts w:ascii="Arial" w:hAnsi="Arial" w:cs="Arial"/>
          <w:color w:val="333333"/>
          <w:shd w:val="clear" w:color="auto" w:fill="FFFFFF"/>
        </w:rPr>
        <w:t>Mientras que,</w:t>
      </w:r>
      <w:r w:rsidRPr="006E391D">
        <w:rPr>
          <w:rFonts w:ascii="Arial" w:hAnsi="Arial" w:cs="Arial"/>
          <w:color w:val="333333"/>
          <w:shd w:val="clear" w:color="auto" w:fill="FFFFFF"/>
        </w:rPr>
        <w:t xml:space="preserve"> por otro</w:t>
      </w:r>
      <w:r>
        <w:rPr>
          <w:rFonts w:ascii="Arial" w:hAnsi="Arial" w:cs="Arial"/>
          <w:color w:val="333333"/>
          <w:shd w:val="clear" w:color="auto" w:fill="FFFFFF"/>
        </w:rPr>
        <w:t xml:space="preserve"> lado</w:t>
      </w:r>
      <w:r w:rsidRPr="006E391D">
        <w:rPr>
          <w:rFonts w:ascii="Arial" w:hAnsi="Arial" w:cs="Arial"/>
          <w:color w:val="333333"/>
          <w:shd w:val="clear" w:color="auto" w:fill="FFFFFF"/>
        </w:rPr>
        <w:t>, la programación y la robótica</w:t>
      </w:r>
      <w:r>
        <w:rPr>
          <w:rFonts w:ascii="Arial" w:hAnsi="Arial" w:cs="Arial"/>
          <w:color w:val="333333"/>
          <w:shd w:val="clear" w:color="auto" w:fill="FFFFFF"/>
        </w:rPr>
        <w:t xml:space="preserve"> también es utilizada</w:t>
      </w:r>
      <w:r w:rsidRPr="006E391D">
        <w:rPr>
          <w:rFonts w:ascii="Arial" w:hAnsi="Arial" w:cs="Arial"/>
          <w:color w:val="333333"/>
          <w:shd w:val="clear" w:color="auto" w:fill="FFFFFF"/>
        </w:rPr>
        <w:t xml:space="preserve"> como elemento social, por ejemplo, a modo de juego o gamificación, de forma que sistemas autónomos o semiautónomos interactúan con humanos u otros agentes físicos o software en roles como entrenador, compañero, dispositivo tangible o registro de información.</w:t>
      </w:r>
    </w:p>
    <w:p w14:paraId="6C80C2AE" w14:textId="77777777" w:rsidR="00DB4B6E" w:rsidRPr="006E391D" w:rsidRDefault="00DB4B6E" w:rsidP="00DB4B6E">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El desarrollo de actividades educacionales basadas en robots o en programación pueden incrementar el compromiso</w:t>
      </w:r>
      <w:r>
        <w:rPr>
          <w:rFonts w:ascii="Arial" w:eastAsia="Times New Roman" w:hAnsi="Arial" w:cs="Arial"/>
          <w:color w:val="333333"/>
          <w:sz w:val="24"/>
          <w:szCs w:val="24"/>
        </w:rPr>
        <w:t xml:space="preserve"> y motivación</w:t>
      </w:r>
      <w:r w:rsidRPr="006E391D">
        <w:rPr>
          <w:rFonts w:ascii="Arial" w:eastAsia="Times New Roman" w:hAnsi="Arial" w:cs="Arial"/>
          <w:color w:val="333333"/>
          <w:sz w:val="24"/>
          <w:szCs w:val="24"/>
        </w:rPr>
        <w:t xml:space="preserve"> por el aprendizaje en otras áreas como literatura o historia a través del juego. Aún más, su uso puede mejorar el desarrollo ético, emocional y social en base al impacto que, por ejemplo, un robot con atribuciones sociales puede causar en los niños.</w:t>
      </w:r>
    </w:p>
    <w:p w14:paraId="22B979EF" w14:textId="77777777" w:rsidR="00DB4B6E" w:rsidRPr="006E391D" w:rsidRDefault="00DB4B6E" w:rsidP="00DB4B6E">
      <w:pPr>
        <w:shd w:val="clear" w:color="auto" w:fill="FFFFFF"/>
        <w:rPr>
          <w:rFonts w:ascii="Arial" w:eastAsia="Times New Roman" w:hAnsi="Arial" w:cs="Arial"/>
          <w:color w:val="333333"/>
          <w:sz w:val="24"/>
          <w:szCs w:val="24"/>
        </w:rPr>
      </w:pPr>
      <w:r w:rsidRPr="006E391D">
        <w:rPr>
          <w:rFonts w:ascii="Arial" w:eastAsia="Times New Roman" w:hAnsi="Arial" w:cs="Arial"/>
          <w:color w:val="333333"/>
          <w:sz w:val="24"/>
          <w:szCs w:val="24"/>
        </w:rPr>
        <w:t>Otro beneficio, es su potencial educativo para niños con necesidades especiales tanto en las áreas cognitivas como psicosociales. La escalabilidad de las propuestas educativas basadas en robots, y su enorme potencial motivador, lo hacen especialmente útil en programas de refuerzo y de educación especial.</w:t>
      </w:r>
    </w:p>
    <w:p w14:paraId="40878EE1"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t>Una de las grandes controversias en estas áreas, es sobre los materiales que deben utilizarse en el aula. Algunos investigadores</w:t>
      </w:r>
      <w:r>
        <w:rPr>
          <w:rFonts w:ascii="Arial" w:hAnsi="Arial" w:cs="Arial"/>
          <w:color w:val="333333"/>
          <w:shd w:val="clear" w:color="auto" w:fill="FFFFFF"/>
        </w:rPr>
        <w:t>, como Cecilio Angulo (</w:t>
      </w:r>
      <w:r w:rsidRPr="00A40935">
        <w:rPr>
          <w:rFonts w:ascii="Arial" w:hAnsi="Arial" w:cs="Arial"/>
          <w:color w:val="333333"/>
          <w:shd w:val="clear" w:color="auto" w:fill="FFFFFF"/>
        </w:rPr>
        <w:t>Profesor de la Universitat Polit</w:t>
      </w:r>
      <w:r>
        <w:rPr>
          <w:rFonts w:ascii="Arial" w:hAnsi="Arial" w:cs="Arial"/>
          <w:color w:val="333333"/>
          <w:shd w:val="clear" w:color="auto" w:fill="FFFFFF"/>
        </w:rPr>
        <w:t>é</w:t>
      </w:r>
      <w:r w:rsidRPr="00A40935">
        <w:rPr>
          <w:rFonts w:ascii="Arial" w:hAnsi="Arial" w:cs="Arial"/>
          <w:color w:val="333333"/>
          <w:shd w:val="clear" w:color="auto" w:fill="FFFFFF"/>
        </w:rPr>
        <w:t>cnica de Catalunya y director del Grupo de Investigación en Ingeniería del Conocimiento</w:t>
      </w:r>
      <w:r>
        <w:rPr>
          <w:rFonts w:ascii="Arial" w:hAnsi="Arial" w:cs="Arial"/>
          <w:color w:val="333333"/>
          <w:shd w:val="clear" w:color="auto" w:fill="FFFFFF"/>
        </w:rPr>
        <w:t>),</w:t>
      </w:r>
      <w:r w:rsidRPr="006E391D">
        <w:rPr>
          <w:rFonts w:ascii="Arial" w:hAnsi="Arial" w:cs="Arial"/>
          <w:color w:val="333333"/>
          <w:shd w:val="clear" w:color="auto" w:fill="FFFFFF"/>
        </w:rPr>
        <w:t xml:space="preserve"> afirman que los dispositivos tangibles aumentan el nivel de inmersión porque los estudiantes están manipulando las cosas en un mundo real. Sin embargo, podemos encontrar otros estudios que entienden que los dispositivos no tangibles, como los elementos de programación, atraen más y evitan limitaciones a causa de la necesidad de un cuerpo físico en el espacio real. Por tanto, lo que parece lógico es un enfoque híbrido entre robótica y programación, donde una fusión entre lo físico y lo virtual proporciona más flexibilidad a los docentes y a los estudiantes.</w:t>
      </w:r>
    </w:p>
    <w:p w14:paraId="2B812B66" w14:textId="77777777" w:rsidR="00DB4B6E" w:rsidRPr="006E391D" w:rsidRDefault="00DB4B6E" w:rsidP="00DB4B6E">
      <w:pPr>
        <w:pStyle w:val="NormalWeb"/>
        <w:spacing w:before="0" w:beforeAutospacing="0" w:after="0" w:afterAutospacing="0"/>
        <w:jc w:val="both"/>
        <w:rPr>
          <w:rFonts w:ascii="Arial" w:hAnsi="Arial" w:cs="Arial"/>
          <w:color w:val="333333"/>
          <w:shd w:val="clear" w:color="auto" w:fill="FFFFFF"/>
        </w:rPr>
      </w:pPr>
      <w:r w:rsidRPr="006E391D">
        <w:rPr>
          <w:rFonts w:ascii="Arial" w:hAnsi="Arial" w:cs="Arial"/>
          <w:color w:val="333333"/>
          <w:shd w:val="clear" w:color="auto" w:fill="FFFFFF"/>
        </w:rPr>
        <w:lastRenderedPageBreak/>
        <w:t>La robótica y la programación en conjunto brindan una experiencia de aprendizaje particular respecto a otras áreas, porque las posibilidades ofrecidas</w:t>
      </w:r>
      <w:r>
        <w:rPr>
          <w:rFonts w:ascii="Arial" w:hAnsi="Arial" w:cs="Arial"/>
          <w:color w:val="333333"/>
          <w:shd w:val="clear" w:color="auto" w:fill="FFFFFF"/>
        </w:rPr>
        <w:t xml:space="preserve"> por la utilización de computadoras</w:t>
      </w:r>
      <w:r w:rsidRPr="006E391D">
        <w:rPr>
          <w:rFonts w:ascii="Arial" w:hAnsi="Arial" w:cs="Arial"/>
          <w:color w:val="333333"/>
          <w:shd w:val="clear" w:color="auto" w:fill="FFFFFF"/>
        </w:rPr>
        <w:t xml:space="preserve"> se localizan no solo en una pantalla, sino también, en objetos tangibles, que comparten con </w:t>
      </w:r>
      <w:r>
        <w:rPr>
          <w:rFonts w:ascii="Arial" w:hAnsi="Arial" w:cs="Arial"/>
          <w:color w:val="333333"/>
          <w:shd w:val="clear" w:color="auto" w:fill="FFFFFF"/>
        </w:rPr>
        <w:t>los interesados</w:t>
      </w:r>
      <w:r w:rsidRPr="006E391D">
        <w:rPr>
          <w:rFonts w:ascii="Arial" w:hAnsi="Arial" w:cs="Arial"/>
          <w:color w:val="333333"/>
          <w:shd w:val="clear" w:color="auto" w:fill="FFFFFF"/>
        </w:rPr>
        <w:t xml:space="preserve"> </w:t>
      </w:r>
      <w:r>
        <w:rPr>
          <w:rFonts w:ascii="Arial" w:hAnsi="Arial" w:cs="Arial"/>
          <w:color w:val="333333"/>
          <w:shd w:val="clear" w:color="auto" w:fill="FFFFFF"/>
        </w:rPr>
        <w:t xml:space="preserve">en </w:t>
      </w:r>
      <w:r w:rsidRPr="006E391D">
        <w:rPr>
          <w:rFonts w:ascii="Arial" w:hAnsi="Arial" w:cs="Arial"/>
          <w:color w:val="333333"/>
          <w:shd w:val="clear" w:color="auto" w:fill="FFFFFF"/>
        </w:rPr>
        <w:t xml:space="preserve">un espacio físico </w:t>
      </w:r>
      <w:r>
        <w:rPr>
          <w:rFonts w:ascii="Arial" w:hAnsi="Arial" w:cs="Arial"/>
          <w:color w:val="333333"/>
          <w:shd w:val="clear" w:color="auto" w:fill="FFFFFF"/>
        </w:rPr>
        <w:t>con</w:t>
      </w:r>
      <w:r w:rsidRPr="006E391D">
        <w:rPr>
          <w:rFonts w:ascii="Arial" w:hAnsi="Arial" w:cs="Arial"/>
          <w:color w:val="333333"/>
          <w:shd w:val="clear" w:color="auto" w:fill="FFFFFF"/>
        </w:rPr>
        <w:t xml:space="preserve"> la posibilidad de </w:t>
      </w:r>
      <w:r>
        <w:rPr>
          <w:rFonts w:ascii="Arial" w:hAnsi="Arial" w:cs="Arial"/>
          <w:color w:val="333333"/>
          <w:shd w:val="clear" w:color="auto" w:fill="FFFFFF"/>
        </w:rPr>
        <w:t xml:space="preserve">afectar su </w:t>
      </w:r>
      <w:r w:rsidRPr="006E391D">
        <w:rPr>
          <w:rFonts w:ascii="Arial" w:hAnsi="Arial" w:cs="Arial"/>
          <w:color w:val="333333"/>
          <w:shd w:val="clear" w:color="auto" w:fill="FFFFFF"/>
        </w:rPr>
        <w:t xml:space="preserve">entorno. Aprender a través de la robótica aumenta el compromiso de los </w:t>
      </w:r>
      <w:r>
        <w:rPr>
          <w:rFonts w:ascii="Arial" w:hAnsi="Arial" w:cs="Arial"/>
          <w:color w:val="333333"/>
          <w:shd w:val="clear" w:color="auto" w:fill="FFFFFF"/>
        </w:rPr>
        <w:t>alumnos</w:t>
      </w:r>
      <w:r w:rsidRPr="006E391D">
        <w:rPr>
          <w:rFonts w:ascii="Arial" w:hAnsi="Arial" w:cs="Arial"/>
          <w:color w:val="333333"/>
          <w:shd w:val="clear" w:color="auto" w:fill="FFFFFF"/>
        </w:rPr>
        <w:t xml:space="preserve"> en actividades basadas en la manipulación, el desarrollo de habilidades motoras, la coordinación ojo-mano y una forma de entender las ideas abstractas. Además, las actividades basadas en robots proporcionan un contexto apropiado para el comportamiento cooperativo y el trabajo en equipo.</w:t>
      </w:r>
      <w:r>
        <w:rPr>
          <w:rStyle w:val="Refdenotaalfinal"/>
          <w:rFonts w:ascii="Arial" w:hAnsi="Arial" w:cs="Arial"/>
          <w:color w:val="333333"/>
          <w:shd w:val="clear" w:color="auto" w:fill="FFFFFF"/>
        </w:rPr>
        <w:endnoteReference w:id="1"/>
      </w:r>
    </w:p>
    <w:p w14:paraId="156AC3D8" w14:textId="77777777" w:rsidR="00DB4B6E" w:rsidRPr="006E391D" w:rsidRDefault="00DB4B6E" w:rsidP="00DB4B6E">
      <w:pPr>
        <w:pStyle w:val="NormalWeb"/>
        <w:spacing w:before="0" w:beforeAutospacing="0" w:after="0" w:afterAutospacing="0"/>
        <w:jc w:val="both"/>
      </w:pPr>
      <w:r w:rsidRPr="006E391D">
        <w:t> </w:t>
      </w:r>
    </w:p>
    <w:p w14:paraId="3BE7FC80" w14:textId="77777777" w:rsidR="00DB4B6E" w:rsidRPr="006E391D" w:rsidRDefault="00DB4B6E" w:rsidP="00DB4B6E">
      <w:pPr>
        <w:pStyle w:val="NormalWeb"/>
        <w:shd w:val="clear" w:color="auto" w:fill="FFFFFF"/>
        <w:spacing w:before="120" w:beforeAutospacing="0" w:after="120" w:afterAutospacing="0"/>
        <w:jc w:val="both"/>
        <w:rPr>
          <w:rFonts w:ascii="Arial" w:hAnsi="Arial" w:cs="Arial"/>
          <w:color w:val="222222"/>
        </w:rPr>
      </w:pPr>
      <w:r w:rsidRPr="006E391D">
        <w:rPr>
          <w:rFonts w:ascii="Arial" w:hAnsi="Arial" w:cs="Arial"/>
          <w:color w:val="222222"/>
        </w:rPr>
        <w:t>En Argentina, existen distintos centros de estudios relacionados con la robótica educativa, uno de los más renombrados es RoboGroup. Esta es una empresa nacional dedicada al diseño, fabricación y capacitación en robótica, que, según la misma, su objetivo es insertar la robótica como sistema interdisciplinario de aprendizaje en las entidades educativas de todos los niveles de nuestro país. Anualmente organiza campeonatos de robots para alumnos de colegios primarios y secundarios llamados Roboliga.</w:t>
      </w:r>
    </w:p>
    <w:p w14:paraId="4DCE9BD5" w14:textId="77777777" w:rsidR="00DB4B6E" w:rsidRDefault="00DB4B6E" w:rsidP="00DB4B6E">
      <w:pPr>
        <w:pStyle w:val="NormalWeb"/>
        <w:spacing w:before="0" w:beforeAutospacing="0" w:after="0" w:afterAutospacing="0"/>
      </w:pPr>
      <w:r>
        <w:t> </w:t>
      </w:r>
    </w:p>
    <w:p w14:paraId="0A3D1259" w14:textId="77777777" w:rsidR="00DB4B6E" w:rsidRDefault="00DB4B6E" w:rsidP="00DB4B6E">
      <w:pPr>
        <w:pStyle w:val="NormalWeb"/>
        <w:spacing w:before="0" w:beforeAutospacing="0" w:after="0" w:afterAutospacing="0"/>
      </w:pPr>
      <w:r>
        <w:t>  </w:t>
      </w:r>
    </w:p>
    <w:p w14:paraId="63F59D3F" w14:textId="77777777" w:rsidR="00DB4B6E" w:rsidRDefault="00DB4B6E" w:rsidP="00DB4B6E">
      <w:pPr>
        <w:spacing w:after="160" w:line="259" w:lineRule="auto"/>
        <w:jc w:val="left"/>
        <w:rPr>
          <w:b/>
          <w:color w:val="666666"/>
          <w:sz w:val="32"/>
          <w:szCs w:val="32"/>
        </w:rPr>
      </w:pPr>
      <w:r>
        <w:rPr>
          <w:b/>
          <w:sz w:val="32"/>
          <w:szCs w:val="32"/>
        </w:rPr>
        <w:br w:type="page"/>
      </w:r>
    </w:p>
    <w:p w14:paraId="609E6D93" w14:textId="77777777" w:rsidR="00DB4B6E" w:rsidRDefault="00DB4B6E" w:rsidP="00DB4B6E">
      <w:pPr>
        <w:pStyle w:val="Ttulo2"/>
        <w:rPr>
          <w:b/>
          <w:sz w:val="32"/>
          <w:szCs w:val="32"/>
        </w:rPr>
      </w:pPr>
      <w:r w:rsidRPr="00EA0B66">
        <w:rPr>
          <w:b/>
          <w:sz w:val="32"/>
          <w:szCs w:val="32"/>
        </w:rPr>
        <w:lastRenderedPageBreak/>
        <w:t xml:space="preserve">2.7 </w:t>
      </w:r>
      <w:r>
        <w:rPr>
          <w:b/>
          <w:sz w:val="32"/>
          <w:szCs w:val="32"/>
        </w:rPr>
        <w:t>Diseño conceptual del SAR</w:t>
      </w:r>
    </w:p>
    <w:p w14:paraId="38DE8BA0" w14:textId="77777777" w:rsidR="00DB4B6E" w:rsidRDefault="00DB4B6E" w:rsidP="00DB4B6E"/>
    <w:p w14:paraId="16D44431" w14:textId="592628B3" w:rsidR="00DB4B6E" w:rsidRPr="005A4D60" w:rsidRDefault="00DB4B6E" w:rsidP="00DB4B6E">
      <w:pPr>
        <w:rPr>
          <w:rFonts w:ascii="Arial" w:hAnsi="Arial" w:cs="Arial"/>
          <w:sz w:val="24"/>
          <w:szCs w:val="24"/>
          <w:rPrChange w:id="77" w:author="Agustin Schlapp" w:date="2018-02-19T09:36:00Z">
            <w:rPr>
              <w:sz w:val="24"/>
              <w:szCs w:val="24"/>
            </w:rPr>
          </w:rPrChange>
        </w:rPr>
      </w:pPr>
      <w:r w:rsidRPr="005A4D60">
        <w:rPr>
          <w:rFonts w:ascii="Arial" w:hAnsi="Arial" w:cs="Arial"/>
          <w:sz w:val="24"/>
          <w:szCs w:val="24"/>
          <w:rPrChange w:id="78" w:author="Agustin Schlapp" w:date="2018-02-19T09:36:00Z">
            <w:rPr>
              <w:sz w:val="24"/>
              <w:szCs w:val="24"/>
            </w:rPr>
          </w:rPrChange>
        </w:rPr>
        <w:t>Como podemos</w:t>
      </w:r>
      <w:ins w:id="79" w:author="Agustin Schlapp" w:date="2018-02-19T09:36:00Z">
        <w:r w:rsidR="005A4D60" w:rsidRPr="005A4D60">
          <w:rPr>
            <w:rFonts w:ascii="Arial" w:hAnsi="Arial" w:cs="Arial"/>
            <w:sz w:val="24"/>
            <w:szCs w:val="24"/>
            <w:rPrChange w:id="80" w:author="Agustin Schlapp" w:date="2018-02-19T09:36:00Z">
              <w:rPr>
                <w:sz w:val="24"/>
                <w:szCs w:val="24"/>
              </w:rPr>
            </w:rPrChange>
          </w:rPr>
          <w:t xml:space="preserve"> </w:t>
        </w:r>
      </w:ins>
      <w:del w:id="81" w:author="Agustin Schlapp" w:date="2018-02-19T09:36:00Z">
        <w:r w:rsidRPr="005A4D60" w:rsidDel="005A4D60">
          <w:rPr>
            <w:rFonts w:ascii="Arial" w:hAnsi="Arial" w:cs="Arial"/>
            <w:sz w:val="24"/>
            <w:szCs w:val="24"/>
            <w:rPrChange w:id="82" w:author="Agustin Schlapp" w:date="2018-02-19T09:36:00Z">
              <w:rPr>
                <w:sz w:val="24"/>
                <w:szCs w:val="24"/>
              </w:rPr>
            </w:rPrChange>
          </w:rPr>
          <w:delText xml:space="preserve"> ap</w:delText>
        </w:r>
      </w:del>
      <w:ins w:id="83" w:author="Agustin Schlapp" w:date="2018-02-19T09:35:00Z">
        <w:r w:rsidR="00790FFD" w:rsidRPr="005A4D60">
          <w:rPr>
            <w:rFonts w:ascii="Arial" w:hAnsi="Arial" w:cs="Arial"/>
            <w:sz w:val="24"/>
            <w:szCs w:val="24"/>
            <w:rPrChange w:id="84" w:author="Agustin Schlapp" w:date="2018-02-19T09:36:00Z">
              <w:rPr>
                <w:sz w:val="24"/>
                <w:szCs w:val="24"/>
              </w:rPr>
            </w:rPrChange>
          </w:rPr>
          <w:t>ap</w:t>
        </w:r>
      </w:ins>
      <w:r w:rsidRPr="005A4D60">
        <w:rPr>
          <w:rFonts w:ascii="Arial" w:hAnsi="Arial" w:cs="Arial"/>
          <w:sz w:val="24"/>
          <w:szCs w:val="24"/>
          <w:rPrChange w:id="85" w:author="Agustin Schlapp" w:date="2018-02-19T09:36:00Z">
            <w:rPr>
              <w:sz w:val="24"/>
              <w:szCs w:val="24"/>
            </w:rPr>
          </w:rPrChange>
        </w:rPr>
        <w:t>reciar en la figura (</w:t>
      </w:r>
      <w:r w:rsidRPr="005A4D60">
        <w:rPr>
          <w:rFonts w:ascii="Arial" w:hAnsi="Arial" w:cs="Arial"/>
          <w:sz w:val="24"/>
          <w:szCs w:val="24"/>
          <w:rPrChange w:id="86" w:author="Agustin Schlapp" w:date="2018-02-19T09:36:00Z">
            <w:rPr>
              <w:sz w:val="24"/>
              <w:szCs w:val="24"/>
            </w:rPr>
          </w:rPrChange>
        </w:rPr>
        <w:fldChar w:fldCharType="begin"/>
      </w:r>
      <w:r w:rsidRPr="005A4D60">
        <w:rPr>
          <w:rFonts w:ascii="Arial" w:hAnsi="Arial" w:cs="Arial"/>
          <w:sz w:val="24"/>
          <w:szCs w:val="24"/>
          <w:rPrChange w:id="87" w:author="Agustin Schlapp" w:date="2018-02-19T09:36:00Z">
            <w:rPr>
              <w:sz w:val="24"/>
              <w:szCs w:val="24"/>
            </w:rPr>
          </w:rPrChange>
        </w:rPr>
        <w:instrText xml:space="preserve"> REF _Ref505888317 \h  \* MERGEFORMAT </w:instrText>
      </w:r>
      <w:r w:rsidRPr="005A4D60">
        <w:rPr>
          <w:rFonts w:ascii="Arial" w:hAnsi="Arial" w:cs="Arial"/>
          <w:sz w:val="24"/>
          <w:szCs w:val="24"/>
          <w:rPrChange w:id="88" w:author="Agustin Schlapp" w:date="2018-02-19T09:36:00Z">
            <w:rPr>
              <w:rFonts w:ascii="Arial" w:hAnsi="Arial" w:cs="Arial"/>
              <w:sz w:val="24"/>
              <w:szCs w:val="24"/>
            </w:rPr>
          </w:rPrChange>
        </w:rPr>
      </w:r>
      <w:r w:rsidRPr="005A4D60">
        <w:rPr>
          <w:rFonts w:ascii="Arial" w:hAnsi="Arial" w:cs="Arial"/>
          <w:sz w:val="24"/>
          <w:szCs w:val="24"/>
          <w:rPrChange w:id="89" w:author="Agustin Schlapp" w:date="2018-02-19T09:36:00Z">
            <w:rPr>
              <w:sz w:val="24"/>
              <w:szCs w:val="24"/>
            </w:rPr>
          </w:rPrChange>
        </w:rPr>
        <w:fldChar w:fldCharType="separate"/>
      </w:r>
      <w:r w:rsidRPr="005A4D60">
        <w:rPr>
          <w:rFonts w:ascii="Arial" w:hAnsi="Arial" w:cs="Arial"/>
          <w:sz w:val="24"/>
          <w:szCs w:val="24"/>
          <w:rPrChange w:id="90" w:author="Agustin Schlapp" w:date="2018-02-19T09:36:00Z">
            <w:rPr>
              <w:sz w:val="24"/>
              <w:szCs w:val="24"/>
            </w:rPr>
          </w:rPrChange>
        </w:rPr>
        <w:t xml:space="preserve">Ilustración </w:t>
      </w:r>
      <w:r w:rsidRPr="005A4D60">
        <w:rPr>
          <w:rFonts w:ascii="Arial" w:hAnsi="Arial" w:cs="Arial"/>
          <w:noProof/>
          <w:sz w:val="24"/>
          <w:szCs w:val="24"/>
          <w:rPrChange w:id="91" w:author="Agustin Schlapp" w:date="2018-02-19T09:36:00Z">
            <w:rPr>
              <w:noProof/>
              <w:sz w:val="24"/>
              <w:szCs w:val="24"/>
            </w:rPr>
          </w:rPrChange>
        </w:rPr>
        <w:t>8</w:t>
      </w:r>
      <w:r w:rsidRPr="005A4D60">
        <w:rPr>
          <w:rFonts w:ascii="Arial" w:hAnsi="Arial" w:cs="Arial"/>
          <w:sz w:val="24"/>
          <w:szCs w:val="24"/>
          <w:rPrChange w:id="92" w:author="Agustin Schlapp" w:date="2018-02-19T09:36:00Z">
            <w:rPr>
              <w:sz w:val="24"/>
              <w:szCs w:val="24"/>
            </w:rPr>
          </w:rPrChange>
        </w:rPr>
        <w:t xml:space="preserve"> - Esquema conceptual orientado a servicios</w:t>
      </w:r>
      <w:r w:rsidRPr="005A4D60">
        <w:rPr>
          <w:rFonts w:ascii="Arial" w:hAnsi="Arial" w:cs="Arial"/>
          <w:sz w:val="24"/>
          <w:szCs w:val="24"/>
          <w:rPrChange w:id="93" w:author="Agustin Schlapp" w:date="2018-02-19T09:36:00Z">
            <w:rPr>
              <w:sz w:val="24"/>
              <w:szCs w:val="24"/>
            </w:rPr>
          </w:rPrChange>
        </w:rPr>
        <w:fldChar w:fldCharType="end"/>
      </w:r>
      <w:r w:rsidRPr="005A4D60">
        <w:rPr>
          <w:rFonts w:ascii="Arial" w:hAnsi="Arial" w:cs="Arial"/>
          <w:sz w:val="24"/>
          <w:szCs w:val="24"/>
          <w:rPrChange w:id="94" w:author="Agustin Schlapp" w:date="2018-02-19T09:36:00Z">
            <w:rPr>
              <w:sz w:val="24"/>
              <w:szCs w:val="24"/>
            </w:rPr>
          </w:rPrChange>
        </w:rPr>
        <w:t xml:space="preserve">), el SAR cuenta con una estructura similar, a nivel arquitectónico, al de un robot. El sistema de control (SC) es el encargado de gestionar las comunicaciones para acceder a los sensores, actuadores y módulos. Además, tiene la capacidad de atender solicitudes de clientes que se conectan con el SAR. El SC administra servicios, que proporciona a los clientes conectados. Estos servicios son: </w:t>
      </w:r>
    </w:p>
    <w:p w14:paraId="6848BDDA" w14:textId="77777777" w:rsidR="00DB4B6E" w:rsidRPr="005A4D60" w:rsidRDefault="00DB4B6E" w:rsidP="00DB4B6E">
      <w:pPr>
        <w:pStyle w:val="Prrafodelista"/>
        <w:numPr>
          <w:ilvl w:val="0"/>
          <w:numId w:val="7"/>
        </w:numPr>
        <w:rPr>
          <w:rFonts w:ascii="Arial" w:hAnsi="Arial" w:cs="Arial"/>
          <w:sz w:val="24"/>
          <w:szCs w:val="24"/>
          <w:rPrChange w:id="95" w:author="Agustin Schlapp" w:date="2018-02-19T09:36:00Z">
            <w:rPr>
              <w:sz w:val="24"/>
              <w:szCs w:val="24"/>
            </w:rPr>
          </w:rPrChange>
        </w:rPr>
      </w:pPr>
      <w:r w:rsidRPr="005A4D60">
        <w:rPr>
          <w:rFonts w:ascii="Arial" w:hAnsi="Arial" w:cs="Arial"/>
          <w:sz w:val="24"/>
          <w:szCs w:val="24"/>
          <w:rPrChange w:id="96" w:author="Agustin Schlapp" w:date="2018-02-19T09:36:00Z">
            <w:rPr>
              <w:sz w:val="24"/>
              <w:szCs w:val="24"/>
            </w:rPr>
          </w:rPrChange>
        </w:rPr>
        <w:t>Almacenamiento por medio una base de datos. Todos los valores de los sensores y módulos son almacenados cada vez que sucede un cambio en su lectura.</w:t>
      </w:r>
    </w:p>
    <w:p w14:paraId="49A83AEC" w14:textId="77777777" w:rsidR="00DB4B6E" w:rsidRPr="005A4D60" w:rsidRDefault="00DB4B6E" w:rsidP="00DB4B6E">
      <w:pPr>
        <w:pStyle w:val="Prrafodelista"/>
        <w:numPr>
          <w:ilvl w:val="0"/>
          <w:numId w:val="7"/>
        </w:numPr>
        <w:rPr>
          <w:rFonts w:ascii="Arial" w:hAnsi="Arial" w:cs="Arial"/>
          <w:sz w:val="24"/>
          <w:szCs w:val="24"/>
          <w:rPrChange w:id="97" w:author="Agustin Schlapp" w:date="2018-02-19T09:36:00Z">
            <w:rPr>
              <w:sz w:val="24"/>
              <w:szCs w:val="24"/>
            </w:rPr>
          </w:rPrChange>
        </w:rPr>
      </w:pPr>
      <w:r w:rsidRPr="005A4D60">
        <w:rPr>
          <w:rFonts w:ascii="Arial" w:hAnsi="Arial" w:cs="Arial"/>
          <w:sz w:val="24"/>
          <w:szCs w:val="24"/>
          <w:rPrChange w:id="98" w:author="Agustin Schlapp" w:date="2018-02-19T09:36:00Z">
            <w:rPr>
              <w:sz w:val="24"/>
              <w:szCs w:val="24"/>
            </w:rPr>
          </w:rPrChange>
        </w:rPr>
        <w:t>Servicio WEB. Este servicio, permite almacenar la aplicación cliente que es desplegada cuando el cliente se conecta con el SAR. Además, permite la interacción posterior entre el cliente y el SC.</w:t>
      </w:r>
    </w:p>
    <w:p w14:paraId="55E94AB2" w14:textId="77777777" w:rsidR="00DB4B6E" w:rsidRPr="005A4D60" w:rsidRDefault="00DB4B6E" w:rsidP="00DB4B6E">
      <w:pPr>
        <w:pStyle w:val="Prrafodelista"/>
        <w:numPr>
          <w:ilvl w:val="0"/>
          <w:numId w:val="7"/>
        </w:numPr>
        <w:rPr>
          <w:rFonts w:ascii="Arial" w:hAnsi="Arial" w:cs="Arial"/>
          <w:sz w:val="24"/>
          <w:szCs w:val="24"/>
          <w:rPrChange w:id="99" w:author="Agustin Schlapp" w:date="2018-02-19T09:36:00Z">
            <w:rPr>
              <w:sz w:val="24"/>
              <w:szCs w:val="24"/>
            </w:rPr>
          </w:rPrChange>
        </w:rPr>
      </w:pPr>
      <w:r w:rsidRPr="005A4D60">
        <w:rPr>
          <w:rFonts w:ascii="Arial" w:hAnsi="Arial" w:cs="Arial"/>
          <w:sz w:val="24"/>
          <w:szCs w:val="24"/>
          <w:rPrChange w:id="100" w:author="Agustin Schlapp" w:date="2018-02-19T09:36:00Z">
            <w:rPr>
              <w:sz w:val="24"/>
              <w:szCs w:val="24"/>
            </w:rPr>
          </w:rPrChange>
        </w:rPr>
        <w:t>Comunicación con los sensores, actuadores y módulos:</w:t>
      </w:r>
    </w:p>
    <w:p w14:paraId="71E37C22" w14:textId="77777777" w:rsidR="00DB4B6E" w:rsidRPr="005A4D60" w:rsidRDefault="00DB4B6E" w:rsidP="00DB4B6E">
      <w:pPr>
        <w:pStyle w:val="Prrafodelista"/>
        <w:numPr>
          <w:ilvl w:val="1"/>
          <w:numId w:val="7"/>
        </w:numPr>
        <w:rPr>
          <w:rFonts w:ascii="Arial" w:hAnsi="Arial" w:cs="Arial"/>
          <w:sz w:val="24"/>
          <w:szCs w:val="24"/>
          <w:rPrChange w:id="101" w:author="Agustin Schlapp" w:date="2018-02-19T09:36:00Z">
            <w:rPr>
              <w:sz w:val="24"/>
              <w:szCs w:val="24"/>
            </w:rPr>
          </w:rPrChange>
        </w:rPr>
      </w:pPr>
      <w:r w:rsidRPr="005A4D60">
        <w:rPr>
          <w:rFonts w:ascii="Arial" w:hAnsi="Arial" w:cs="Arial"/>
          <w:sz w:val="24"/>
          <w:szCs w:val="24"/>
          <w:rPrChange w:id="102" w:author="Agustin Schlapp" w:date="2018-02-19T09:36:00Z">
            <w:rPr>
              <w:sz w:val="24"/>
              <w:szCs w:val="24"/>
            </w:rPr>
          </w:rPrChange>
        </w:rPr>
        <w:t>Lectura de sensores</w:t>
      </w:r>
    </w:p>
    <w:p w14:paraId="3F1E0CA7" w14:textId="77777777" w:rsidR="00DB4B6E" w:rsidRPr="005A4D60" w:rsidRDefault="00DB4B6E" w:rsidP="00DB4B6E">
      <w:pPr>
        <w:pStyle w:val="Prrafodelista"/>
        <w:numPr>
          <w:ilvl w:val="1"/>
          <w:numId w:val="7"/>
        </w:numPr>
        <w:rPr>
          <w:rFonts w:ascii="Arial" w:hAnsi="Arial" w:cs="Arial"/>
          <w:sz w:val="24"/>
          <w:szCs w:val="24"/>
          <w:rPrChange w:id="103" w:author="Agustin Schlapp" w:date="2018-02-19T09:36:00Z">
            <w:rPr>
              <w:sz w:val="24"/>
              <w:szCs w:val="24"/>
            </w:rPr>
          </w:rPrChange>
        </w:rPr>
      </w:pPr>
      <w:r w:rsidRPr="005A4D60">
        <w:rPr>
          <w:rFonts w:ascii="Arial" w:hAnsi="Arial" w:cs="Arial"/>
          <w:sz w:val="24"/>
          <w:szCs w:val="24"/>
          <w:rPrChange w:id="104" w:author="Agustin Schlapp" w:date="2018-02-19T09:36:00Z">
            <w:rPr>
              <w:sz w:val="24"/>
              <w:szCs w:val="24"/>
            </w:rPr>
          </w:rPrChange>
        </w:rPr>
        <w:t>Acciones sobre los actuadores</w:t>
      </w:r>
    </w:p>
    <w:p w14:paraId="7ED83682" w14:textId="77777777" w:rsidR="00DB4B6E" w:rsidRPr="005A4D60" w:rsidRDefault="00DB4B6E" w:rsidP="00DB4B6E">
      <w:pPr>
        <w:pStyle w:val="Prrafodelista"/>
        <w:numPr>
          <w:ilvl w:val="1"/>
          <w:numId w:val="7"/>
        </w:numPr>
        <w:rPr>
          <w:rFonts w:ascii="Arial" w:hAnsi="Arial" w:cs="Arial"/>
          <w:sz w:val="24"/>
          <w:szCs w:val="24"/>
          <w:rPrChange w:id="105" w:author="Agustin Schlapp" w:date="2018-02-19T09:36:00Z">
            <w:rPr>
              <w:sz w:val="24"/>
              <w:szCs w:val="24"/>
            </w:rPr>
          </w:rPrChange>
        </w:rPr>
      </w:pPr>
      <w:r w:rsidRPr="005A4D60">
        <w:rPr>
          <w:rFonts w:ascii="Arial" w:hAnsi="Arial" w:cs="Arial"/>
          <w:sz w:val="24"/>
          <w:szCs w:val="24"/>
          <w:rPrChange w:id="106" w:author="Agustin Schlapp" w:date="2018-02-19T09:36:00Z">
            <w:rPr>
              <w:sz w:val="24"/>
              <w:szCs w:val="24"/>
            </w:rPr>
          </w:rPrChange>
        </w:rPr>
        <w:t>Lectura de valores proporcionados por los módulos.</w:t>
      </w:r>
    </w:p>
    <w:p w14:paraId="47B0233F" w14:textId="77777777" w:rsidR="00DB4B6E" w:rsidRPr="005A4D60" w:rsidRDefault="00DB4B6E" w:rsidP="00DB4B6E">
      <w:pPr>
        <w:pStyle w:val="Prrafodelista"/>
        <w:numPr>
          <w:ilvl w:val="0"/>
          <w:numId w:val="7"/>
        </w:numPr>
        <w:rPr>
          <w:rFonts w:ascii="Arial" w:hAnsi="Arial" w:cs="Arial"/>
          <w:sz w:val="24"/>
          <w:szCs w:val="24"/>
          <w:rPrChange w:id="107" w:author="Agustin Schlapp" w:date="2018-02-19T09:36:00Z">
            <w:rPr>
              <w:sz w:val="24"/>
              <w:szCs w:val="24"/>
            </w:rPr>
          </w:rPrChange>
        </w:rPr>
      </w:pPr>
      <w:r w:rsidRPr="005A4D60">
        <w:rPr>
          <w:rFonts w:ascii="Arial" w:hAnsi="Arial" w:cs="Arial"/>
          <w:sz w:val="24"/>
          <w:szCs w:val="24"/>
          <w:rPrChange w:id="108" w:author="Agustin Schlapp" w:date="2018-02-19T09:36:00Z">
            <w:rPr>
              <w:sz w:val="24"/>
              <w:szCs w:val="24"/>
            </w:rPr>
          </w:rPrChange>
        </w:rPr>
        <w:t>Transmisión de imagen y video en tiempo real, al cliente.</w:t>
      </w:r>
    </w:p>
    <w:p w14:paraId="4B44F1D7" w14:textId="77777777" w:rsidR="00DB4B6E" w:rsidRPr="005A4D60" w:rsidRDefault="00DB4B6E" w:rsidP="00DB4B6E">
      <w:pPr>
        <w:pStyle w:val="Prrafodelista"/>
        <w:numPr>
          <w:ilvl w:val="0"/>
          <w:numId w:val="7"/>
        </w:numPr>
        <w:rPr>
          <w:rFonts w:ascii="Arial" w:hAnsi="Arial" w:cs="Arial"/>
          <w:sz w:val="24"/>
          <w:szCs w:val="24"/>
          <w:rPrChange w:id="109" w:author="Agustin Schlapp" w:date="2018-02-19T09:36:00Z">
            <w:rPr>
              <w:sz w:val="24"/>
              <w:szCs w:val="24"/>
            </w:rPr>
          </w:rPrChange>
        </w:rPr>
      </w:pPr>
      <w:r w:rsidRPr="005A4D60">
        <w:rPr>
          <w:rFonts w:ascii="Arial" w:hAnsi="Arial" w:cs="Arial"/>
          <w:sz w:val="24"/>
          <w:szCs w:val="24"/>
          <w:rPrChange w:id="110" w:author="Agustin Schlapp" w:date="2018-02-19T09:36:00Z">
            <w:rPr>
              <w:sz w:val="24"/>
              <w:szCs w:val="24"/>
            </w:rPr>
          </w:rPrChange>
        </w:rPr>
        <w:t>Generación de punto de acceso inalámbrico.</w:t>
      </w:r>
    </w:p>
    <w:p w14:paraId="2EFEA9A9" w14:textId="77777777" w:rsidR="00DB4B6E" w:rsidRPr="00106211" w:rsidRDefault="00DB4B6E" w:rsidP="00DB4B6E"/>
    <w:p w14:paraId="7ABF8917" w14:textId="77777777" w:rsidR="00DB4B6E" w:rsidRDefault="00DB4B6E" w:rsidP="00DB4B6E"/>
    <w:p w14:paraId="20FB2940" w14:textId="77777777" w:rsidR="00DB4B6E" w:rsidRPr="00967B72" w:rsidRDefault="00DB4B6E" w:rsidP="00DB4B6E"/>
    <w:p w14:paraId="5E6A3352" w14:textId="77777777" w:rsidR="00DB4B6E" w:rsidRDefault="00DB4B6E" w:rsidP="00DB4B6E">
      <w:pPr>
        <w:keepNext/>
        <w:spacing w:after="160" w:line="259" w:lineRule="auto"/>
        <w:jc w:val="left"/>
      </w:pPr>
      <w:r>
        <w:rPr>
          <w:noProof/>
          <w:sz w:val="36"/>
          <w:szCs w:val="36"/>
        </w:rPr>
        <w:drawing>
          <wp:inline distT="0" distB="0" distL="0" distR="0" wp14:anchorId="50D3DF4B" wp14:editId="6B2A2E50">
            <wp:extent cx="5398770" cy="3094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3094355"/>
                    </a:xfrm>
                    <a:prstGeom prst="rect">
                      <a:avLst/>
                    </a:prstGeom>
                    <a:noFill/>
                    <a:ln>
                      <a:noFill/>
                    </a:ln>
                  </pic:spPr>
                </pic:pic>
              </a:graphicData>
            </a:graphic>
          </wp:inline>
        </w:drawing>
      </w:r>
    </w:p>
    <w:p w14:paraId="2B3FBE09" w14:textId="77777777" w:rsidR="00DB4B6E" w:rsidRDefault="00DB4B6E" w:rsidP="00DB4B6E">
      <w:pPr>
        <w:pStyle w:val="Descripcin"/>
        <w:jc w:val="center"/>
      </w:pPr>
      <w:bookmarkStart w:id="111" w:name="_Ref505888317"/>
      <w:r>
        <w:t xml:space="preserve">Ilustración </w:t>
      </w:r>
      <w:r w:rsidR="000D1959">
        <w:fldChar w:fldCharType="begin"/>
      </w:r>
      <w:r w:rsidR="000D1959">
        <w:instrText xml:space="preserve"> SEQ Ilustración \* ARABIC </w:instrText>
      </w:r>
      <w:r w:rsidR="000D1959">
        <w:fldChar w:fldCharType="separate"/>
      </w:r>
      <w:r>
        <w:rPr>
          <w:noProof/>
        </w:rPr>
        <w:t>8</w:t>
      </w:r>
      <w:r w:rsidR="000D1959">
        <w:rPr>
          <w:noProof/>
        </w:rPr>
        <w:fldChar w:fldCharType="end"/>
      </w:r>
      <w:r>
        <w:t xml:space="preserve"> - Esquema conceptual orientado a servicios</w:t>
      </w:r>
      <w:bookmarkEnd w:id="111"/>
    </w:p>
    <w:p w14:paraId="476A32AA" w14:textId="77777777" w:rsidR="00DB4B6E" w:rsidRDefault="00DB4B6E" w:rsidP="00DB4B6E">
      <w:pPr>
        <w:spacing w:after="160" w:line="259" w:lineRule="auto"/>
        <w:jc w:val="left"/>
        <w:rPr>
          <w:b/>
          <w:color w:val="434343"/>
          <w:sz w:val="36"/>
          <w:szCs w:val="36"/>
        </w:rPr>
      </w:pPr>
      <w:r>
        <w:rPr>
          <w:sz w:val="36"/>
          <w:szCs w:val="36"/>
        </w:rPr>
        <w:br w:type="page"/>
      </w:r>
    </w:p>
    <w:p w14:paraId="502683F7" w14:textId="77777777" w:rsidR="00DB4B6E" w:rsidRDefault="00DB4B6E" w:rsidP="00DB4B6E">
      <w:pPr>
        <w:pStyle w:val="Ttulo1"/>
        <w:rPr>
          <w:sz w:val="36"/>
          <w:szCs w:val="36"/>
        </w:rPr>
      </w:pPr>
      <w:commentRangeStart w:id="112"/>
      <w:r>
        <w:rPr>
          <w:sz w:val="36"/>
          <w:szCs w:val="36"/>
        </w:rPr>
        <w:lastRenderedPageBreak/>
        <w:t>Resumen</w:t>
      </w:r>
      <w:commentRangeEnd w:id="112"/>
      <w:r>
        <w:rPr>
          <w:rStyle w:val="Refdecomentario"/>
          <w:b w:val="0"/>
          <w:color w:val="000000"/>
        </w:rPr>
        <w:commentReference w:id="112"/>
      </w:r>
    </w:p>
    <w:p w14:paraId="70A17D42" w14:textId="77777777" w:rsidR="00DB4B6E" w:rsidRPr="007E5140" w:rsidRDefault="00DB4B6E" w:rsidP="00DB4B6E"/>
    <w:p w14:paraId="7E4F47B5" w14:textId="77777777" w:rsidR="00DB4B6E" w:rsidRPr="0074188B" w:rsidRDefault="00DB4B6E" w:rsidP="00DB4B6E">
      <w:pPr>
        <w:rPr>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 xml:space="preserve">En este capítulo se abordó la definición de robot, </w:t>
      </w:r>
      <w:del w:id="113" w:author="Nahuel Defossé" w:date="2018-02-10T17:00:00Z">
        <w:r w:rsidRPr="0074188B" w:rsidDel="00B635D7">
          <w:rPr>
            <w:rFonts w:ascii="Arial" w:eastAsia="Times New Roman" w:hAnsi="Arial" w:cs="Arial"/>
            <w:color w:val="333333"/>
            <w:sz w:val="24"/>
            <w:szCs w:val="24"/>
            <w:shd w:val="clear" w:color="auto" w:fill="FFFFFF"/>
          </w:rPr>
          <w:delText>donde un robot</w:delText>
        </w:r>
      </w:del>
      <w:ins w:id="114" w:author="Nahuel Defossé" w:date="2018-02-10T17:00:00Z">
        <w:r w:rsidR="00B635D7">
          <w:rPr>
            <w:rFonts w:ascii="Arial" w:eastAsia="Times New Roman" w:hAnsi="Arial" w:cs="Arial"/>
            <w:color w:val="333333"/>
            <w:sz w:val="24"/>
            <w:szCs w:val="24"/>
            <w:shd w:val="clear" w:color="auto" w:fill="FFFFFF"/>
          </w:rPr>
          <w:t>defin</w:t>
        </w:r>
      </w:ins>
      <w:ins w:id="115" w:author="Nahuel Defossé" w:date="2018-02-10T17:01:00Z">
        <w:r w:rsidR="00B635D7">
          <w:rPr>
            <w:rFonts w:ascii="Arial" w:eastAsia="Times New Roman" w:hAnsi="Arial" w:cs="Arial"/>
            <w:color w:val="333333"/>
            <w:sz w:val="24"/>
            <w:szCs w:val="24"/>
            <w:shd w:val="clear" w:color="auto" w:fill="FFFFFF"/>
          </w:rPr>
          <w:t>éndose como</w:t>
        </w:r>
      </w:ins>
      <w:r w:rsidRPr="0074188B">
        <w:rPr>
          <w:rFonts w:ascii="Arial" w:eastAsia="Times New Roman" w:hAnsi="Arial" w:cs="Arial"/>
          <w:color w:val="333333"/>
          <w:sz w:val="24"/>
          <w:szCs w:val="24"/>
          <w:shd w:val="clear" w:color="auto" w:fill="FFFFFF"/>
        </w:rPr>
        <w:t>:</w:t>
      </w:r>
    </w:p>
    <w:p w14:paraId="427ED8F9" w14:textId="77777777" w:rsidR="00DB4B6E" w:rsidRPr="0074188B" w:rsidDel="00B635D7" w:rsidRDefault="00DB4B6E" w:rsidP="00DB4B6E">
      <w:pPr>
        <w:rPr>
          <w:del w:id="116" w:author="Nahuel Defossé" w:date="2018-02-10T17:02:00Z"/>
          <w:rFonts w:ascii="Arial" w:eastAsia="Times New Roman" w:hAnsi="Arial" w:cs="Arial"/>
          <w:color w:val="333333"/>
          <w:sz w:val="24"/>
          <w:szCs w:val="24"/>
          <w:shd w:val="clear" w:color="auto" w:fill="FFFFFF"/>
        </w:rPr>
      </w:pPr>
      <w:r w:rsidRPr="0074188B">
        <w:rPr>
          <w:rFonts w:ascii="Arial" w:eastAsia="Times New Roman" w:hAnsi="Arial" w:cs="Arial"/>
          <w:color w:val="333333"/>
          <w:sz w:val="24"/>
          <w:szCs w:val="24"/>
          <w:shd w:val="clear" w:color="auto" w:fill="FFFFFF"/>
        </w:rPr>
        <w:t>"</w:t>
      </w:r>
      <w:del w:id="117" w:author="Nahuel Defossé" w:date="2018-02-10T17:01:00Z">
        <w:r w:rsidRPr="0074188B" w:rsidDel="00B635D7">
          <w:rPr>
            <w:rFonts w:ascii="Arial" w:eastAsia="Times New Roman" w:hAnsi="Arial" w:cs="Arial"/>
            <w:color w:val="333333"/>
            <w:sz w:val="24"/>
            <w:szCs w:val="24"/>
            <w:shd w:val="clear" w:color="auto" w:fill="FFFFFF"/>
          </w:rPr>
          <w:delText>Es u</w:delText>
        </w:r>
      </w:del>
      <w:ins w:id="118" w:author="Nahuel Defossé" w:date="2018-02-10T17:01:00Z">
        <w:r w:rsidR="00B635D7">
          <w:rPr>
            <w:rFonts w:ascii="Arial" w:eastAsia="Times New Roman" w:hAnsi="Arial" w:cs="Arial"/>
            <w:color w:val="333333"/>
            <w:sz w:val="24"/>
            <w:szCs w:val="24"/>
            <w:shd w:val="clear" w:color="auto" w:fill="FFFFFF"/>
          </w:rPr>
          <w:t>U</w:t>
        </w:r>
      </w:ins>
      <w:r w:rsidRPr="0074188B">
        <w:rPr>
          <w:rFonts w:ascii="Arial" w:eastAsia="Times New Roman" w:hAnsi="Arial" w:cs="Arial"/>
          <w:color w:val="333333"/>
          <w:sz w:val="24"/>
          <w:szCs w:val="24"/>
          <w:shd w:val="clear" w:color="auto" w:fill="FFFFFF"/>
        </w:rPr>
        <w:t>n manipulador funcional reprogramable, capaz de mover material</w:t>
      </w:r>
      <w:ins w:id="119" w:author="Nahuel Defossé" w:date="2018-02-10T17:01:00Z">
        <w:r w:rsidR="00B635D7">
          <w:rPr>
            <w:rFonts w:ascii="Arial" w:eastAsia="Times New Roman" w:hAnsi="Arial" w:cs="Arial"/>
            <w:color w:val="333333"/>
            <w:sz w:val="24"/>
            <w:szCs w:val="24"/>
            <w:shd w:val="clear" w:color="auto" w:fill="FFFFFF"/>
          </w:rPr>
          <w:t>es</w:t>
        </w:r>
      </w:ins>
      <w:r w:rsidRPr="0074188B">
        <w:rPr>
          <w:rFonts w:ascii="Arial" w:eastAsia="Times New Roman" w:hAnsi="Arial" w:cs="Arial"/>
          <w:color w:val="333333"/>
          <w:sz w:val="24"/>
          <w:szCs w:val="24"/>
          <w:shd w:val="clear" w:color="auto" w:fill="FFFFFF"/>
        </w:rPr>
        <w:t>, piezas, herramientas o dispositivos especializados mediante movimientos variables programados, con el fin de realizar tareas diversas</w:t>
      </w:r>
      <w:r>
        <w:rPr>
          <w:rFonts w:ascii="Arial" w:eastAsia="Times New Roman" w:hAnsi="Arial" w:cs="Arial"/>
          <w:color w:val="333333"/>
          <w:sz w:val="24"/>
          <w:szCs w:val="24"/>
          <w:shd w:val="clear" w:color="auto" w:fill="FFFFFF"/>
        </w:rPr>
        <w:t>”</w:t>
      </w:r>
      <w:ins w:id="120" w:author="Nahuel Defossé" w:date="2018-02-10T17:01:00Z">
        <w:r w:rsidR="00B635D7">
          <w:rPr>
            <w:rFonts w:ascii="Arial" w:eastAsia="Times New Roman" w:hAnsi="Arial" w:cs="Arial"/>
            <w:color w:val="333333"/>
            <w:sz w:val="24"/>
            <w:szCs w:val="24"/>
            <w:shd w:val="clear" w:color="auto" w:fill="FFFFFF"/>
          </w:rPr>
          <w:t xml:space="preserve"> y </w:t>
        </w:r>
      </w:ins>
      <w:r>
        <w:rPr>
          <w:rFonts w:ascii="Arial" w:eastAsia="Times New Roman" w:hAnsi="Arial" w:cs="Arial"/>
          <w:color w:val="333333"/>
          <w:sz w:val="24"/>
          <w:szCs w:val="24"/>
          <w:shd w:val="clear" w:color="auto" w:fill="FFFFFF"/>
        </w:rPr>
        <w:t xml:space="preserve"> </w:t>
      </w:r>
      <w:del w:id="121" w:author="Nahuel Defossé" w:date="2018-02-10T17:01:00Z">
        <w:r w:rsidDel="00B635D7">
          <w:rPr>
            <w:rFonts w:ascii="Arial" w:eastAsia="Times New Roman" w:hAnsi="Arial" w:cs="Arial"/>
            <w:color w:val="333333"/>
            <w:sz w:val="24"/>
            <w:szCs w:val="24"/>
            <w:shd w:val="clear" w:color="auto" w:fill="FFFFFF"/>
          </w:rPr>
          <w:delText>(</w:delText>
        </w:r>
        <w:r w:rsidDel="00B635D7">
          <w:rPr>
            <w:rFonts w:ascii="Arial" w:eastAsia="Times New Roman" w:hAnsi="Arial" w:cs="Arial"/>
            <w:color w:val="333333"/>
            <w:sz w:val="24"/>
            <w:szCs w:val="24"/>
            <w:shd w:val="clear" w:color="auto" w:fill="FFFFFF"/>
          </w:rPr>
          <w:fldChar w:fldCharType="begin"/>
        </w:r>
        <w:r w:rsidDel="00B635D7">
          <w:rPr>
            <w:rFonts w:ascii="Arial" w:eastAsia="Times New Roman" w:hAnsi="Arial" w:cs="Arial"/>
            <w:color w:val="333333"/>
            <w:sz w:val="24"/>
            <w:szCs w:val="24"/>
            <w:shd w:val="clear" w:color="auto" w:fill="FFFFFF"/>
          </w:rPr>
          <w:delInstrText xml:space="preserve"> REF _Ref505885587 \h  \* MERGEFORMAT </w:delInstrText>
        </w:r>
        <w:r w:rsidDel="00B635D7">
          <w:rPr>
            <w:rFonts w:ascii="Arial" w:eastAsia="Times New Roman" w:hAnsi="Arial" w:cs="Arial"/>
            <w:color w:val="333333"/>
            <w:sz w:val="24"/>
            <w:szCs w:val="24"/>
            <w:shd w:val="clear" w:color="auto" w:fill="FFFFFF"/>
          </w:rPr>
        </w:r>
        <w:r w:rsidDel="00B635D7">
          <w:rPr>
            <w:rFonts w:ascii="Arial" w:eastAsia="Times New Roman" w:hAnsi="Arial" w:cs="Arial"/>
            <w:color w:val="333333"/>
            <w:sz w:val="24"/>
            <w:szCs w:val="24"/>
            <w:shd w:val="clear" w:color="auto" w:fill="FFFFFF"/>
          </w:rPr>
          <w:fldChar w:fldCharType="separate"/>
        </w:r>
        <w:r w:rsidRPr="00E36884" w:rsidDel="00B635D7">
          <w:rPr>
            <w:rFonts w:ascii="Arial" w:eastAsia="Times New Roman" w:hAnsi="Arial" w:cs="Arial"/>
            <w:color w:val="333333"/>
            <w:sz w:val="24"/>
            <w:szCs w:val="24"/>
            <w:shd w:val="clear" w:color="auto" w:fill="FFFFFF"/>
          </w:rPr>
          <w:delText>2.1 ¿Qué es la robótica?</w:delText>
        </w:r>
        <w:r w:rsidDel="00B635D7">
          <w:rPr>
            <w:rFonts w:ascii="Arial" w:eastAsia="Times New Roman" w:hAnsi="Arial" w:cs="Arial"/>
            <w:color w:val="333333"/>
            <w:sz w:val="24"/>
            <w:szCs w:val="24"/>
            <w:shd w:val="clear" w:color="auto" w:fill="FFFFFF"/>
          </w:rPr>
          <w:fldChar w:fldCharType="end"/>
        </w:r>
        <w:r w:rsidDel="00B635D7">
          <w:rPr>
            <w:rFonts w:ascii="Arial" w:eastAsia="Times New Roman" w:hAnsi="Arial" w:cs="Arial"/>
            <w:color w:val="333333"/>
            <w:sz w:val="24"/>
            <w:szCs w:val="24"/>
            <w:shd w:val="clear" w:color="auto" w:fill="FFFFFF"/>
          </w:rPr>
          <w:delText>)</w:delText>
        </w:r>
      </w:del>
      <w:del w:id="122" w:author="Nahuel Defossé" w:date="2018-02-10T17:02:00Z">
        <w:r w:rsidRPr="0074188B" w:rsidDel="00B635D7">
          <w:rPr>
            <w:rFonts w:ascii="Arial" w:eastAsia="Times New Roman" w:hAnsi="Arial" w:cs="Arial"/>
            <w:color w:val="333333"/>
            <w:sz w:val="24"/>
            <w:szCs w:val="24"/>
            <w:shd w:val="clear" w:color="auto" w:fill="FFFFFF"/>
          </w:rPr>
          <w:delText>.</w:delText>
        </w:r>
      </w:del>
    </w:p>
    <w:p w14:paraId="1756A9CB" w14:textId="77777777" w:rsidR="00DB4B6E" w:rsidRPr="0074188B" w:rsidRDefault="00DB4B6E" w:rsidP="00DB4B6E">
      <w:pPr>
        <w:rPr>
          <w:rFonts w:ascii="Arial" w:eastAsia="Times New Roman" w:hAnsi="Arial" w:cs="Arial"/>
          <w:color w:val="333333"/>
          <w:sz w:val="24"/>
          <w:szCs w:val="24"/>
          <w:shd w:val="clear" w:color="auto" w:fill="FFFFFF"/>
        </w:rPr>
      </w:pPr>
      <w:del w:id="123" w:author="Nahuel Defossé" w:date="2018-02-10T17:02:00Z">
        <w:r w:rsidRPr="0074188B" w:rsidDel="00B635D7">
          <w:rPr>
            <w:rFonts w:ascii="Arial" w:eastAsia="Times New Roman" w:hAnsi="Arial" w:cs="Arial"/>
            <w:color w:val="333333"/>
            <w:sz w:val="24"/>
            <w:szCs w:val="24"/>
            <w:shd w:val="clear" w:color="auto" w:fill="FFFFFF"/>
          </w:rPr>
          <w:delText xml:space="preserve"> </w:delText>
        </w:r>
      </w:del>
      <w:ins w:id="124" w:author="Nahuel Defossé" w:date="2018-02-10T17:01:00Z">
        <w:r w:rsidR="00B635D7">
          <w:rPr>
            <w:rFonts w:ascii="Arial" w:eastAsia="Times New Roman" w:hAnsi="Arial" w:cs="Arial"/>
            <w:color w:val="333333"/>
            <w:sz w:val="24"/>
            <w:szCs w:val="24"/>
            <w:shd w:val="clear" w:color="auto" w:fill="FFFFFF"/>
          </w:rPr>
          <w:t>l</w:t>
        </w:r>
      </w:ins>
      <w:del w:id="125" w:author="Nahuel Defossé" w:date="2018-02-10T17:01:00Z">
        <w:r w:rsidRPr="0074188B" w:rsidDel="00B635D7">
          <w:rPr>
            <w:rFonts w:ascii="Arial" w:eastAsia="Times New Roman" w:hAnsi="Arial" w:cs="Arial"/>
            <w:color w:val="333333"/>
            <w:sz w:val="24"/>
            <w:szCs w:val="24"/>
            <w:shd w:val="clear" w:color="auto" w:fill="FFFFFF"/>
          </w:rPr>
          <w:delText>L</w:delText>
        </w:r>
      </w:del>
      <w:r w:rsidRPr="0074188B">
        <w:rPr>
          <w:rFonts w:ascii="Arial" w:eastAsia="Times New Roman" w:hAnsi="Arial" w:cs="Arial"/>
          <w:color w:val="333333"/>
          <w:sz w:val="24"/>
          <w:szCs w:val="24"/>
          <w:shd w:val="clear" w:color="auto" w:fill="FFFFFF"/>
        </w:rPr>
        <w:t xml:space="preserve">a </w:t>
      </w:r>
      <w:del w:id="126" w:author="Nahuel Defossé" w:date="2018-02-10T17:02:00Z">
        <w:r w:rsidRPr="0074188B" w:rsidDel="00B635D7">
          <w:rPr>
            <w:rFonts w:ascii="Arial" w:eastAsia="Times New Roman" w:hAnsi="Arial" w:cs="Arial"/>
            <w:color w:val="333333"/>
            <w:sz w:val="24"/>
            <w:szCs w:val="24"/>
            <w:shd w:val="clear" w:color="auto" w:fill="FFFFFF"/>
          </w:rPr>
          <w:delText xml:space="preserve">Robótica </w:delText>
        </w:r>
      </w:del>
      <w:ins w:id="127" w:author="Nahuel Defossé" w:date="2018-02-10T17:02:00Z">
        <w:r w:rsidR="00B635D7">
          <w:rPr>
            <w:rFonts w:ascii="Arial" w:eastAsia="Times New Roman" w:hAnsi="Arial" w:cs="Arial"/>
            <w:color w:val="333333"/>
            <w:sz w:val="24"/>
            <w:szCs w:val="24"/>
            <w:shd w:val="clear" w:color="auto" w:fill="FFFFFF"/>
          </w:rPr>
          <w:t>r</w:t>
        </w:r>
        <w:r w:rsidR="00B635D7" w:rsidRPr="0074188B">
          <w:rPr>
            <w:rFonts w:ascii="Arial" w:eastAsia="Times New Roman" w:hAnsi="Arial" w:cs="Arial"/>
            <w:color w:val="333333"/>
            <w:sz w:val="24"/>
            <w:szCs w:val="24"/>
            <w:shd w:val="clear" w:color="auto" w:fill="FFFFFF"/>
          </w:rPr>
          <w:t xml:space="preserve">obótica </w:t>
        </w:r>
      </w:ins>
      <w:del w:id="128" w:author="Nahuel Defossé" w:date="2018-02-10T17:02:00Z">
        <w:r w:rsidRPr="0074188B" w:rsidDel="00B635D7">
          <w:rPr>
            <w:rFonts w:ascii="Arial" w:eastAsia="Times New Roman" w:hAnsi="Arial" w:cs="Arial"/>
            <w:color w:val="333333"/>
            <w:sz w:val="24"/>
            <w:szCs w:val="24"/>
            <w:shd w:val="clear" w:color="auto" w:fill="FFFFFF"/>
          </w:rPr>
          <w:delText xml:space="preserve">es la </w:delText>
        </w:r>
      </w:del>
      <w:ins w:id="129" w:author="Nahuel Defossé" w:date="2018-02-10T17:02:00Z">
        <w:r w:rsidR="00B635D7">
          <w:rPr>
            <w:rFonts w:ascii="Arial" w:eastAsia="Times New Roman" w:hAnsi="Arial" w:cs="Arial"/>
            <w:color w:val="333333"/>
            <w:sz w:val="24"/>
            <w:szCs w:val="24"/>
            <w:shd w:val="clear" w:color="auto" w:fill="FFFFFF"/>
          </w:rPr>
          <w:t xml:space="preserve">como la </w:t>
        </w:r>
      </w:ins>
      <w:r w:rsidRPr="0074188B">
        <w:rPr>
          <w:rFonts w:ascii="Arial" w:eastAsia="Times New Roman" w:hAnsi="Arial" w:cs="Arial"/>
          <w:color w:val="333333"/>
          <w:sz w:val="24"/>
          <w:szCs w:val="24"/>
          <w:shd w:val="clear" w:color="auto" w:fill="FFFFFF"/>
        </w:rPr>
        <w:t xml:space="preserve">ciencia y técnica que estudia </w:t>
      </w:r>
      <w:ins w:id="130" w:author="Nahuel Defossé" w:date="2018-02-10T17:02:00Z">
        <w:r w:rsidR="00B635D7">
          <w:rPr>
            <w:rFonts w:ascii="Arial" w:eastAsia="Times New Roman" w:hAnsi="Arial" w:cs="Arial"/>
            <w:color w:val="333333"/>
            <w:sz w:val="24"/>
            <w:szCs w:val="24"/>
            <w:shd w:val="clear" w:color="auto" w:fill="FFFFFF"/>
          </w:rPr>
          <w:t xml:space="preserve">a </w:t>
        </w:r>
      </w:ins>
      <w:r w:rsidRPr="0074188B">
        <w:rPr>
          <w:rFonts w:ascii="Arial" w:eastAsia="Times New Roman" w:hAnsi="Arial" w:cs="Arial"/>
          <w:color w:val="333333"/>
          <w:sz w:val="24"/>
          <w:szCs w:val="24"/>
          <w:shd w:val="clear" w:color="auto" w:fill="FFFFFF"/>
        </w:rPr>
        <w:t xml:space="preserve">los robots, </w:t>
      </w:r>
      <w:del w:id="131" w:author="Nahuel Defossé" w:date="2018-02-10T17:02:00Z">
        <w:r w:rsidRPr="0074188B" w:rsidDel="00B635D7">
          <w:rPr>
            <w:rFonts w:ascii="Arial" w:eastAsia="Times New Roman" w:hAnsi="Arial" w:cs="Arial"/>
            <w:color w:val="333333"/>
            <w:sz w:val="24"/>
            <w:szCs w:val="24"/>
            <w:shd w:val="clear" w:color="auto" w:fill="FFFFFF"/>
          </w:rPr>
          <w:delText xml:space="preserve">que se encarga </w:delText>
        </w:r>
      </w:del>
      <w:ins w:id="132" w:author="Nahuel Defossé" w:date="2018-02-10T17:02:00Z">
        <w:r w:rsidR="00B635D7">
          <w:rPr>
            <w:rFonts w:ascii="Arial" w:eastAsia="Times New Roman" w:hAnsi="Arial" w:cs="Arial"/>
            <w:color w:val="333333"/>
            <w:sz w:val="24"/>
            <w:szCs w:val="24"/>
            <w:shd w:val="clear" w:color="auto" w:fill="FFFFFF"/>
          </w:rPr>
          <w:t xml:space="preserve">encargada </w:t>
        </w:r>
      </w:ins>
      <w:r w:rsidRPr="0074188B">
        <w:rPr>
          <w:rFonts w:ascii="Arial" w:eastAsia="Times New Roman" w:hAnsi="Arial" w:cs="Arial"/>
          <w:color w:val="333333"/>
          <w:sz w:val="24"/>
          <w:szCs w:val="24"/>
          <w:shd w:val="clear" w:color="auto" w:fill="FFFFFF"/>
        </w:rPr>
        <w:t>del diseño, construcción y aplicabilidad de los mismos.</w:t>
      </w:r>
      <w:del w:id="133" w:author="Nahuel Defossé" w:date="2018-02-10T17:03:00Z">
        <w:r w:rsidRPr="0074188B" w:rsidDel="00863DB8">
          <w:rPr>
            <w:rFonts w:ascii="Arial" w:eastAsia="Times New Roman" w:hAnsi="Arial" w:cs="Arial"/>
            <w:color w:val="333333"/>
            <w:sz w:val="24"/>
            <w:szCs w:val="24"/>
            <w:shd w:val="clear" w:color="auto" w:fill="FFFFFF"/>
          </w:rPr>
          <w:delText xml:space="preserve"> </w:delText>
        </w:r>
      </w:del>
    </w:p>
    <w:p w14:paraId="72BC8259" w14:textId="77777777" w:rsidR="00DB4B6E" w:rsidRPr="0074188B" w:rsidRDefault="00DB4B6E" w:rsidP="00DB4B6E">
      <w:pPr>
        <w:rPr>
          <w:rFonts w:ascii="Arial" w:eastAsia="Times New Roman" w:hAnsi="Arial" w:cs="Arial"/>
          <w:color w:val="333333"/>
          <w:sz w:val="24"/>
          <w:szCs w:val="24"/>
          <w:shd w:val="clear" w:color="auto" w:fill="FFFFFF"/>
        </w:rPr>
      </w:pPr>
    </w:p>
    <w:p w14:paraId="44E1739D" w14:textId="77777777" w:rsidR="00DB4B6E" w:rsidRPr="0074188B" w:rsidRDefault="00DB4B6E" w:rsidP="00DB4B6E">
      <w:pPr>
        <w:rPr>
          <w:rFonts w:ascii="Arial" w:eastAsia="Times New Roman" w:hAnsi="Arial" w:cs="Arial"/>
          <w:color w:val="333333"/>
          <w:sz w:val="24"/>
          <w:szCs w:val="24"/>
          <w:shd w:val="clear" w:color="auto" w:fill="FFFFFF"/>
        </w:rPr>
      </w:pPr>
      <w:del w:id="134" w:author="Nahuel Defossé" w:date="2018-02-10T17:03:00Z">
        <w:r w:rsidRPr="0074188B" w:rsidDel="00863DB8">
          <w:rPr>
            <w:rFonts w:ascii="Arial" w:eastAsia="Times New Roman" w:hAnsi="Arial" w:cs="Arial"/>
            <w:color w:val="333333"/>
            <w:sz w:val="24"/>
            <w:szCs w:val="24"/>
            <w:shd w:val="clear" w:color="auto" w:fill="FFFFFF"/>
          </w:rPr>
          <w:delText xml:space="preserve">Los </w:delText>
        </w:r>
      </w:del>
      <w:ins w:id="135" w:author="Nahuel Defossé" w:date="2018-02-10T17:03:00Z">
        <w:r w:rsidR="00863DB8">
          <w:rPr>
            <w:rFonts w:ascii="Arial" w:eastAsia="Times New Roman" w:hAnsi="Arial" w:cs="Arial"/>
            <w:color w:val="333333"/>
            <w:sz w:val="24"/>
            <w:szCs w:val="24"/>
            <w:shd w:val="clear" w:color="auto" w:fill="FFFFFF"/>
          </w:rPr>
          <w:t xml:space="preserve">Se definió además que </w:t>
        </w:r>
      </w:ins>
      <w:r w:rsidRPr="0074188B">
        <w:rPr>
          <w:rFonts w:ascii="Arial" w:eastAsia="Times New Roman" w:hAnsi="Arial" w:cs="Arial"/>
          <w:color w:val="333333"/>
          <w:sz w:val="24"/>
          <w:szCs w:val="24"/>
          <w:shd w:val="clear" w:color="auto" w:fill="FFFFFF"/>
        </w:rPr>
        <w:t>robots generalmente cuentan con actuadores, sensores y un sistema de control. Están diseñados en base a tres grandes funcionalidades: la percepción, la planificación y la manipulación</w:t>
      </w:r>
      <w:ins w:id="136" w:author="Nahuel Defossé" w:date="2018-02-10T17:04:00Z">
        <w:r w:rsidR="00863DB8">
          <w:rPr>
            <w:rFonts w:ascii="Arial" w:eastAsia="Times New Roman" w:hAnsi="Arial" w:cs="Arial"/>
            <w:color w:val="333333"/>
            <w:sz w:val="24"/>
            <w:szCs w:val="24"/>
            <w:shd w:val="clear" w:color="auto" w:fill="FFFFFF"/>
          </w:rPr>
          <w:t xml:space="preserve">; y </w:t>
        </w:r>
      </w:ins>
      <w:del w:id="137" w:author="Nahuel Defossé" w:date="2018-02-10T17:04:00Z">
        <w:r w:rsidRPr="0074188B" w:rsidDel="00863DB8">
          <w:rPr>
            <w:rFonts w:ascii="Arial" w:eastAsia="Times New Roman" w:hAnsi="Arial" w:cs="Arial"/>
            <w:color w:val="333333"/>
            <w:sz w:val="24"/>
            <w:szCs w:val="24"/>
            <w:shd w:val="clear" w:color="auto" w:fill="FFFFFF"/>
          </w:rPr>
          <w:delText xml:space="preserve">. Se pueden clasificar </w:delText>
        </w:r>
      </w:del>
      <w:ins w:id="138" w:author="Nahuel Defossé" w:date="2018-02-10T17:04:00Z">
        <w:r w:rsidR="00863DB8">
          <w:rPr>
            <w:rFonts w:ascii="Arial" w:eastAsia="Times New Roman" w:hAnsi="Arial" w:cs="Arial"/>
            <w:color w:val="333333"/>
            <w:sz w:val="24"/>
            <w:szCs w:val="24"/>
            <w:shd w:val="clear" w:color="auto" w:fill="FFFFFF"/>
          </w:rPr>
          <w:t xml:space="preserve">se clasifican </w:t>
        </w:r>
      </w:ins>
      <w:r w:rsidRPr="0074188B">
        <w:rPr>
          <w:rFonts w:ascii="Arial" w:eastAsia="Times New Roman" w:hAnsi="Arial" w:cs="Arial"/>
          <w:color w:val="333333"/>
          <w:sz w:val="24"/>
          <w:szCs w:val="24"/>
          <w:shd w:val="clear" w:color="auto" w:fill="FFFFFF"/>
        </w:rPr>
        <w:t xml:space="preserve">en </w:t>
      </w:r>
      <w:r w:rsidRPr="00863DB8">
        <w:rPr>
          <w:rFonts w:ascii="Arial" w:eastAsia="Times New Roman" w:hAnsi="Arial" w:cs="Arial"/>
          <w:b/>
          <w:color w:val="333333"/>
          <w:sz w:val="24"/>
          <w:szCs w:val="24"/>
          <w:shd w:val="clear" w:color="auto" w:fill="FFFFFF"/>
          <w:rPrChange w:id="139" w:author="Nahuel Defossé" w:date="2018-02-10T17:04:00Z">
            <w:rPr>
              <w:rFonts w:ascii="Arial" w:eastAsia="Times New Roman" w:hAnsi="Arial" w:cs="Arial"/>
              <w:color w:val="333333"/>
              <w:sz w:val="24"/>
              <w:szCs w:val="24"/>
              <w:shd w:val="clear" w:color="auto" w:fill="FFFFFF"/>
            </w:rPr>
          </w:rPrChange>
        </w:rPr>
        <w:t>poliarticulados</w:t>
      </w:r>
      <w:r w:rsidRPr="0074188B">
        <w:rPr>
          <w:rFonts w:ascii="Arial" w:eastAsia="Times New Roman" w:hAnsi="Arial" w:cs="Arial"/>
          <w:color w:val="333333"/>
          <w:sz w:val="24"/>
          <w:szCs w:val="24"/>
          <w:shd w:val="clear" w:color="auto" w:fill="FFFFFF"/>
        </w:rPr>
        <w:t xml:space="preserve">, </w:t>
      </w:r>
      <w:r w:rsidRPr="00863DB8">
        <w:rPr>
          <w:rFonts w:ascii="Arial" w:eastAsia="Times New Roman" w:hAnsi="Arial" w:cs="Arial"/>
          <w:b/>
          <w:color w:val="333333"/>
          <w:sz w:val="24"/>
          <w:szCs w:val="24"/>
          <w:shd w:val="clear" w:color="auto" w:fill="FFFFFF"/>
          <w:rPrChange w:id="140" w:author="Nahuel Defossé" w:date="2018-02-10T17:04:00Z">
            <w:rPr>
              <w:rFonts w:ascii="Arial" w:eastAsia="Times New Roman" w:hAnsi="Arial" w:cs="Arial"/>
              <w:color w:val="333333"/>
              <w:sz w:val="24"/>
              <w:szCs w:val="24"/>
              <w:shd w:val="clear" w:color="auto" w:fill="FFFFFF"/>
            </w:rPr>
          </w:rPrChange>
        </w:rPr>
        <w:t>móviles</w:t>
      </w:r>
      <w:r w:rsidRPr="0074188B">
        <w:rPr>
          <w:rFonts w:ascii="Arial" w:eastAsia="Times New Roman" w:hAnsi="Arial" w:cs="Arial"/>
          <w:color w:val="333333"/>
          <w:sz w:val="24"/>
          <w:szCs w:val="24"/>
          <w:shd w:val="clear" w:color="auto" w:fill="FFFFFF"/>
        </w:rPr>
        <w:t xml:space="preserve">, </w:t>
      </w:r>
      <w:r w:rsidRPr="00863DB8">
        <w:rPr>
          <w:rFonts w:ascii="Arial" w:eastAsia="Times New Roman" w:hAnsi="Arial" w:cs="Arial"/>
          <w:b/>
          <w:color w:val="333333"/>
          <w:sz w:val="24"/>
          <w:szCs w:val="24"/>
          <w:shd w:val="clear" w:color="auto" w:fill="FFFFFF"/>
          <w:rPrChange w:id="141" w:author="Nahuel Defossé" w:date="2018-02-10T17:04:00Z">
            <w:rPr>
              <w:rFonts w:ascii="Arial" w:eastAsia="Times New Roman" w:hAnsi="Arial" w:cs="Arial"/>
              <w:color w:val="333333"/>
              <w:sz w:val="24"/>
              <w:szCs w:val="24"/>
              <w:shd w:val="clear" w:color="auto" w:fill="FFFFFF"/>
            </w:rPr>
          </w:rPrChange>
        </w:rPr>
        <w:t>androides</w:t>
      </w:r>
      <w:r w:rsidRPr="0074188B">
        <w:rPr>
          <w:rFonts w:ascii="Arial" w:eastAsia="Times New Roman" w:hAnsi="Arial" w:cs="Arial"/>
          <w:color w:val="333333"/>
          <w:sz w:val="24"/>
          <w:szCs w:val="24"/>
          <w:shd w:val="clear" w:color="auto" w:fill="FFFFFF"/>
        </w:rPr>
        <w:t xml:space="preserve">, </w:t>
      </w:r>
      <w:r w:rsidRPr="00863DB8">
        <w:rPr>
          <w:rFonts w:ascii="Arial" w:eastAsia="Times New Roman" w:hAnsi="Arial" w:cs="Arial"/>
          <w:b/>
          <w:color w:val="333333"/>
          <w:sz w:val="24"/>
          <w:szCs w:val="24"/>
          <w:shd w:val="clear" w:color="auto" w:fill="FFFFFF"/>
          <w:rPrChange w:id="142" w:author="Nahuel Defossé" w:date="2018-02-10T17:04:00Z">
            <w:rPr>
              <w:rFonts w:ascii="Arial" w:eastAsia="Times New Roman" w:hAnsi="Arial" w:cs="Arial"/>
              <w:color w:val="333333"/>
              <w:sz w:val="24"/>
              <w:szCs w:val="24"/>
              <w:shd w:val="clear" w:color="auto" w:fill="FFFFFF"/>
            </w:rPr>
          </w:rPrChange>
        </w:rPr>
        <w:t>zoomórficos</w:t>
      </w:r>
      <w:r w:rsidRPr="0074188B">
        <w:rPr>
          <w:rFonts w:ascii="Arial" w:eastAsia="Times New Roman" w:hAnsi="Arial" w:cs="Arial"/>
          <w:color w:val="333333"/>
          <w:sz w:val="24"/>
          <w:szCs w:val="24"/>
          <w:shd w:val="clear" w:color="auto" w:fill="FFFFFF"/>
        </w:rPr>
        <w:t xml:space="preserve"> e </w:t>
      </w:r>
      <w:r w:rsidRPr="00863DB8">
        <w:rPr>
          <w:rFonts w:ascii="Arial" w:eastAsia="Times New Roman" w:hAnsi="Arial" w:cs="Arial"/>
          <w:b/>
          <w:color w:val="333333"/>
          <w:sz w:val="24"/>
          <w:szCs w:val="24"/>
          <w:shd w:val="clear" w:color="auto" w:fill="FFFFFF"/>
          <w:rPrChange w:id="143" w:author="Nahuel Defossé" w:date="2018-02-10T17:04:00Z">
            <w:rPr>
              <w:rFonts w:ascii="Arial" w:eastAsia="Times New Roman" w:hAnsi="Arial" w:cs="Arial"/>
              <w:color w:val="333333"/>
              <w:sz w:val="24"/>
              <w:szCs w:val="24"/>
              <w:shd w:val="clear" w:color="auto" w:fill="FFFFFF"/>
            </w:rPr>
          </w:rPrChange>
        </w:rPr>
        <w:t>híbridos</w:t>
      </w:r>
      <w:r w:rsidRPr="0074188B">
        <w:rPr>
          <w:rFonts w:ascii="Arial" w:eastAsia="Times New Roman" w:hAnsi="Arial" w:cs="Arial"/>
          <w:color w:val="333333"/>
          <w:sz w:val="24"/>
          <w:szCs w:val="24"/>
          <w:shd w:val="clear" w:color="auto" w:fill="FFFFFF"/>
        </w:rPr>
        <w:t>.</w:t>
      </w:r>
    </w:p>
    <w:p w14:paraId="181D1B70" w14:textId="77777777" w:rsidR="00DB4B6E" w:rsidRPr="0074188B" w:rsidRDefault="00DB4B6E" w:rsidP="00DB4B6E">
      <w:pPr>
        <w:rPr>
          <w:rFonts w:ascii="Arial" w:eastAsia="Times New Roman" w:hAnsi="Arial" w:cs="Arial"/>
          <w:color w:val="333333"/>
          <w:sz w:val="24"/>
          <w:szCs w:val="24"/>
          <w:shd w:val="clear" w:color="auto" w:fill="FFFFFF"/>
        </w:rPr>
      </w:pPr>
    </w:p>
    <w:p w14:paraId="2FB26384" w14:textId="164DDA85" w:rsidR="00DB4B6E" w:rsidRPr="0074188B" w:rsidRDefault="00863DB8" w:rsidP="00DB4B6E">
      <w:pPr>
        <w:rPr>
          <w:rFonts w:ascii="Arial" w:eastAsia="Times New Roman" w:hAnsi="Arial" w:cs="Arial"/>
          <w:color w:val="333333"/>
          <w:sz w:val="24"/>
          <w:szCs w:val="24"/>
          <w:shd w:val="clear" w:color="auto" w:fill="FFFFFF"/>
        </w:rPr>
      </w:pPr>
      <w:ins w:id="144" w:author="Nahuel Defossé" w:date="2018-02-10T17:08:00Z">
        <w:r>
          <w:rPr>
            <w:rFonts w:ascii="Arial" w:eastAsia="Times New Roman" w:hAnsi="Arial" w:cs="Arial"/>
            <w:color w:val="333333"/>
            <w:sz w:val="24"/>
            <w:szCs w:val="24"/>
            <w:shd w:val="clear" w:color="auto" w:fill="FFFFFF"/>
          </w:rPr>
          <w:t>Luego</w:t>
        </w:r>
      </w:ins>
      <w:ins w:id="145" w:author="Nahuel Defossé" w:date="2018-02-10T17:04:00Z">
        <w:r>
          <w:rPr>
            <w:rFonts w:ascii="Arial" w:eastAsia="Times New Roman" w:hAnsi="Arial" w:cs="Arial"/>
            <w:color w:val="333333"/>
            <w:sz w:val="24"/>
            <w:szCs w:val="24"/>
            <w:shd w:val="clear" w:color="auto" w:fill="FFFFFF"/>
          </w:rPr>
          <w:t xml:space="preserve"> se </w:t>
        </w:r>
      </w:ins>
      <w:ins w:id="146" w:author="Nahuel Defossé" w:date="2018-02-10T17:05:00Z">
        <w:r>
          <w:rPr>
            <w:rFonts w:ascii="Arial" w:eastAsia="Times New Roman" w:hAnsi="Arial" w:cs="Arial"/>
            <w:color w:val="333333"/>
            <w:sz w:val="24"/>
            <w:szCs w:val="24"/>
            <w:shd w:val="clear" w:color="auto" w:fill="FFFFFF"/>
          </w:rPr>
          <w:t>mencionar</w:t>
        </w:r>
      </w:ins>
      <w:ins w:id="147" w:author="Agustin Schlapp" w:date="2018-02-19T09:34:00Z">
        <w:r w:rsidR="00AC2292">
          <w:rPr>
            <w:rFonts w:ascii="Arial" w:eastAsia="Times New Roman" w:hAnsi="Arial" w:cs="Arial"/>
            <w:color w:val="333333"/>
            <w:sz w:val="24"/>
            <w:szCs w:val="24"/>
            <w:shd w:val="clear" w:color="auto" w:fill="FFFFFF"/>
          </w:rPr>
          <w:t>on</w:t>
        </w:r>
      </w:ins>
      <w:ins w:id="148" w:author="Nahuel Defossé" w:date="2018-02-10T17:06:00Z">
        <w:del w:id="149" w:author="Agustin Schlapp" w:date="2018-02-19T09:34:00Z">
          <w:r w:rsidDel="00AC2292">
            <w:rPr>
              <w:rFonts w:ascii="Arial" w:eastAsia="Times New Roman" w:hAnsi="Arial" w:cs="Arial"/>
              <w:color w:val="333333"/>
              <w:sz w:val="24"/>
              <w:szCs w:val="24"/>
              <w:shd w:val="clear" w:color="auto" w:fill="FFFFFF"/>
            </w:rPr>
            <w:delText>ó</w:delText>
          </w:r>
        </w:del>
        <w:r>
          <w:rPr>
            <w:rFonts w:ascii="Arial" w:eastAsia="Times New Roman" w:hAnsi="Arial" w:cs="Arial"/>
            <w:color w:val="333333"/>
            <w:sz w:val="24"/>
            <w:szCs w:val="24"/>
            <w:shd w:val="clear" w:color="auto" w:fill="FFFFFF"/>
          </w:rPr>
          <w:t xml:space="preserve"> que</w:t>
        </w:r>
      </w:ins>
      <w:ins w:id="150" w:author="Nahuel Defossé" w:date="2018-02-10T17:05:00Z">
        <w:r>
          <w:rPr>
            <w:rFonts w:ascii="Arial" w:eastAsia="Times New Roman" w:hAnsi="Arial" w:cs="Arial"/>
            <w:color w:val="333333"/>
            <w:sz w:val="24"/>
            <w:szCs w:val="24"/>
            <w:shd w:val="clear" w:color="auto" w:fill="FFFFFF"/>
          </w:rPr>
          <w:t xml:space="preserve"> las razones por las cuales Arduino y Raspberry Pi se han popularizado </w:t>
        </w:r>
      </w:ins>
      <w:del w:id="151" w:author="Nahuel Defossé" w:date="2018-02-10T17:05:00Z">
        <w:r w:rsidR="00DB4B6E" w:rsidRPr="0074188B" w:rsidDel="00863DB8">
          <w:rPr>
            <w:rFonts w:ascii="Arial" w:eastAsia="Times New Roman" w:hAnsi="Arial" w:cs="Arial"/>
            <w:color w:val="333333"/>
            <w:sz w:val="24"/>
            <w:szCs w:val="24"/>
            <w:shd w:val="clear" w:color="auto" w:fill="FFFFFF"/>
          </w:rPr>
          <w:delText>Las arquitecturas más destacadas</w:delText>
        </w:r>
        <w:r w:rsidR="00DB4B6E" w:rsidDel="00863DB8">
          <w:rPr>
            <w:rFonts w:ascii="Arial" w:eastAsia="Times New Roman" w:hAnsi="Arial" w:cs="Arial"/>
            <w:color w:val="333333"/>
            <w:sz w:val="24"/>
            <w:szCs w:val="24"/>
            <w:shd w:val="clear" w:color="auto" w:fill="FFFFFF"/>
          </w:rPr>
          <w:delText xml:space="preserve"> </w:delText>
        </w:r>
      </w:del>
      <w:r w:rsidR="00DB4B6E">
        <w:rPr>
          <w:rFonts w:ascii="Arial" w:eastAsia="Times New Roman" w:hAnsi="Arial" w:cs="Arial"/>
          <w:color w:val="333333"/>
          <w:sz w:val="24"/>
          <w:szCs w:val="24"/>
          <w:shd w:val="clear" w:color="auto" w:fill="FFFFFF"/>
        </w:rPr>
        <w:t xml:space="preserve">en el diseño </w:t>
      </w:r>
      <w:ins w:id="152" w:author="Nahuel Defossé" w:date="2018-02-10T17:06:00Z">
        <w:r>
          <w:rPr>
            <w:rFonts w:ascii="Arial" w:eastAsia="Times New Roman" w:hAnsi="Arial" w:cs="Arial"/>
            <w:color w:val="333333"/>
            <w:sz w:val="24"/>
            <w:szCs w:val="24"/>
            <w:shd w:val="clear" w:color="auto" w:fill="FFFFFF"/>
          </w:rPr>
          <w:t xml:space="preserve">y construcción </w:t>
        </w:r>
      </w:ins>
      <w:r w:rsidR="00DB4B6E">
        <w:rPr>
          <w:rFonts w:ascii="Arial" w:eastAsia="Times New Roman" w:hAnsi="Arial" w:cs="Arial"/>
          <w:color w:val="333333"/>
          <w:sz w:val="24"/>
          <w:szCs w:val="24"/>
          <w:shd w:val="clear" w:color="auto" w:fill="FFFFFF"/>
        </w:rPr>
        <w:t>de robots</w:t>
      </w:r>
      <w:ins w:id="153" w:author="Nahuel Defossé" w:date="2018-02-10T17:06:00Z">
        <w:r>
          <w:rPr>
            <w:rFonts w:ascii="Arial" w:eastAsia="Times New Roman" w:hAnsi="Arial" w:cs="Arial"/>
            <w:color w:val="333333"/>
            <w:sz w:val="24"/>
            <w:szCs w:val="24"/>
            <w:shd w:val="clear" w:color="auto" w:fill="FFFFFF"/>
          </w:rPr>
          <w:t xml:space="preserve"> en el ámbito </w:t>
        </w:r>
      </w:ins>
      <w:del w:id="154" w:author="Nahuel Defossé" w:date="2018-02-10T17:06:00Z">
        <w:r w:rsidR="00DB4B6E" w:rsidDel="00863DB8">
          <w:rPr>
            <w:rFonts w:ascii="Arial" w:eastAsia="Times New Roman" w:hAnsi="Arial" w:cs="Arial"/>
            <w:color w:val="333333"/>
            <w:sz w:val="24"/>
            <w:szCs w:val="24"/>
            <w:shd w:val="clear" w:color="auto" w:fill="FFFFFF"/>
          </w:rPr>
          <w:delText>,</w:delText>
        </w:r>
        <w:r w:rsidR="00DB4B6E" w:rsidRPr="0074188B" w:rsidDel="00863DB8">
          <w:rPr>
            <w:rFonts w:ascii="Arial" w:eastAsia="Times New Roman" w:hAnsi="Arial" w:cs="Arial"/>
            <w:color w:val="333333"/>
            <w:sz w:val="24"/>
            <w:szCs w:val="24"/>
            <w:shd w:val="clear" w:color="auto" w:fill="FFFFFF"/>
          </w:rPr>
          <w:delText xml:space="preserve"> para </w:delText>
        </w:r>
      </w:del>
      <w:ins w:id="155" w:author="Nahuel Defossé" w:date="2018-02-10T17:06:00Z">
        <w:r>
          <w:rPr>
            <w:rFonts w:ascii="Arial" w:eastAsia="Times New Roman" w:hAnsi="Arial" w:cs="Arial"/>
            <w:color w:val="333333"/>
            <w:sz w:val="24"/>
            <w:szCs w:val="24"/>
            <w:shd w:val="clear" w:color="auto" w:fill="FFFFFF"/>
          </w:rPr>
          <w:t xml:space="preserve">de </w:t>
        </w:r>
      </w:ins>
      <w:r w:rsidR="00DB4B6E" w:rsidRPr="0074188B">
        <w:rPr>
          <w:rFonts w:ascii="Arial" w:eastAsia="Times New Roman" w:hAnsi="Arial" w:cs="Arial"/>
          <w:color w:val="333333"/>
          <w:sz w:val="24"/>
          <w:szCs w:val="24"/>
          <w:shd w:val="clear" w:color="auto" w:fill="FFFFFF"/>
        </w:rPr>
        <w:t xml:space="preserve">la enseñanza </w:t>
      </w:r>
      <w:del w:id="156" w:author="Nahuel Defossé" w:date="2018-02-10T17:06:00Z">
        <w:r w:rsidR="00DB4B6E" w:rsidRPr="0074188B" w:rsidDel="00863DB8">
          <w:rPr>
            <w:rFonts w:ascii="Arial" w:eastAsia="Times New Roman" w:hAnsi="Arial" w:cs="Arial"/>
            <w:color w:val="333333"/>
            <w:sz w:val="24"/>
            <w:szCs w:val="24"/>
            <w:shd w:val="clear" w:color="auto" w:fill="FFFFFF"/>
          </w:rPr>
          <w:delText xml:space="preserve">y desarrollo a nivel educativo han sido las plataformas Arduino y Raspberry Pi </w:delText>
        </w:r>
      </w:del>
      <w:del w:id="157" w:author="Nahuel Defossé" w:date="2018-02-10T17:07:00Z">
        <w:r w:rsidR="00DB4B6E" w:rsidRPr="0074188B" w:rsidDel="00863DB8">
          <w:rPr>
            <w:rFonts w:ascii="Arial" w:eastAsia="Times New Roman" w:hAnsi="Arial" w:cs="Arial"/>
            <w:color w:val="333333"/>
            <w:sz w:val="24"/>
            <w:szCs w:val="24"/>
            <w:shd w:val="clear" w:color="auto" w:fill="FFFFFF"/>
          </w:rPr>
          <w:delText xml:space="preserve">por su </w:delText>
        </w:r>
      </w:del>
      <w:ins w:id="158" w:author="Nahuel Defossé" w:date="2018-02-10T17:07:00Z">
        <w:r>
          <w:rPr>
            <w:rFonts w:ascii="Arial" w:eastAsia="Times New Roman" w:hAnsi="Arial" w:cs="Arial"/>
            <w:color w:val="333333"/>
            <w:sz w:val="24"/>
            <w:szCs w:val="24"/>
            <w:shd w:val="clear" w:color="auto" w:fill="FFFFFF"/>
          </w:rPr>
          <w:t xml:space="preserve">fueron su </w:t>
        </w:r>
      </w:ins>
      <w:r w:rsidR="00DB4B6E" w:rsidRPr="0074188B">
        <w:rPr>
          <w:rFonts w:ascii="Arial" w:eastAsia="Times New Roman" w:hAnsi="Arial" w:cs="Arial"/>
          <w:color w:val="333333"/>
          <w:sz w:val="24"/>
          <w:szCs w:val="24"/>
          <w:shd w:val="clear" w:color="auto" w:fill="FFFFFF"/>
        </w:rPr>
        <w:t xml:space="preserve">facilidad de uso, bajo costo, </w:t>
      </w:r>
      <w:del w:id="159" w:author="Nahuel Defossé" w:date="2018-02-10T17:07:00Z">
        <w:r w:rsidR="00DB4B6E" w:rsidRPr="0074188B" w:rsidDel="00863DB8">
          <w:rPr>
            <w:rFonts w:ascii="Arial" w:eastAsia="Times New Roman" w:hAnsi="Arial" w:cs="Arial"/>
            <w:color w:val="333333"/>
            <w:sz w:val="24"/>
            <w:szCs w:val="24"/>
            <w:shd w:val="clear" w:color="auto" w:fill="FFFFFF"/>
          </w:rPr>
          <w:delText>objetivos en torno a la educación</w:delText>
        </w:r>
      </w:del>
      <w:ins w:id="160" w:author="Nahuel Defossé" w:date="2018-02-10T17:07:00Z">
        <w:r>
          <w:rPr>
            <w:rFonts w:ascii="Arial" w:eastAsia="Times New Roman" w:hAnsi="Arial" w:cs="Arial"/>
            <w:color w:val="333333"/>
            <w:sz w:val="24"/>
            <w:szCs w:val="24"/>
            <w:shd w:val="clear" w:color="auto" w:fill="FFFFFF"/>
          </w:rPr>
          <w:t>materiales provistos por la comunidad</w:t>
        </w:r>
      </w:ins>
      <w:r w:rsidR="00DB4B6E" w:rsidRPr="0074188B">
        <w:rPr>
          <w:rFonts w:ascii="Arial" w:eastAsia="Times New Roman" w:hAnsi="Arial" w:cs="Arial"/>
          <w:color w:val="333333"/>
          <w:sz w:val="24"/>
          <w:szCs w:val="24"/>
          <w:shd w:val="clear" w:color="auto" w:fill="FFFFFF"/>
        </w:rPr>
        <w:t xml:space="preserve">, </w:t>
      </w:r>
      <w:del w:id="161" w:author="Nahuel Defossé" w:date="2018-02-10T17:07:00Z">
        <w:r w:rsidR="00DB4B6E" w:rsidRPr="0074188B" w:rsidDel="00863DB8">
          <w:rPr>
            <w:rFonts w:ascii="Arial" w:eastAsia="Times New Roman" w:hAnsi="Arial" w:cs="Arial"/>
            <w:color w:val="333333"/>
            <w:sz w:val="24"/>
            <w:szCs w:val="24"/>
            <w:shd w:val="clear" w:color="auto" w:fill="FFFFFF"/>
          </w:rPr>
          <w:delText xml:space="preserve">en contra partida </w:delText>
        </w:r>
      </w:del>
      <w:ins w:id="162" w:author="Nahuel Defossé" w:date="2018-02-10T17:07:00Z">
        <w:r>
          <w:rPr>
            <w:rFonts w:ascii="Arial" w:eastAsia="Times New Roman" w:hAnsi="Arial" w:cs="Arial"/>
            <w:color w:val="333333"/>
            <w:sz w:val="24"/>
            <w:szCs w:val="24"/>
            <w:shd w:val="clear" w:color="auto" w:fill="FFFFFF"/>
          </w:rPr>
          <w:t xml:space="preserve">en comparación con </w:t>
        </w:r>
      </w:ins>
      <w:del w:id="163" w:author="Nahuel Defossé" w:date="2018-02-10T17:07:00Z">
        <w:r w:rsidR="00DB4B6E" w:rsidRPr="0074188B" w:rsidDel="00863DB8">
          <w:rPr>
            <w:rFonts w:ascii="Arial" w:eastAsia="Times New Roman" w:hAnsi="Arial" w:cs="Arial"/>
            <w:color w:val="333333"/>
            <w:sz w:val="24"/>
            <w:szCs w:val="24"/>
            <w:shd w:val="clear" w:color="auto" w:fill="FFFFFF"/>
          </w:rPr>
          <w:delText xml:space="preserve">a </w:delText>
        </w:r>
      </w:del>
      <w:r w:rsidR="00DB4B6E" w:rsidRPr="0074188B">
        <w:rPr>
          <w:rFonts w:ascii="Arial" w:eastAsia="Times New Roman" w:hAnsi="Arial" w:cs="Arial"/>
          <w:color w:val="333333"/>
          <w:sz w:val="24"/>
          <w:szCs w:val="24"/>
          <w:shd w:val="clear" w:color="auto" w:fill="FFFFFF"/>
        </w:rPr>
        <w:t xml:space="preserve">Intel Galileo, BeagleBone, Nanode, entre otras. </w:t>
      </w:r>
    </w:p>
    <w:p w14:paraId="69A091E6" w14:textId="77777777" w:rsidR="00DB4B6E" w:rsidRPr="0074188B" w:rsidRDefault="00DB4B6E" w:rsidP="00DB4B6E">
      <w:pPr>
        <w:rPr>
          <w:rFonts w:ascii="Arial" w:eastAsia="Times New Roman" w:hAnsi="Arial" w:cs="Arial"/>
          <w:color w:val="333333"/>
          <w:sz w:val="24"/>
          <w:szCs w:val="24"/>
          <w:shd w:val="clear" w:color="auto" w:fill="FFFFFF"/>
        </w:rPr>
      </w:pPr>
    </w:p>
    <w:p w14:paraId="500A0151" w14:textId="1C823517" w:rsidR="00DB4B6E" w:rsidRPr="0074188B" w:rsidRDefault="00DB4B6E" w:rsidP="00DB4B6E">
      <w:pPr>
        <w:rPr>
          <w:rFonts w:ascii="Arial" w:eastAsia="Times New Roman" w:hAnsi="Arial" w:cs="Arial"/>
          <w:color w:val="333333"/>
          <w:sz w:val="24"/>
          <w:szCs w:val="24"/>
          <w:shd w:val="clear" w:color="auto" w:fill="FFFFFF"/>
        </w:rPr>
      </w:pPr>
      <w:del w:id="164" w:author="Nahuel Defossé" w:date="2018-02-10T17:08:00Z">
        <w:r w:rsidRPr="0074188B" w:rsidDel="00863DB8">
          <w:rPr>
            <w:rFonts w:ascii="Arial" w:eastAsia="Times New Roman" w:hAnsi="Arial" w:cs="Arial"/>
            <w:color w:val="333333"/>
            <w:sz w:val="24"/>
            <w:szCs w:val="24"/>
            <w:shd w:val="clear" w:color="auto" w:fill="FFFFFF"/>
          </w:rPr>
          <w:delText>Además</w:delText>
        </w:r>
      </w:del>
      <w:ins w:id="165" w:author="Nahuel Defossé" w:date="2018-02-10T17:08:00Z">
        <w:del w:id="166" w:author="Agustin Schlapp" w:date="2018-02-19T09:34:00Z">
          <w:r w:rsidR="00863DB8" w:rsidDel="00AC2292">
            <w:rPr>
              <w:rFonts w:ascii="Arial" w:eastAsia="Times New Roman" w:hAnsi="Arial" w:cs="Arial"/>
              <w:color w:val="333333"/>
              <w:sz w:val="24"/>
              <w:szCs w:val="24"/>
              <w:shd w:val="clear" w:color="auto" w:fill="FFFFFF"/>
            </w:rPr>
            <w:delText>Posterionrmente</w:delText>
          </w:r>
        </w:del>
      </w:ins>
      <w:ins w:id="167" w:author="Agustin Schlapp" w:date="2018-02-19T09:34:00Z">
        <w:r w:rsidR="00AC2292">
          <w:rPr>
            <w:rFonts w:ascii="Arial" w:eastAsia="Times New Roman" w:hAnsi="Arial" w:cs="Arial"/>
            <w:color w:val="333333"/>
            <w:sz w:val="24"/>
            <w:szCs w:val="24"/>
            <w:shd w:val="clear" w:color="auto" w:fill="FFFFFF"/>
          </w:rPr>
          <w:t>Posteriormente</w:t>
        </w:r>
      </w:ins>
      <w:r w:rsidRPr="0074188B">
        <w:rPr>
          <w:rFonts w:ascii="Arial" w:eastAsia="Times New Roman" w:hAnsi="Arial" w:cs="Arial"/>
          <w:color w:val="333333"/>
          <w:sz w:val="24"/>
          <w:szCs w:val="24"/>
          <w:shd w:val="clear" w:color="auto" w:fill="FFFFFF"/>
        </w:rPr>
        <w:t>, se analizaron los conceptos de micro</w:t>
      </w:r>
      <w:r>
        <w:rPr>
          <w:rFonts w:ascii="Arial" w:eastAsia="Times New Roman" w:hAnsi="Arial" w:cs="Arial"/>
          <w:color w:val="333333"/>
          <w:sz w:val="24"/>
          <w:szCs w:val="24"/>
          <w:shd w:val="clear" w:color="auto" w:fill="FFFFFF"/>
        </w:rPr>
        <w:t>co</w:t>
      </w:r>
      <w:r w:rsidRPr="0074188B">
        <w:rPr>
          <w:rFonts w:ascii="Arial" w:eastAsia="Times New Roman" w:hAnsi="Arial" w:cs="Arial"/>
          <w:color w:val="333333"/>
          <w:sz w:val="24"/>
          <w:szCs w:val="24"/>
          <w:shd w:val="clear" w:color="auto" w:fill="FFFFFF"/>
        </w:rPr>
        <w:t>ntroladores y SBC (computadora de placa reducida)</w:t>
      </w:r>
      <w:ins w:id="168" w:author="Nahuel Defossé" w:date="2018-02-10T17:09:00Z">
        <w:r w:rsidR="00863DB8">
          <w:rPr>
            <w:rFonts w:ascii="Arial" w:eastAsia="Times New Roman" w:hAnsi="Arial" w:cs="Arial"/>
            <w:color w:val="333333"/>
            <w:sz w:val="24"/>
            <w:szCs w:val="24"/>
            <w:shd w:val="clear" w:color="auto" w:fill="FFFFFF"/>
          </w:rPr>
          <w:t xml:space="preserve"> y los mecanismos de </w:t>
        </w:r>
        <w:del w:id="169" w:author="Agustin Schlapp" w:date="2018-02-19T09:34:00Z">
          <w:r w:rsidR="00863DB8" w:rsidDel="00AC2292">
            <w:rPr>
              <w:rFonts w:ascii="Arial" w:eastAsia="Times New Roman" w:hAnsi="Arial" w:cs="Arial"/>
              <w:color w:val="333333"/>
              <w:sz w:val="24"/>
              <w:szCs w:val="24"/>
              <w:shd w:val="clear" w:color="auto" w:fill="FFFFFF"/>
            </w:rPr>
            <w:delText>comunicacón</w:delText>
          </w:r>
        </w:del>
      </w:ins>
      <w:ins w:id="170" w:author="Agustin Schlapp" w:date="2018-02-19T09:34:00Z">
        <w:r w:rsidR="00AC2292">
          <w:rPr>
            <w:rFonts w:ascii="Arial" w:eastAsia="Times New Roman" w:hAnsi="Arial" w:cs="Arial"/>
            <w:color w:val="333333"/>
            <w:sz w:val="24"/>
            <w:szCs w:val="24"/>
            <w:shd w:val="clear" w:color="auto" w:fill="FFFFFF"/>
          </w:rPr>
          <w:t>comunicación</w:t>
        </w:r>
      </w:ins>
      <w:ins w:id="171" w:author="Nahuel Defossé" w:date="2018-02-10T17:09:00Z">
        <w:r w:rsidR="00863DB8">
          <w:rPr>
            <w:rFonts w:ascii="Arial" w:eastAsia="Times New Roman" w:hAnsi="Arial" w:cs="Arial"/>
            <w:color w:val="333333"/>
            <w:sz w:val="24"/>
            <w:szCs w:val="24"/>
            <w:shd w:val="clear" w:color="auto" w:fill="FFFFFF"/>
          </w:rPr>
          <w:t>.</w:t>
        </w:r>
      </w:ins>
      <w:del w:id="172" w:author="Nahuel Defossé" w:date="2018-02-10T17:09:00Z">
        <w:r w:rsidRPr="0074188B" w:rsidDel="00863DB8">
          <w:rPr>
            <w:rFonts w:ascii="Arial" w:eastAsia="Times New Roman" w:hAnsi="Arial" w:cs="Arial"/>
            <w:color w:val="333333"/>
            <w:sz w:val="24"/>
            <w:szCs w:val="24"/>
            <w:shd w:val="clear" w:color="auto" w:fill="FFFFFF"/>
          </w:rPr>
          <w:delText>. Un micro</w:delText>
        </w:r>
        <w:r w:rsidDel="00863DB8">
          <w:rPr>
            <w:rFonts w:ascii="Arial" w:eastAsia="Times New Roman" w:hAnsi="Arial" w:cs="Arial"/>
            <w:color w:val="333333"/>
            <w:sz w:val="24"/>
            <w:szCs w:val="24"/>
            <w:shd w:val="clear" w:color="auto" w:fill="FFFFFF"/>
          </w:rPr>
          <w:delText>co</w:delText>
        </w:r>
        <w:r w:rsidRPr="0074188B" w:rsidDel="00863DB8">
          <w:rPr>
            <w:rFonts w:ascii="Arial" w:eastAsia="Times New Roman" w:hAnsi="Arial" w:cs="Arial"/>
            <w:color w:val="333333"/>
            <w:sz w:val="24"/>
            <w:szCs w:val="24"/>
            <w:shd w:val="clear" w:color="auto" w:fill="FFFFFF"/>
          </w:rPr>
          <w:delText xml:space="preserve">ntrolador es un circuito integrado programable, con la capacidad de ejecutar órdenes cargadas en su memoria. En cambio, un SBC es una computadora completa que integra todos los componentes necesarios en un solo circuito, con la particularidad de que la misma es de un tamaño mucho más reducido que el de una computadora tradicional. </w:delText>
        </w:r>
      </w:del>
    </w:p>
    <w:p w14:paraId="2AE15552" w14:textId="77777777" w:rsidR="00DB4B6E" w:rsidDel="00863DB8" w:rsidRDefault="00DB4B6E" w:rsidP="00DB4B6E">
      <w:pPr>
        <w:rPr>
          <w:del w:id="173" w:author="Nahuel Defossé" w:date="2018-02-10T17:09:00Z"/>
          <w:rFonts w:ascii="Arial" w:eastAsia="Times New Roman" w:hAnsi="Arial" w:cs="Arial"/>
          <w:color w:val="333333"/>
          <w:sz w:val="24"/>
          <w:szCs w:val="24"/>
          <w:shd w:val="clear" w:color="auto" w:fill="FFFFFF"/>
        </w:rPr>
      </w:pPr>
    </w:p>
    <w:p w14:paraId="2192FCEA" w14:textId="77777777" w:rsidR="00863DB8" w:rsidRDefault="00863DB8" w:rsidP="00DB4B6E">
      <w:pPr>
        <w:rPr>
          <w:ins w:id="174" w:author="Nahuel Defossé" w:date="2018-02-10T17:11:00Z"/>
          <w:rFonts w:ascii="Arial" w:eastAsia="Times New Roman" w:hAnsi="Arial" w:cs="Arial"/>
          <w:color w:val="333333"/>
          <w:sz w:val="24"/>
          <w:szCs w:val="24"/>
          <w:shd w:val="clear" w:color="auto" w:fill="FFFFFF"/>
        </w:rPr>
      </w:pPr>
    </w:p>
    <w:p w14:paraId="1EFD537C" w14:textId="73928E08" w:rsidR="00863DB8" w:rsidRPr="0074188B" w:rsidRDefault="00863DB8" w:rsidP="00863DB8">
      <w:pPr>
        <w:rPr>
          <w:ins w:id="175" w:author="Nahuel Defossé" w:date="2018-02-10T17:11:00Z"/>
          <w:rFonts w:ascii="Arial" w:eastAsia="Times New Roman" w:hAnsi="Arial" w:cs="Arial"/>
          <w:color w:val="333333"/>
          <w:sz w:val="24"/>
          <w:szCs w:val="24"/>
          <w:shd w:val="clear" w:color="auto" w:fill="FFFFFF"/>
        </w:rPr>
      </w:pPr>
      <w:ins w:id="176" w:author="Nahuel Defossé" w:date="2018-02-10T17:11:00Z">
        <w:r>
          <w:rPr>
            <w:rFonts w:ascii="Arial" w:eastAsia="Times New Roman" w:hAnsi="Arial" w:cs="Arial"/>
            <w:color w:val="333333"/>
            <w:sz w:val="24"/>
            <w:szCs w:val="24"/>
            <w:shd w:val="clear" w:color="auto" w:fill="FFFFFF"/>
          </w:rPr>
          <w:t xml:space="preserve">Dado que la </w:t>
        </w:r>
        <w:del w:id="177" w:author="Agustin Schlapp" w:date="2018-02-19T09:34:00Z">
          <w:r w:rsidDel="00AC2292">
            <w:rPr>
              <w:rFonts w:ascii="Arial" w:eastAsia="Times New Roman" w:hAnsi="Arial" w:cs="Arial"/>
              <w:color w:val="333333"/>
              <w:sz w:val="24"/>
              <w:szCs w:val="24"/>
              <w:shd w:val="clear" w:color="auto" w:fill="FFFFFF"/>
            </w:rPr>
            <w:delText>popuesta</w:delText>
          </w:r>
        </w:del>
      </w:ins>
      <w:ins w:id="178" w:author="Agustin Schlapp" w:date="2018-02-19T09:34:00Z">
        <w:r w:rsidR="00AC2292">
          <w:rPr>
            <w:rFonts w:ascii="Arial" w:eastAsia="Times New Roman" w:hAnsi="Arial" w:cs="Arial"/>
            <w:color w:val="333333"/>
            <w:sz w:val="24"/>
            <w:szCs w:val="24"/>
            <w:shd w:val="clear" w:color="auto" w:fill="FFFFFF"/>
          </w:rPr>
          <w:t>propuesta</w:t>
        </w:r>
      </w:ins>
      <w:ins w:id="179" w:author="Nahuel Defossé" w:date="2018-02-10T17:11:00Z">
        <w:r>
          <w:rPr>
            <w:rFonts w:ascii="Arial" w:eastAsia="Times New Roman" w:hAnsi="Arial" w:cs="Arial"/>
            <w:color w:val="333333"/>
            <w:sz w:val="24"/>
            <w:szCs w:val="24"/>
            <w:shd w:val="clear" w:color="auto" w:fill="FFFFFF"/>
          </w:rPr>
          <w:t xml:space="preserve"> del SAR está </w:t>
        </w:r>
        <w:del w:id="180" w:author="Agustin Schlapp" w:date="2018-02-19T09:34:00Z">
          <w:r w:rsidDel="00AC2292">
            <w:rPr>
              <w:rFonts w:ascii="Arial" w:eastAsia="Times New Roman" w:hAnsi="Arial" w:cs="Arial"/>
              <w:color w:val="333333"/>
              <w:sz w:val="24"/>
              <w:szCs w:val="24"/>
              <w:shd w:val="clear" w:color="auto" w:fill="FFFFFF"/>
            </w:rPr>
            <w:delText>efocada</w:delText>
          </w:r>
        </w:del>
      </w:ins>
      <w:ins w:id="181" w:author="Agustin Schlapp" w:date="2018-02-19T09:34:00Z">
        <w:r w:rsidR="00AC2292">
          <w:rPr>
            <w:rFonts w:ascii="Arial" w:eastAsia="Times New Roman" w:hAnsi="Arial" w:cs="Arial"/>
            <w:color w:val="333333"/>
            <w:sz w:val="24"/>
            <w:szCs w:val="24"/>
            <w:shd w:val="clear" w:color="auto" w:fill="FFFFFF"/>
          </w:rPr>
          <w:t>enfocada</w:t>
        </w:r>
      </w:ins>
      <w:ins w:id="182" w:author="Nahuel Defossé" w:date="2018-02-10T17:11:00Z">
        <w:r>
          <w:rPr>
            <w:rFonts w:ascii="Arial" w:eastAsia="Times New Roman" w:hAnsi="Arial" w:cs="Arial"/>
            <w:color w:val="333333"/>
            <w:sz w:val="24"/>
            <w:szCs w:val="24"/>
            <w:shd w:val="clear" w:color="auto" w:fill="FFFFFF"/>
          </w:rPr>
          <w:t xml:space="preserve"> en el ambiente educativo, se mencionó que </w:t>
        </w:r>
        <w:moveToRangeStart w:id="183" w:author="Nahuel Defossé" w:date="2018-02-10T17:11:00Z" w:name="move506045999"/>
        <w:r w:rsidRPr="0074188B">
          <w:rPr>
            <w:rFonts w:ascii="Arial" w:eastAsia="Times New Roman" w:hAnsi="Arial" w:cs="Arial"/>
            <w:color w:val="333333"/>
            <w:sz w:val="24"/>
            <w:szCs w:val="24"/>
            <w:shd w:val="clear" w:color="auto" w:fill="FFFFFF"/>
          </w:rPr>
          <w:t>la robótica tiene doble impacto como elemento educacional y elemento social.</w:t>
        </w:r>
      </w:ins>
      <w:ins w:id="184" w:author="Nahuel Defossé" w:date="2018-02-10T17:12:00Z">
        <w:r>
          <w:rPr>
            <w:rFonts w:ascii="Arial" w:eastAsia="Times New Roman" w:hAnsi="Arial" w:cs="Arial"/>
            <w:color w:val="333333"/>
            <w:sz w:val="24"/>
            <w:szCs w:val="24"/>
            <w:shd w:val="clear" w:color="auto" w:fill="FFFFFF"/>
          </w:rPr>
          <w:t xml:space="preserve"> </w:t>
        </w:r>
      </w:ins>
    </w:p>
    <w:moveToRangeEnd w:id="183"/>
    <w:p w14:paraId="7778718B" w14:textId="77777777" w:rsidR="00863DB8" w:rsidRPr="0074188B" w:rsidDel="00AC2292" w:rsidRDefault="00863DB8" w:rsidP="00DB4B6E">
      <w:pPr>
        <w:rPr>
          <w:ins w:id="185" w:author="Nahuel Defossé" w:date="2018-02-10T17:11:00Z"/>
          <w:del w:id="186" w:author="Agustin Schlapp" w:date="2018-02-19T09:35:00Z"/>
          <w:rFonts w:ascii="Arial" w:eastAsia="Times New Roman" w:hAnsi="Arial" w:cs="Arial"/>
          <w:color w:val="333333"/>
          <w:sz w:val="24"/>
          <w:szCs w:val="24"/>
          <w:shd w:val="clear" w:color="auto" w:fill="FFFFFF"/>
        </w:rPr>
      </w:pPr>
    </w:p>
    <w:p w14:paraId="62A8D5DC" w14:textId="77777777" w:rsidR="00DB4B6E" w:rsidRPr="0074188B" w:rsidDel="00863DB8" w:rsidRDefault="00DB4B6E" w:rsidP="00DB4B6E">
      <w:pPr>
        <w:rPr>
          <w:del w:id="187" w:author="Nahuel Defossé" w:date="2018-02-10T17:09:00Z"/>
          <w:rFonts w:ascii="Arial" w:eastAsia="Times New Roman" w:hAnsi="Arial" w:cs="Arial"/>
          <w:color w:val="333333"/>
          <w:sz w:val="24"/>
          <w:szCs w:val="24"/>
          <w:shd w:val="clear" w:color="auto" w:fill="FFFFFF"/>
        </w:rPr>
      </w:pPr>
      <w:commentRangeStart w:id="188"/>
      <w:del w:id="189" w:author="Nahuel Defossé" w:date="2018-02-10T17:09:00Z">
        <w:r w:rsidRPr="0074188B" w:rsidDel="00863DB8">
          <w:rPr>
            <w:rFonts w:ascii="Arial" w:eastAsia="Times New Roman" w:hAnsi="Arial" w:cs="Arial"/>
            <w:color w:val="333333"/>
            <w:sz w:val="24"/>
            <w:szCs w:val="24"/>
            <w:shd w:val="clear" w:color="auto" w:fill="FFFFFF"/>
          </w:rPr>
          <w:delText xml:space="preserve">Asimismo, existen diversas formas de comunicación entre arquitecturas de cómputos alámbricas e inalámbricas. En las alámbricas encontramos la interfaz USB, con el protocolo Serie. Por otro lado, las inalámbricas hacen uso de los medios de comunicación bluetooth, radio frecuencias e infrarrojo. </w:delText>
        </w:r>
        <w:commentRangeEnd w:id="188"/>
        <w:r w:rsidDel="00863DB8">
          <w:rPr>
            <w:rStyle w:val="Refdecomentario"/>
          </w:rPr>
          <w:commentReference w:id="188"/>
        </w:r>
      </w:del>
    </w:p>
    <w:p w14:paraId="02213636" w14:textId="77777777" w:rsidR="00DB4B6E" w:rsidRPr="0074188B" w:rsidRDefault="00DB4B6E" w:rsidP="00DB4B6E">
      <w:pPr>
        <w:rPr>
          <w:rFonts w:ascii="Arial" w:eastAsia="Times New Roman" w:hAnsi="Arial" w:cs="Arial"/>
          <w:color w:val="333333"/>
          <w:sz w:val="24"/>
          <w:szCs w:val="24"/>
          <w:shd w:val="clear" w:color="auto" w:fill="FFFFFF"/>
        </w:rPr>
      </w:pPr>
    </w:p>
    <w:p w14:paraId="4F296E90" w14:textId="77777777" w:rsidR="00DB4B6E" w:rsidRPr="0074188B" w:rsidRDefault="00863DB8" w:rsidP="00DB4B6E">
      <w:pPr>
        <w:rPr>
          <w:rFonts w:ascii="Arial" w:eastAsia="Times New Roman" w:hAnsi="Arial" w:cs="Arial"/>
          <w:color w:val="333333"/>
          <w:sz w:val="24"/>
          <w:szCs w:val="24"/>
          <w:shd w:val="clear" w:color="auto" w:fill="FFFFFF"/>
        </w:rPr>
      </w:pPr>
      <w:ins w:id="190" w:author="Nahuel Defossé" w:date="2018-02-10T17:09:00Z">
        <w:r>
          <w:rPr>
            <w:rFonts w:ascii="Arial" w:eastAsia="Times New Roman" w:hAnsi="Arial" w:cs="Arial"/>
            <w:color w:val="333333"/>
            <w:sz w:val="24"/>
            <w:szCs w:val="24"/>
            <w:shd w:val="clear" w:color="auto" w:fill="FFFFFF"/>
          </w:rPr>
          <w:t xml:space="preserve">Estos conceptos serán de utilidad para entender </w:t>
        </w:r>
      </w:ins>
      <w:del w:id="191" w:author="Nahuel Defossé" w:date="2018-02-10T17:10:00Z">
        <w:r w:rsidR="00DB4B6E" w:rsidRPr="0074188B" w:rsidDel="00863DB8">
          <w:rPr>
            <w:rFonts w:ascii="Arial" w:eastAsia="Times New Roman" w:hAnsi="Arial" w:cs="Arial"/>
            <w:color w:val="333333"/>
            <w:sz w:val="24"/>
            <w:szCs w:val="24"/>
            <w:shd w:val="clear" w:color="auto" w:fill="FFFFFF"/>
          </w:rPr>
          <w:delText xml:space="preserve">En </w:delText>
        </w:r>
      </w:del>
      <w:r w:rsidR="00DB4B6E" w:rsidRPr="0074188B">
        <w:rPr>
          <w:rFonts w:ascii="Arial" w:eastAsia="Times New Roman" w:hAnsi="Arial" w:cs="Arial"/>
          <w:color w:val="333333"/>
          <w:sz w:val="24"/>
          <w:szCs w:val="24"/>
          <w:shd w:val="clear" w:color="auto" w:fill="FFFFFF"/>
        </w:rPr>
        <w:t>el desarrollo propuesto de esta tesina</w:t>
      </w:r>
      <w:ins w:id="192" w:author="Nahuel Defossé" w:date="2018-02-10T17:10:00Z">
        <w:r>
          <w:rPr>
            <w:rFonts w:ascii="Arial" w:eastAsia="Times New Roman" w:hAnsi="Arial" w:cs="Arial"/>
            <w:color w:val="333333"/>
            <w:sz w:val="24"/>
            <w:szCs w:val="24"/>
            <w:shd w:val="clear" w:color="auto" w:fill="FFFFFF"/>
          </w:rPr>
          <w:t xml:space="preserve">: la construcción de </w:t>
        </w:r>
      </w:ins>
      <w:del w:id="193" w:author="Nahuel Defossé" w:date="2018-02-10T17:10:00Z">
        <w:r w:rsidR="00DB4B6E" w:rsidRPr="0074188B" w:rsidDel="00863DB8">
          <w:rPr>
            <w:rFonts w:ascii="Arial" w:eastAsia="Times New Roman" w:hAnsi="Arial" w:cs="Arial"/>
            <w:color w:val="333333"/>
            <w:sz w:val="24"/>
            <w:szCs w:val="24"/>
            <w:shd w:val="clear" w:color="auto" w:fill="FFFFFF"/>
          </w:rPr>
          <w:delText xml:space="preserve"> se construye </w:delText>
        </w:r>
      </w:del>
      <w:r w:rsidR="00DB4B6E" w:rsidRPr="0074188B">
        <w:rPr>
          <w:rFonts w:ascii="Arial" w:eastAsia="Times New Roman" w:hAnsi="Arial" w:cs="Arial"/>
          <w:color w:val="333333"/>
          <w:sz w:val="24"/>
          <w:szCs w:val="24"/>
          <w:shd w:val="clear" w:color="auto" w:fill="FFFFFF"/>
        </w:rPr>
        <w:t>un SAR (Sistema Autónomo Robótico)</w:t>
      </w:r>
      <w:ins w:id="194" w:author="Nahuel Defossé" w:date="2018-02-10T17:10:00Z">
        <w:r>
          <w:rPr>
            <w:rFonts w:ascii="Arial" w:eastAsia="Times New Roman" w:hAnsi="Arial" w:cs="Arial"/>
            <w:color w:val="333333"/>
            <w:sz w:val="24"/>
            <w:szCs w:val="24"/>
            <w:shd w:val="clear" w:color="auto" w:fill="FFFFFF"/>
          </w:rPr>
          <w:t>.</w:t>
        </w:r>
      </w:ins>
      <w:del w:id="195" w:author="Nahuel Defossé" w:date="2018-02-10T17:10:00Z">
        <w:r w:rsidR="00DB4B6E" w:rsidRPr="0074188B" w:rsidDel="00863DB8">
          <w:rPr>
            <w:rFonts w:ascii="Arial" w:eastAsia="Times New Roman" w:hAnsi="Arial" w:cs="Arial"/>
            <w:color w:val="333333"/>
            <w:sz w:val="24"/>
            <w:szCs w:val="24"/>
            <w:shd w:val="clear" w:color="auto" w:fill="FFFFFF"/>
          </w:rPr>
          <w:delText>, siendo un robot que presenta cierto grado de autonomía por medio de sus sensores y actuadores.</w:delText>
        </w:r>
      </w:del>
      <w:r w:rsidR="00DB4B6E" w:rsidRPr="0074188B">
        <w:rPr>
          <w:rFonts w:ascii="Arial" w:eastAsia="Times New Roman" w:hAnsi="Arial" w:cs="Arial"/>
          <w:color w:val="333333"/>
          <w:sz w:val="24"/>
          <w:szCs w:val="24"/>
          <w:shd w:val="clear" w:color="auto" w:fill="FFFFFF"/>
        </w:rPr>
        <w:t xml:space="preserve"> </w:t>
      </w:r>
    </w:p>
    <w:p w14:paraId="038365F5" w14:textId="77777777" w:rsidR="00DB4B6E" w:rsidRPr="0074188B" w:rsidRDefault="00DB4B6E" w:rsidP="00DB4B6E">
      <w:pPr>
        <w:rPr>
          <w:rFonts w:ascii="Arial" w:eastAsia="Times New Roman" w:hAnsi="Arial" w:cs="Arial"/>
          <w:color w:val="333333"/>
          <w:sz w:val="24"/>
          <w:szCs w:val="24"/>
          <w:shd w:val="clear" w:color="auto" w:fill="FFFFFF"/>
        </w:rPr>
      </w:pPr>
    </w:p>
    <w:p w14:paraId="62EB11BD" w14:textId="77777777" w:rsidR="00DB4B6E" w:rsidRPr="0074188B" w:rsidDel="00863DB8" w:rsidRDefault="00DB4B6E" w:rsidP="00DB4B6E">
      <w:pPr>
        <w:rPr>
          <w:del w:id="196" w:author="Nahuel Defossé" w:date="2018-02-10T17:11:00Z"/>
          <w:rFonts w:ascii="Arial" w:eastAsia="Times New Roman" w:hAnsi="Arial" w:cs="Arial"/>
          <w:color w:val="333333"/>
          <w:sz w:val="24"/>
          <w:szCs w:val="24"/>
          <w:shd w:val="clear" w:color="auto" w:fill="FFFFFF"/>
        </w:rPr>
      </w:pPr>
      <w:del w:id="197" w:author="Nahuel Defossé" w:date="2018-02-10T17:11:00Z">
        <w:r w:rsidRPr="0074188B" w:rsidDel="00863DB8">
          <w:rPr>
            <w:rFonts w:ascii="Arial" w:eastAsia="Times New Roman" w:hAnsi="Arial" w:cs="Arial"/>
            <w:color w:val="333333"/>
            <w:sz w:val="24"/>
            <w:szCs w:val="24"/>
            <w:shd w:val="clear" w:color="auto" w:fill="FFFFFF"/>
          </w:rPr>
          <w:delText>Sobre la educación, la robótica tiene doble impacto como elemento educacional y elemento social.</w:delText>
        </w:r>
      </w:del>
    </w:p>
    <w:p w14:paraId="6F14602A" w14:textId="77777777" w:rsidR="00DB4B6E" w:rsidRPr="0074188B" w:rsidDel="00863DB8" w:rsidRDefault="00DB4B6E" w:rsidP="00DB4B6E">
      <w:pPr>
        <w:rPr>
          <w:del w:id="198" w:author="Nahuel Defossé" w:date="2018-02-10T17:11:00Z"/>
          <w:rFonts w:ascii="Arial" w:eastAsia="Times New Roman" w:hAnsi="Arial" w:cs="Arial"/>
          <w:color w:val="333333"/>
          <w:sz w:val="24"/>
          <w:szCs w:val="24"/>
          <w:shd w:val="clear" w:color="auto" w:fill="FFFFFF"/>
        </w:rPr>
      </w:pPr>
      <w:del w:id="199" w:author="Nahuel Defossé" w:date="2018-02-10T17:11:00Z">
        <w:r w:rsidRPr="0074188B" w:rsidDel="00863DB8">
          <w:rPr>
            <w:rFonts w:ascii="Arial" w:eastAsia="Times New Roman" w:hAnsi="Arial" w:cs="Arial"/>
            <w:color w:val="333333"/>
            <w:sz w:val="24"/>
            <w:szCs w:val="24"/>
            <w:shd w:val="clear" w:color="auto" w:fill="FFFFFF"/>
          </w:rPr>
          <w:delText>Como elemento educacional, consiste en un conjunto de elementos físicos o de programación que motivan a los estudiantes a construir, programar, razonar de manera lógica y crear nuevas interfaces o dispositivos.</w:delText>
        </w:r>
      </w:del>
    </w:p>
    <w:p w14:paraId="7BBA29A9" w14:textId="77777777" w:rsidR="00DB4B6E" w:rsidRPr="0074188B" w:rsidDel="00863DB8" w:rsidRDefault="00DB4B6E" w:rsidP="00DB4B6E">
      <w:pPr>
        <w:rPr>
          <w:del w:id="200" w:author="Nahuel Defossé" w:date="2018-02-10T17:11:00Z"/>
          <w:rFonts w:ascii="Arial" w:eastAsia="Times New Roman" w:hAnsi="Arial" w:cs="Arial"/>
          <w:color w:val="333333"/>
          <w:sz w:val="24"/>
          <w:szCs w:val="24"/>
          <w:shd w:val="clear" w:color="auto" w:fill="FFFFFF"/>
        </w:rPr>
      </w:pPr>
      <w:del w:id="201" w:author="Nahuel Defossé" w:date="2018-02-10T17:11:00Z">
        <w:r w:rsidRPr="0074188B" w:rsidDel="00863DB8">
          <w:rPr>
            <w:rFonts w:ascii="Arial" w:eastAsia="Times New Roman" w:hAnsi="Arial" w:cs="Arial"/>
            <w:color w:val="333333"/>
            <w:sz w:val="24"/>
            <w:szCs w:val="24"/>
            <w:shd w:val="clear" w:color="auto" w:fill="FFFFFF"/>
          </w:rPr>
          <w:delText>Por otro lado, como elemento social en el desarrollo de actividades educacionales basadas en robots o en programación, que pueden incrementar el compromiso y motivación por el aprendizaje en otras áreas a través del juego.</w:delText>
        </w:r>
      </w:del>
    </w:p>
    <w:p w14:paraId="2FDD22B8" w14:textId="77777777" w:rsidR="00DB4B6E" w:rsidRPr="0074188B" w:rsidRDefault="00DB4B6E" w:rsidP="00DB4B6E">
      <w:pPr>
        <w:rPr>
          <w:rFonts w:ascii="Arial" w:eastAsia="Times New Roman" w:hAnsi="Arial" w:cs="Arial"/>
          <w:color w:val="333333"/>
          <w:sz w:val="24"/>
          <w:szCs w:val="24"/>
          <w:shd w:val="clear" w:color="auto" w:fill="FFFFFF"/>
        </w:rPr>
      </w:pPr>
    </w:p>
    <w:bookmarkEnd w:id="76"/>
    <w:p w14:paraId="5189BD17" w14:textId="77777777" w:rsidR="00DB4B6E" w:rsidRPr="0074188B" w:rsidRDefault="00DB4B6E" w:rsidP="00DB4B6E">
      <w:pPr>
        <w:rPr>
          <w:rFonts w:ascii="Arial" w:eastAsia="Times New Roman" w:hAnsi="Arial" w:cs="Arial"/>
          <w:color w:val="333333"/>
          <w:sz w:val="24"/>
          <w:szCs w:val="24"/>
          <w:shd w:val="clear" w:color="auto" w:fill="FFFFFF"/>
        </w:rPr>
      </w:pPr>
    </w:p>
    <w:p w14:paraId="2C2809CD" w14:textId="77777777" w:rsidR="003B30A7" w:rsidRDefault="003B30A7"/>
    <w:sectPr w:rsidR="003B30A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0" w:author="Agustin Schlapp" w:date="2018-02-08T20:34:00Z" w:initials="AS">
    <w:p w14:paraId="41D2F4A0" w14:textId="77777777" w:rsidR="00DB4B6E" w:rsidRDefault="00DB4B6E" w:rsidP="00DB4B6E">
      <w:pPr>
        <w:pStyle w:val="Textocomentario"/>
      </w:pPr>
      <w:r>
        <w:rPr>
          <w:rStyle w:val="Refdecomentario"/>
        </w:rPr>
        <w:annotationRef/>
      </w:r>
      <w:r>
        <w:t>¿Debemos ampliar esta temática?</w:t>
      </w:r>
    </w:p>
  </w:comment>
  <w:comment w:id="71" w:author="Agustin Schlapp" w:date="2018-02-08T20:35:00Z" w:initials="AS">
    <w:p w14:paraId="54FF84C7" w14:textId="77777777" w:rsidR="00DB4B6E" w:rsidRDefault="00DB4B6E" w:rsidP="00DB4B6E">
      <w:pPr>
        <w:pStyle w:val="Textocomentario"/>
      </w:pPr>
      <w:r>
        <w:rPr>
          <w:rStyle w:val="Refdecomentario"/>
        </w:rPr>
        <w:annotationRef/>
      </w:r>
      <w:r>
        <w:t xml:space="preserve">Dentro de las alámbricas existen muchas interfaces, nombramos cada una de ellas?, y en las inalámbricas sucede que BT, WIFI son radiofrecuencias, debemos reorganizar las categorías… cómo </w:t>
      </w:r>
      <w:r w:rsidRPr="0074188B">
        <w:t>https://es.wikipedia.org/wiki/Red_inal%C3%A1mbrica</w:t>
      </w:r>
    </w:p>
  </w:comment>
  <w:comment w:id="112" w:author="Agustin Schlapp" w:date="2018-02-08T20:36:00Z" w:initials="AS">
    <w:p w14:paraId="69959A49" w14:textId="77777777" w:rsidR="00DB4B6E" w:rsidRDefault="00DB4B6E" w:rsidP="00DB4B6E">
      <w:pPr>
        <w:pStyle w:val="Textocomentario"/>
      </w:pPr>
      <w:r>
        <w:rPr>
          <w:rStyle w:val="Refdecomentario"/>
        </w:rPr>
        <w:annotationRef/>
      </w:r>
      <w:r>
        <w:t>Listo para revisar!</w:t>
      </w:r>
    </w:p>
  </w:comment>
  <w:comment w:id="188" w:author="Agustin Schlapp" w:date="2018-02-08T20:39:00Z" w:initials="AS">
    <w:p w14:paraId="2B4CD41D" w14:textId="77777777" w:rsidR="00DB4B6E" w:rsidRDefault="00DB4B6E" w:rsidP="00DB4B6E">
      <w:pPr>
        <w:pStyle w:val="Textocomentario"/>
      </w:pPr>
      <w:r>
        <w:rPr>
          <w:rStyle w:val="Refdecomentario"/>
        </w:rPr>
        <w:annotationRef/>
      </w:r>
      <w:r>
        <w:t>Depende del comentario anterior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D2F4A0" w15:done="0"/>
  <w15:commentEx w15:paraId="54FF84C7" w15:done="0"/>
  <w15:commentEx w15:paraId="69959A49" w15:done="0"/>
  <w15:commentEx w15:paraId="2B4CD4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2F4A0" w16cid:durableId="1E2FF47D"/>
  <w16cid:commentId w16cid:paraId="54FF84C7" w16cid:durableId="1E2FF47E"/>
  <w16cid:commentId w16cid:paraId="69959A49" w16cid:durableId="1E2FF47F"/>
  <w16cid:commentId w16cid:paraId="2B4CD41D" w16cid:durableId="1E2FF4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9322B" w14:textId="77777777" w:rsidR="000D1959" w:rsidRDefault="000D1959" w:rsidP="00346099">
      <w:r>
        <w:separator/>
      </w:r>
    </w:p>
  </w:endnote>
  <w:endnote w:type="continuationSeparator" w:id="0">
    <w:p w14:paraId="5076EECD" w14:textId="77777777" w:rsidR="000D1959" w:rsidRDefault="000D1959" w:rsidP="00346099">
      <w:r>
        <w:continuationSeparator/>
      </w:r>
    </w:p>
  </w:endnote>
  <w:endnote w:id="1">
    <w:p w14:paraId="1222D02F" w14:textId="77777777" w:rsidR="00DB4B6E" w:rsidRDefault="00DB4B6E" w:rsidP="00DB4B6E">
      <w:pPr>
        <w:pStyle w:val="Textonotaalfinal"/>
      </w:pPr>
      <w:r>
        <w:rPr>
          <w:rStyle w:val="Refdenotaalfinal"/>
        </w:rPr>
        <w:endnoteRef/>
      </w:r>
      <w:r>
        <w:t xml:space="preserve">  </w:t>
      </w:r>
      <w:hyperlink r:id="rId1" w:history="1">
        <w:r w:rsidRPr="00DF5F4F">
          <w:rPr>
            <w:rStyle w:val="Hipervnculo"/>
          </w:rPr>
          <w:t>https://www.upc.edu/latevaupc/usos-y-beneficios-robotica-las-aulas/</w:t>
        </w:r>
      </w:hyperlink>
    </w:p>
    <w:p w14:paraId="5C99543E" w14:textId="77777777" w:rsidR="00DB4B6E" w:rsidRDefault="00DB4B6E" w:rsidP="00DB4B6E">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962D8" w14:textId="77777777" w:rsidR="000D1959" w:rsidRDefault="000D1959" w:rsidP="00346099">
      <w:r>
        <w:separator/>
      </w:r>
    </w:p>
  </w:footnote>
  <w:footnote w:type="continuationSeparator" w:id="0">
    <w:p w14:paraId="350C8363" w14:textId="77777777" w:rsidR="000D1959" w:rsidRDefault="000D1959" w:rsidP="00346099">
      <w:r>
        <w:continuationSeparator/>
      </w:r>
    </w:p>
  </w:footnote>
  <w:footnote w:id="1">
    <w:p w14:paraId="461C1239" w14:textId="77777777" w:rsidR="00346099" w:rsidRPr="00767DAF" w:rsidRDefault="00346099" w:rsidP="00346099">
      <w:r>
        <w:rPr>
          <w:vertAlign w:val="superscript"/>
        </w:rPr>
        <w:footnoteRef/>
      </w:r>
      <w:r>
        <w:rPr>
          <w:sz w:val="20"/>
          <w:szCs w:val="20"/>
        </w:rPr>
        <w:t xml:space="preserve"> Agente basado en objetivos: “Almacena información del estado del mundo, así como del conjunto de objetivos que intenta alcanzar, y que es capaz de seleccionar la acción que eventualmente lo guiará hacia la consecución de sus objetivos” [Inteligencia Artificial un enfoque moderno. </w:t>
      </w:r>
      <w:r w:rsidRPr="00767DAF">
        <w:rPr>
          <w:sz w:val="20"/>
          <w:szCs w:val="20"/>
        </w:rPr>
        <w:t>Person. Stuart Russell, Peter Norving 2da Ed. Pág. 57]</w:t>
      </w:r>
    </w:p>
  </w:footnote>
  <w:footnote w:id="2">
    <w:p w14:paraId="3DF3E46E" w14:textId="77777777" w:rsidR="00DB4B6E" w:rsidRPr="006D1F71" w:rsidRDefault="00DB4B6E" w:rsidP="00DB4B6E">
      <w:pPr>
        <w:pStyle w:val="Textonotapie"/>
        <w:rPr>
          <w:sz w:val="20"/>
          <w:szCs w:val="20"/>
        </w:rPr>
      </w:pPr>
      <w:r w:rsidRPr="006D1F71">
        <w:rPr>
          <w:rStyle w:val="Refdenotaalpie"/>
          <w:sz w:val="20"/>
          <w:szCs w:val="20"/>
        </w:rPr>
        <w:footnoteRef/>
      </w:r>
      <w:r w:rsidRPr="006D1F71">
        <w:rPr>
          <w:sz w:val="20"/>
          <w:szCs w:val="20"/>
        </w:rPr>
        <w:t xml:space="preserve"> “Arduino nace como una solución para los diseñadores…”” Donde más se está potenciando es en la educación…” Matías Scovotti, director pedagógico y co-fundador de Educabot. </w:t>
      </w:r>
      <w:hyperlink r:id="rId1" w:history="1">
        <w:r w:rsidRPr="006D1F71">
          <w:rPr>
            <w:rStyle w:val="Hipervnculo"/>
            <w:sz w:val="20"/>
            <w:szCs w:val="20"/>
          </w:rPr>
          <w:t>http://www.telam.com.ar/notas/201704/184406-robotica-arduino-day.html</w:t>
        </w:r>
      </w:hyperlink>
      <w:r w:rsidRPr="006D1F71">
        <w:rPr>
          <w:sz w:val="20"/>
          <w:szCs w:val="20"/>
        </w:rPr>
        <w:t xml:space="preserve"> </w:t>
      </w:r>
    </w:p>
  </w:footnote>
  <w:footnote w:id="3">
    <w:p w14:paraId="508F33FD" w14:textId="77777777" w:rsidR="00DB4B6E" w:rsidRDefault="00DB4B6E" w:rsidP="00DB4B6E">
      <w:pPr>
        <w:pStyle w:val="Textonotapie"/>
      </w:pPr>
      <w:r w:rsidRPr="006D1F71">
        <w:rPr>
          <w:rStyle w:val="Refdenotaalpie"/>
          <w:sz w:val="20"/>
          <w:szCs w:val="20"/>
        </w:rPr>
        <w:footnoteRef/>
      </w:r>
      <w:hyperlink r:id="rId2" w:history="1">
        <w:r w:rsidRPr="006D1F71">
          <w:rPr>
            <w:rStyle w:val="Hipervnculo"/>
            <w:sz w:val="20"/>
            <w:szCs w:val="20"/>
          </w:rPr>
          <w:t>http://www.educaciontrespuntocero.com/noticias/raspberry-pi-educacion/34377.html</w:t>
        </w:r>
      </w:hyperlink>
      <w:r>
        <w:t xml:space="preserve"> </w:t>
      </w:r>
    </w:p>
  </w:footnote>
  <w:footnote w:id="4">
    <w:p w14:paraId="20CA5D8F" w14:textId="77777777" w:rsidR="00DB4B6E" w:rsidRDefault="00DB4B6E" w:rsidP="00DB4B6E">
      <w:pPr>
        <w:pStyle w:val="Textonotapie"/>
      </w:pPr>
      <w:r>
        <w:rPr>
          <w:rStyle w:val="Refdenotaalpie"/>
        </w:rPr>
        <w:footnoteRef/>
      </w:r>
      <w:r>
        <w:t xml:space="preserve"> </w:t>
      </w:r>
      <w:r w:rsidRPr="007D29A3">
        <w:rPr>
          <w:sz w:val="20"/>
          <w:szCs w:val="20"/>
        </w:rPr>
        <w:t>Inteligencia Artificial: “Es la inteligencia exhibida por máquinas… una máquina ‘inteligente’ ideal es un agente racional flexible que percibe su entorno y lleva a cabo acciones que maximicen sus posibilidades de éxito en algún objetivo o tarea</w:t>
      </w:r>
      <w:r>
        <w:rPr>
          <w:sz w:val="20"/>
          <w:szCs w:val="20"/>
        </w:rPr>
        <w:t>.</w:t>
      </w:r>
      <w:r w:rsidRPr="007D29A3">
        <w:rPr>
          <w:sz w:val="20"/>
          <w:szCs w:val="20"/>
        </w:rPr>
        <w:t xml:space="preserve">” </w:t>
      </w:r>
      <w:hyperlink r:id="rId3" w:history="1">
        <w:r w:rsidRPr="007D29A3">
          <w:rPr>
            <w:rStyle w:val="Hipervnculo"/>
            <w:sz w:val="20"/>
            <w:szCs w:val="20"/>
          </w:rPr>
          <w:t>https://es.wikipedia.org/wiki/Inteligencia_artificial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4D03"/>
    <w:multiLevelType w:val="multilevel"/>
    <w:tmpl w:val="7DE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666D"/>
    <w:multiLevelType w:val="hybridMultilevel"/>
    <w:tmpl w:val="659A32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AFA65B5"/>
    <w:multiLevelType w:val="multilevel"/>
    <w:tmpl w:val="2CD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26F8F"/>
    <w:multiLevelType w:val="multilevel"/>
    <w:tmpl w:val="2E9A3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E29697A"/>
    <w:multiLevelType w:val="multilevel"/>
    <w:tmpl w:val="9102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D1E72"/>
    <w:multiLevelType w:val="multilevel"/>
    <w:tmpl w:val="81A407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7CC851F1"/>
    <w:multiLevelType w:val="multilevel"/>
    <w:tmpl w:val="92E843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2"/>
  </w:num>
  <w:num w:numId="4">
    <w:abstractNumId w:val="0"/>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huel Defossé">
    <w15:presenceInfo w15:providerId="Windows Live" w15:userId="e3fadbb066e0b3df"/>
  </w15:person>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1E1"/>
    <w:rsid w:val="000D1959"/>
    <w:rsid w:val="00346099"/>
    <w:rsid w:val="003717D3"/>
    <w:rsid w:val="00372B9E"/>
    <w:rsid w:val="003B30A7"/>
    <w:rsid w:val="005A4D60"/>
    <w:rsid w:val="006C2E3F"/>
    <w:rsid w:val="00704D40"/>
    <w:rsid w:val="00790FFD"/>
    <w:rsid w:val="007951CE"/>
    <w:rsid w:val="008420A1"/>
    <w:rsid w:val="00863DB8"/>
    <w:rsid w:val="008F55EA"/>
    <w:rsid w:val="00967973"/>
    <w:rsid w:val="00AC2292"/>
    <w:rsid w:val="00AF2E8E"/>
    <w:rsid w:val="00B635D7"/>
    <w:rsid w:val="00BC3624"/>
    <w:rsid w:val="00C4148E"/>
    <w:rsid w:val="00CC0E04"/>
    <w:rsid w:val="00CF61E1"/>
    <w:rsid w:val="00DB4B6E"/>
    <w:rsid w:val="00E450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931A"/>
  <w15:chartTrackingRefBased/>
  <w15:docId w15:val="{B2384C52-197A-41B8-B106-C76006FD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46099"/>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346099"/>
    <w:pPr>
      <w:keepNext/>
      <w:keepLines/>
      <w:spacing w:before="200"/>
      <w:outlineLvl w:val="0"/>
    </w:pPr>
    <w:rPr>
      <w:b/>
      <w:color w:val="434343"/>
      <w:sz w:val="32"/>
      <w:szCs w:val="32"/>
    </w:rPr>
  </w:style>
  <w:style w:type="paragraph" w:styleId="Ttulo2">
    <w:name w:val="heading 2"/>
    <w:basedOn w:val="Normal"/>
    <w:next w:val="Normal"/>
    <w:link w:val="Ttulo2Car"/>
    <w:rsid w:val="00346099"/>
    <w:pPr>
      <w:keepNext/>
      <w:keepLines/>
      <w:spacing w:before="200"/>
      <w:outlineLvl w:val="1"/>
    </w:pPr>
    <w:rPr>
      <w:color w:val="666666"/>
      <w:sz w:val="28"/>
      <w:szCs w:val="28"/>
    </w:rPr>
  </w:style>
  <w:style w:type="paragraph" w:styleId="Ttulo3">
    <w:name w:val="heading 3"/>
    <w:basedOn w:val="Normal"/>
    <w:next w:val="Normal"/>
    <w:link w:val="Ttulo3Car"/>
    <w:rsid w:val="00346099"/>
    <w:pPr>
      <w:keepNext/>
      <w:keepLines/>
      <w:spacing w:before="160"/>
      <w:outlineLvl w:val="2"/>
    </w:pPr>
    <w:rPr>
      <w:rFonts w:ascii="Trebuchet MS" w:eastAsia="Trebuchet MS" w:hAnsi="Trebuchet MS" w:cs="Trebuchet MS"/>
      <w:b/>
      <w:color w:val="666666"/>
      <w:sz w:val="24"/>
      <w:szCs w:val="24"/>
    </w:rPr>
  </w:style>
  <w:style w:type="paragraph" w:styleId="Ttulo7">
    <w:name w:val="heading 7"/>
    <w:basedOn w:val="Normal"/>
    <w:next w:val="Normal"/>
    <w:link w:val="Ttulo7Car"/>
    <w:uiPriority w:val="9"/>
    <w:unhideWhenUsed/>
    <w:qFormat/>
    <w:rsid w:val="00346099"/>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34609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6099"/>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346099"/>
    <w:rPr>
      <w:rFonts w:ascii="Calibri" w:eastAsia="Calibri" w:hAnsi="Calibri" w:cs="Calibri"/>
      <w:color w:val="666666"/>
      <w:sz w:val="28"/>
      <w:szCs w:val="28"/>
      <w:lang w:eastAsia="es-AR"/>
    </w:rPr>
  </w:style>
  <w:style w:type="character" w:customStyle="1" w:styleId="Ttulo3Car">
    <w:name w:val="Título 3 Car"/>
    <w:basedOn w:val="Fuentedeprrafopredeter"/>
    <w:link w:val="Ttulo3"/>
    <w:rsid w:val="00346099"/>
    <w:rPr>
      <w:rFonts w:ascii="Trebuchet MS" w:eastAsia="Trebuchet MS" w:hAnsi="Trebuchet MS" w:cs="Trebuchet MS"/>
      <w:b/>
      <w:color w:val="666666"/>
      <w:sz w:val="24"/>
      <w:szCs w:val="24"/>
      <w:lang w:eastAsia="es-AR"/>
    </w:rPr>
  </w:style>
  <w:style w:type="character" w:customStyle="1" w:styleId="Ttulo7Car">
    <w:name w:val="Título 7 Car"/>
    <w:basedOn w:val="Fuentedeprrafopredeter"/>
    <w:link w:val="Ttulo7"/>
    <w:uiPriority w:val="9"/>
    <w:rsid w:val="00346099"/>
    <w:rPr>
      <w:rFonts w:asciiTheme="majorHAnsi" w:eastAsiaTheme="majorEastAsia" w:hAnsiTheme="majorHAnsi" w:cstheme="majorBidi"/>
      <w:i/>
      <w:iCs/>
      <w:color w:val="1F4D78" w:themeColor="accent1" w:themeShade="7F"/>
      <w:lang w:eastAsia="es-AR"/>
    </w:rPr>
  </w:style>
  <w:style w:type="character" w:customStyle="1" w:styleId="Ttulo8Car">
    <w:name w:val="Título 8 Car"/>
    <w:basedOn w:val="Fuentedeprrafopredeter"/>
    <w:link w:val="Ttulo8"/>
    <w:uiPriority w:val="9"/>
    <w:rsid w:val="00346099"/>
    <w:rPr>
      <w:rFonts w:asciiTheme="majorHAnsi" w:eastAsiaTheme="majorEastAsia" w:hAnsiTheme="majorHAnsi" w:cstheme="majorBidi"/>
      <w:color w:val="272727" w:themeColor="text1" w:themeTint="D8"/>
      <w:sz w:val="21"/>
      <w:szCs w:val="21"/>
      <w:lang w:eastAsia="es-AR"/>
    </w:rPr>
  </w:style>
  <w:style w:type="character" w:styleId="Hipervnculo">
    <w:name w:val="Hyperlink"/>
    <w:basedOn w:val="Fuentedeprrafopredeter"/>
    <w:uiPriority w:val="99"/>
    <w:unhideWhenUsed/>
    <w:rsid w:val="00DB4B6E"/>
    <w:rPr>
      <w:color w:val="0563C1" w:themeColor="hyperlink"/>
      <w:u w:val="single"/>
    </w:rPr>
  </w:style>
  <w:style w:type="paragraph" w:styleId="NormalWeb">
    <w:name w:val="Normal (Web)"/>
    <w:basedOn w:val="Normal"/>
    <w:uiPriority w:val="99"/>
    <w:unhideWhenUsed/>
    <w:rsid w:val="00DB4B6E"/>
    <w:pPr>
      <w:spacing w:before="100" w:beforeAutospacing="1" w:after="100" w:afterAutospacing="1"/>
      <w:jc w:val="left"/>
    </w:pPr>
    <w:rPr>
      <w:rFonts w:ascii="Times New Roman" w:eastAsia="Times New Roman" w:hAnsi="Times New Roman" w:cs="Times New Roman"/>
      <w:color w:val="auto"/>
      <w:sz w:val="24"/>
      <w:szCs w:val="24"/>
    </w:rPr>
  </w:style>
  <w:style w:type="paragraph" w:styleId="Descripcin">
    <w:name w:val="caption"/>
    <w:basedOn w:val="Normal"/>
    <w:next w:val="Normal"/>
    <w:uiPriority w:val="35"/>
    <w:unhideWhenUsed/>
    <w:qFormat/>
    <w:rsid w:val="00DB4B6E"/>
    <w:pPr>
      <w:spacing w:after="200"/>
      <w:jc w:val="left"/>
    </w:pPr>
    <w:rPr>
      <w:rFonts w:asciiTheme="minorHAnsi" w:eastAsiaTheme="minorHAnsi" w:hAnsiTheme="minorHAnsi" w:cstheme="minorBidi"/>
      <w:i/>
      <w:iCs/>
      <w:color w:val="44546A" w:themeColor="text2"/>
      <w:sz w:val="18"/>
      <w:szCs w:val="18"/>
      <w:lang w:eastAsia="en-US"/>
    </w:rPr>
  </w:style>
  <w:style w:type="character" w:styleId="Refdecomentario">
    <w:name w:val="annotation reference"/>
    <w:basedOn w:val="Fuentedeprrafopredeter"/>
    <w:uiPriority w:val="99"/>
    <w:semiHidden/>
    <w:unhideWhenUsed/>
    <w:rsid w:val="00DB4B6E"/>
    <w:rPr>
      <w:sz w:val="16"/>
      <w:szCs w:val="16"/>
    </w:rPr>
  </w:style>
  <w:style w:type="paragraph" w:styleId="Textocomentario">
    <w:name w:val="annotation text"/>
    <w:basedOn w:val="Normal"/>
    <w:link w:val="TextocomentarioCar"/>
    <w:uiPriority w:val="99"/>
    <w:semiHidden/>
    <w:unhideWhenUsed/>
    <w:rsid w:val="00DB4B6E"/>
    <w:rPr>
      <w:sz w:val="20"/>
      <w:szCs w:val="20"/>
    </w:rPr>
  </w:style>
  <w:style w:type="character" w:customStyle="1" w:styleId="TextocomentarioCar">
    <w:name w:val="Texto comentario Car"/>
    <w:basedOn w:val="Fuentedeprrafopredeter"/>
    <w:link w:val="Textocomentario"/>
    <w:uiPriority w:val="99"/>
    <w:semiHidden/>
    <w:rsid w:val="00DB4B6E"/>
    <w:rPr>
      <w:rFonts w:ascii="Calibri" w:eastAsia="Calibri" w:hAnsi="Calibri" w:cs="Calibri"/>
      <w:color w:val="000000"/>
      <w:sz w:val="20"/>
      <w:szCs w:val="20"/>
      <w:lang w:eastAsia="es-AR"/>
    </w:rPr>
  </w:style>
  <w:style w:type="paragraph" w:styleId="Textonotapie">
    <w:name w:val="footnote text"/>
    <w:basedOn w:val="Normal"/>
    <w:link w:val="TextonotapieCar"/>
    <w:uiPriority w:val="99"/>
    <w:unhideWhenUsed/>
    <w:rsid w:val="00DB4B6E"/>
    <w:rPr>
      <w:sz w:val="24"/>
      <w:szCs w:val="24"/>
    </w:rPr>
  </w:style>
  <w:style w:type="character" w:customStyle="1" w:styleId="TextonotapieCar">
    <w:name w:val="Texto nota pie Car"/>
    <w:basedOn w:val="Fuentedeprrafopredeter"/>
    <w:link w:val="Textonotapie"/>
    <w:uiPriority w:val="99"/>
    <w:rsid w:val="00DB4B6E"/>
    <w:rPr>
      <w:rFonts w:ascii="Calibri" w:eastAsia="Calibri" w:hAnsi="Calibri" w:cs="Calibri"/>
      <w:color w:val="000000"/>
      <w:sz w:val="24"/>
      <w:szCs w:val="24"/>
      <w:lang w:eastAsia="es-AR"/>
    </w:rPr>
  </w:style>
  <w:style w:type="character" w:styleId="Refdenotaalpie">
    <w:name w:val="footnote reference"/>
    <w:basedOn w:val="Fuentedeprrafopredeter"/>
    <w:uiPriority w:val="99"/>
    <w:unhideWhenUsed/>
    <w:rsid w:val="00DB4B6E"/>
    <w:rPr>
      <w:vertAlign w:val="superscript"/>
    </w:rPr>
  </w:style>
  <w:style w:type="paragraph" w:styleId="Textonotaalfinal">
    <w:name w:val="endnote text"/>
    <w:basedOn w:val="Normal"/>
    <w:link w:val="TextonotaalfinalCar"/>
    <w:uiPriority w:val="99"/>
    <w:semiHidden/>
    <w:unhideWhenUsed/>
    <w:rsid w:val="00DB4B6E"/>
    <w:rPr>
      <w:sz w:val="20"/>
      <w:szCs w:val="20"/>
    </w:rPr>
  </w:style>
  <w:style w:type="character" w:customStyle="1" w:styleId="TextonotaalfinalCar">
    <w:name w:val="Texto nota al final Car"/>
    <w:basedOn w:val="Fuentedeprrafopredeter"/>
    <w:link w:val="Textonotaalfinal"/>
    <w:uiPriority w:val="99"/>
    <w:semiHidden/>
    <w:rsid w:val="00DB4B6E"/>
    <w:rPr>
      <w:rFonts w:ascii="Calibri" w:eastAsia="Calibri" w:hAnsi="Calibri" w:cs="Calibri"/>
      <w:color w:val="000000"/>
      <w:sz w:val="20"/>
      <w:szCs w:val="20"/>
      <w:lang w:eastAsia="es-AR"/>
    </w:rPr>
  </w:style>
  <w:style w:type="character" w:styleId="Refdenotaalfinal">
    <w:name w:val="endnote reference"/>
    <w:basedOn w:val="Fuentedeprrafopredeter"/>
    <w:uiPriority w:val="99"/>
    <w:semiHidden/>
    <w:unhideWhenUsed/>
    <w:rsid w:val="00DB4B6E"/>
    <w:rPr>
      <w:vertAlign w:val="superscript"/>
    </w:rPr>
  </w:style>
  <w:style w:type="paragraph" w:styleId="Prrafodelista">
    <w:name w:val="List Paragraph"/>
    <w:basedOn w:val="Normal"/>
    <w:uiPriority w:val="34"/>
    <w:qFormat/>
    <w:rsid w:val="00DB4B6E"/>
    <w:pPr>
      <w:ind w:left="720"/>
      <w:contextualSpacing/>
    </w:pPr>
  </w:style>
  <w:style w:type="paragraph" w:styleId="Textodeglobo">
    <w:name w:val="Balloon Text"/>
    <w:basedOn w:val="Normal"/>
    <w:link w:val="TextodegloboCar"/>
    <w:uiPriority w:val="99"/>
    <w:semiHidden/>
    <w:unhideWhenUsed/>
    <w:rsid w:val="00DB4B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B6E"/>
    <w:rPr>
      <w:rFonts w:ascii="Segoe UI" w:eastAsia="Calibri" w:hAnsi="Segoe UI" w:cs="Segoe UI"/>
      <w:color w:val="000000"/>
      <w:sz w:val="18"/>
      <w:szCs w:val="18"/>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mments" Target="comments.xml"/></Relationships>
</file>

<file path=word/_rels/endnotes.xml.rels><?xml version="1.0" encoding="UTF-8" standalone="yes"?>
<Relationships xmlns="http://schemas.openxmlformats.org/package/2006/relationships"><Relationship Id="rId1" Type="http://schemas.openxmlformats.org/officeDocument/2006/relationships/hyperlink" Target="https://www.upc.edu/latevaupc/usos-y-beneficios-robotica-las-aula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Inteligencia_artificial" TargetMode="External"/><Relationship Id="rId2" Type="http://schemas.openxmlformats.org/officeDocument/2006/relationships/hyperlink" Target="http://www.educaciontrespuntocero.com/noticias/raspberry-pi-educacion/34377.html" TargetMode="External"/><Relationship Id="rId1" Type="http://schemas.openxmlformats.org/officeDocument/2006/relationships/hyperlink" Target="http://www.telam.com.ar/notas/201704/184406-robotica-arduino-d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15</Pages>
  <Words>4493</Words>
  <Characters>24714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11</cp:revision>
  <dcterms:created xsi:type="dcterms:W3CDTF">2018-02-08T21:32:00Z</dcterms:created>
  <dcterms:modified xsi:type="dcterms:W3CDTF">2018-02-20T00:02:00Z</dcterms:modified>
</cp:coreProperties>
</file>