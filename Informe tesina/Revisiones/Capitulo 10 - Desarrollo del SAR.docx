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CE667" w14:textId="77777777" w:rsidR="00997FEC" w:rsidRPr="00294A12" w:rsidRDefault="00997FEC" w:rsidP="00997FEC">
      <w:pPr>
        <w:pStyle w:val="Ttulo1"/>
      </w:pPr>
      <w:bookmarkStart w:id="0" w:name="_Toc504153956"/>
      <w:bookmarkStart w:id="1" w:name="_Hlk510550918"/>
      <w:bookmarkStart w:id="2" w:name="_GoBack"/>
      <w:r w:rsidRPr="00294A12">
        <w:t xml:space="preserve">Capítulo </w:t>
      </w:r>
      <w:r>
        <w:t>10</w:t>
      </w:r>
      <w:r w:rsidRPr="00294A12">
        <w:t xml:space="preserve"> – Desarrollo del SAR</w:t>
      </w:r>
      <w:bookmarkEnd w:id="0"/>
    </w:p>
    <w:p w14:paraId="51CFBBE8" w14:textId="77777777" w:rsidR="00997FEC" w:rsidRDefault="00997FEC" w:rsidP="00997FEC">
      <w:pPr>
        <w:rPr>
          <w:rFonts w:ascii="Arial" w:hAnsi="Arial" w:cs="Arial"/>
          <w:b/>
          <w:bCs/>
          <w:color w:val="222222"/>
          <w:sz w:val="28"/>
          <w:szCs w:val="28"/>
          <w:shd w:val="clear" w:color="auto" w:fill="FFFFFF"/>
        </w:rPr>
      </w:pPr>
    </w:p>
    <w:p w14:paraId="29689FDB" w14:textId="77777777"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El desarrollo del SAR se descompone en vari</w:t>
      </w:r>
      <w:r w:rsidR="004833F7">
        <w:rPr>
          <w:rFonts w:ascii="Arial" w:hAnsi="Arial" w:cs="Arial"/>
          <w:sz w:val="24"/>
          <w:szCs w:val="24"/>
          <w:shd w:val="clear" w:color="auto" w:fill="FFFFFF"/>
        </w:rPr>
        <w:t>os niveles de capas. A su vez</w:t>
      </w:r>
      <w:r w:rsidRPr="00294A12">
        <w:rPr>
          <w:rFonts w:ascii="Arial" w:hAnsi="Arial" w:cs="Arial"/>
          <w:sz w:val="24"/>
          <w:szCs w:val="24"/>
          <w:shd w:val="clear" w:color="auto" w:fill="FFFFFF"/>
        </w:rPr>
        <w:t>, existen dos esquemas muy diferenciados el lógico y el físico</w:t>
      </w:r>
      <w:r w:rsidR="004833F7">
        <w:rPr>
          <w:rFonts w:ascii="Arial" w:hAnsi="Arial" w:cs="Arial"/>
          <w:sz w:val="24"/>
          <w:szCs w:val="24"/>
          <w:shd w:val="clear" w:color="auto" w:fill="FFFFFF"/>
        </w:rPr>
        <w:t xml:space="preserve"> (</w:t>
      </w:r>
      <w:r w:rsidR="004833F7" w:rsidRPr="00A340F8">
        <w:rPr>
          <w:rFonts w:ascii="Arial" w:hAnsi="Arial" w:cs="Arial"/>
          <w:b/>
          <w:sz w:val="24"/>
          <w:szCs w:val="24"/>
          <w:shd w:val="clear" w:color="auto" w:fill="FFFFFF"/>
          <w:rPrChange w:id="3" w:author="Agustin Schlapp" w:date="2018-04-03T18:42:00Z">
            <w:rPr>
              <w:rFonts w:ascii="Arial" w:hAnsi="Arial" w:cs="Arial"/>
              <w:sz w:val="24"/>
              <w:szCs w:val="24"/>
              <w:shd w:val="clear" w:color="auto" w:fill="FFFFFF"/>
            </w:rPr>
          </w:rPrChange>
        </w:rPr>
        <w:fldChar w:fldCharType="begin"/>
      </w:r>
      <w:r w:rsidR="004833F7" w:rsidRPr="00A340F8">
        <w:rPr>
          <w:rFonts w:ascii="Arial" w:hAnsi="Arial" w:cs="Arial"/>
          <w:b/>
          <w:sz w:val="24"/>
          <w:szCs w:val="24"/>
          <w:shd w:val="clear" w:color="auto" w:fill="FFFFFF"/>
          <w:rPrChange w:id="4" w:author="Agustin Schlapp" w:date="2018-04-03T18:42:00Z">
            <w:rPr>
              <w:rFonts w:ascii="Arial" w:hAnsi="Arial" w:cs="Arial"/>
              <w:sz w:val="24"/>
              <w:szCs w:val="24"/>
              <w:shd w:val="clear" w:color="auto" w:fill="FFFFFF"/>
            </w:rPr>
          </w:rPrChange>
        </w:rPr>
        <w:instrText xml:space="preserve"> REF _Ref508310407 \h </w:instrText>
      </w:r>
      <w:r w:rsidR="004833F7" w:rsidRPr="00A340F8">
        <w:rPr>
          <w:rFonts w:ascii="Arial" w:hAnsi="Arial" w:cs="Arial"/>
          <w:b/>
          <w:sz w:val="24"/>
          <w:szCs w:val="24"/>
          <w:shd w:val="clear" w:color="auto" w:fill="FFFFFF"/>
          <w:rPrChange w:id="5" w:author="Agustin Schlapp" w:date="2018-04-03T18:42:00Z">
            <w:rPr>
              <w:rFonts w:ascii="Arial" w:hAnsi="Arial" w:cs="Arial"/>
              <w:sz w:val="24"/>
              <w:szCs w:val="24"/>
              <w:shd w:val="clear" w:color="auto" w:fill="FFFFFF"/>
            </w:rPr>
          </w:rPrChange>
        </w:rPr>
      </w:r>
      <w:r w:rsidR="00A340F8" w:rsidRPr="00A340F8">
        <w:rPr>
          <w:rFonts w:ascii="Arial" w:hAnsi="Arial" w:cs="Arial"/>
          <w:b/>
          <w:sz w:val="24"/>
          <w:szCs w:val="24"/>
          <w:shd w:val="clear" w:color="auto" w:fill="FFFFFF"/>
          <w:rPrChange w:id="6" w:author="Agustin Schlapp" w:date="2018-04-03T18:42:00Z">
            <w:rPr>
              <w:rFonts w:ascii="Arial" w:hAnsi="Arial" w:cs="Arial"/>
              <w:b/>
              <w:sz w:val="24"/>
              <w:szCs w:val="24"/>
              <w:shd w:val="clear" w:color="auto" w:fill="FFFFFF"/>
            </w:rPr>
          </w:rPrChange>
        </w:rPr>
        <w:instrText xml:space="preserve"> \* MERGEFORMAT </w:instrText>
      </w:r>
      <w:r w:rsidR="004833F7" w:rsidRPr="00A340F8">
        <w:rPr>
          <w:rFonts w:ascii="Arial" w:hAnsi="Arial" w:cs="Arial"/>
          <w:b/>
          <w:sz w:val="24"/>
          <w:szCs w:val="24"/>
          <w:shd w:val="clear" w:color="auto" w:fill="FFFFFF"/>
          <w:rPrChange w:id="7" w:author="Agustin Schlapp" w:date="2018-04-03T18:42:00Z">
            <w:rPr>
              <w:rFonts w:ascii="Arial" w:hAnsi="Arial" w:cs="Arial"/>
              <w:sz w:val="24"/>
              <w:szCs w:val="24"/>
              <w:shd w:val="clear" w:color="auto" w:fill="FFFFFF"/>
            </w:rPr>
          </w:rPrChange>
        </w:rPr>
        <w:fldChar w:fldCharType="separate"/>
      </w:r>
      <w:r w:rsidR="004833F7" w:rsidRPr="00A340F8">
        <w:rPr>
          <w:rFonts w:ascii="Arial" w:hAnsi="Arial" w:cs="Arial"/>
          <w:b/>
          <w:sz w:val="24"/>
          <w:szCs w:val="24"/>
          <w:rPrChange w:id="8" w:author="Agustin Schlapp" w:date="2018-04-03T18:42:00Z">
            <w:rPr/>
          </w:rPrChange>
        </w:rPr>
        <w:t xml:space="preserve">Ilustración </w:t>
      </w:r>
      <w:r w:rsidR="004833F7" w:rsidRPr="00A340F8">
        <w:rPr>
          <w:rFonts w:ascii="Arial" w:hAnsi="Arial" w:cs="Arial"/>
          <w:b/>
          <w:noProof/>
          <w:sz w:val="24"/>
          <w:szCs w:val="24"/>
          <w:rPrChange w:id="9" w:author="Agustin Schlapp" w:date="2018-04-03T18:42:00Z">
            <w:rPr>
              <w:noProof/>
            </w:rPr>
          </w:rPrChange>
        </w:rPr>
        <w:t>1</w:t>
      </w:r>
      <w:r w:rsidR="004833F7" w:rsidRPr="00A340F8">
        <w:rPr>
          <w:rFonts w:ascii="Arial" w:hAnsi="Arial" w:cs="Arial"/>
          <w:b/>
          <w:sz w:val="24"/>
          <w:szCs w:val="24"/>
          <w:rPrChange w:id="10" w:author="Agustin Schlapp" w:date="2018-04-03T18:42:00Z">
            <w:rPr/>
          </w:rPrChange>
        </w:rPr>
        <w:t xml:space="preserve"> - Esquema general del SAR</w:t>
      </w:r>
      <w:r w:rsidR="004833F7" w:rsidRPr="00A340F8">
        <w:rPr>
          <w:rFonts w:ascii="Arial" w:hAnsi="Arial" w:cs="Arial"/>
          <w:b/>
          <w:sz w:val="24"/>
          <w:szCs w:val="24"/>
          <w:shd w:val="clear" w:color="auto" w:fill="FFFFFF"/>
          <w:rPrChange w:id="11" w:author="Agustin Schlapp" w:date="2018-04-03T18:42:00Z">
            <w:rPr>
              <w:rFonts w:ascii="Arial" w:hAnsi="Arial" w:cs="Arial"/>
              <w:sz w:val="24"/>
              <w:szCs w:val="24"/>
              <w:shd w:val="clear" w:color="auto" w:fill="FFFFFF"/>
            </w:rPr>
          </w:rPrChange>
        </w:rPr>
        <w:fldChar w:fldCharType="end"/>
      </w:r>
      <w:r w:rsidR="004833F7">
        <w:rPr>
          <w:rFonts w:ascii="Arial" w:hAnsi="Arial" w:cs="Arial"/>
          <w:sz w:val="24"/>
          <w:szCs w:val="24"/>
          <w:shd w:val="clear" w:color="auto" w:fill="FFFFFF"/>
        </w:rPr>
        <w:t>)</w:t>
      </w:r>
      <w:r w:rsidRPr="00294A12">
        <w:rPr>
          <w:rFonts w:ascii="Arial" w:hAnsi="Arial" w:cs="Arial"/>
          <w:sz w:val="24"/>
          <w:szCs w:val="24"/>
          <w:shd w:val="clear" w:color="auto" w:fill="FFFFFF"/>
        </w:rPr>
        <w:t>.</w:t>
      </w:r>
    </w:p>
    <w:p w14:paraId="2DC94F9B" w14:textId="77777777"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 xml:space="preserve">El esquema físico se compone de los dispositivos electrónicos que controlan los actuadores, efectores y sensores. Además de los microcontroladores (Arduino Mega, Arduino Nano) y la microcomputadora Raspberry Pi 3. </w:t>
      </w:r>
    </w:p>
    <w:p w14:paraId="1EFFA5E2" w14:textId="77777777" w:rsidR="00997FEC" w:rsidRPr="00294A12" w:rsidRDefault="00997FEC" w:rsidP="00997FEC">
      <w:pPr>
        <w:rPr>
          <w:rFonts w:ascii="Arial" w:hAnsi="Arial" w:cs="Arial"/>
          <w:sz w:val="24"/>
          <w:szCs w:val="24"/>
          <w:shd w:val="clear" w:color="auto" w:fill="FFFFFF"/>
        </w:rPr>
      </w:pPr>
      <w:r w:rsidRPr="00294A12">
        <w:rPr>
          <w:rFonts w:ascii="Arial" w:hAnsi="Arial" w:cs="Arial"/>
          <w:sz w:val="24"/>
          <w:szCs w:val="24"/>
          <w:shd w:val="clear" w:color="auto" w:fill="FFFFFF"/>
        </w:rPr>
        <w:t xml:space="preserve">El esquema lógico se compone del sistema operativo Raspbian y una aplicación web desarrollada bajo la arquitectura cliente/servidor </w:t>
      </w:r>
      <w:del w:id="12" w:author="Nahuel Defossé" w:date="2018-03-31T23:08:00Z">
        <w:r w:rsidRPr="00294A12" w:rsidDel="001B301E">
          <w:rPr>
            <w:rFonts w:ascii="Arial" w:hAnsi="Arial" w:cs="Arial"/>
            <w:sz w:val="24"/>
            <w:szCs w:val="24"/>
            <w:shd w:val="clear" w:color="auto" w:fill="FFFFFF"/>
          </w:rPr>
          <w:delText xml:space="preserve">respetando </w:delText>
        </w:r>
      </w:del>
      <w:ins w:id="13" w:author="Nahuel Defossé" w:date="2018-03-31T23:08:00Z">
        <w:r w:rsidR="001B301E">
          <w:rPr>
            <w:rFonts w:ascii="Arial" w:hAnsi="Arial" w:cs="Arial"/>
            <w:sz w:val="24"/>
            <w:szCs w:val="24"/>
            <w:shd w:val="clear" w:color="auto" w:fill="FFFFFF"/>
          </w:rPr>
          <w:t xml:space="preserve">bajo </w:t>
        </w:r>
      </w:ins>
      <w:r w:rsidRPr="00294A12">
        <w:rPr>
          <w:rFonts w:ascii="Arial" w:hAnsi="Arial" w:cs="Arial"/>
          <w:sz w:val="24"/>
          <w:szCs w:val="24"/>
          <w:shd w:val="clear" w:color="auto" w:fill="FFFFFF"/>
        </w:rPr>
        <w:t xml:space="preserve">el conjunto de herramientas MEAN.  </w:t>
      </w:r>
      <w:r w:rsidR="00A2039E" w:rsidRPr="00294A12">
        <w:rPr>
          <w:rFonts w:ascii="Arial" w:hAnsi="Arial" w:cs="Arial"/>
          <w:sz w:val="24"/>
          <w:szCs w:val="24"/>
          <w:shd w:val="clear" w:color="auto" w:fill="FFFFFF"/>
        </w:rPr>
        <w:t>Además,</w:t>
      </w:r>
      <w:r w:rsidRPr="00294A12">
        <w:rPr>
          <w:rFonts w:ascii="Arial" w:hAnsi="Arial" w:cs="Arial"/>
          <w:sz w:val="24"/>
          <w:szCs w:val="24"/>
          <w:shd w:val="clear" w:color="auto" w:fill="FFFFFF"/>
        </w:rPr>
        <w:t xml:space="preserve"> </w:t>
      </w:r>
      <w:del w:id="14" w:author="Nahuel Defossé" w:date="2018-03-31T23:09:00Z">
        <w:r w:rsidRPr="00294A12" w:rsidDel="001B301E">
          <w:rPr>
            <w:rFonts w:ascii="Arial" w:hAnsi="Arial" w:cs="Arial"/>
            <w:sz w:val="24"/>
            <w:szCs w:val="24"/>
            <w:shd w:val="clear" w:color="auto" w:fill="FFFFFF"/>
          </w:rPr>
          <w:delText xml:space="preserve">contiene </w:delText>
        </w:r>
      </w:del>
      <w:ins w:id="15" w:author="Nahuel Defossé" w:date="2018-03-31T23:09:00Z">
        <w:r w:rsidR="001B301E">
          <w:rPr>
            <w:rFonts w:ascii="Arial" w:hAnsi="Arial" w:cs="Arial"/>
            <w:sz w:val="24"/>
            <w:szCs w:val="24"/>
            <w:shd w:val="clear" w:color="auto" w:fill="FFFFFF"/>
          </w:rPr>
          <w:t>su funcionamiento está controlado por</w:t>
        </w:r>
        <w:r w:rsidR="001B301E" w:rsidRPr="00294A12">
          <w:rPr>
            <w:rFonts w:ascii="Arial" w:hAnsi="Arial" w:cs="Arial"/>
            <w:sz w:val="24"/>
            <w:szCs w:val="24"/>
            <w:shd w:val="clear" w:color="auto" w:fill="FFFFFF"/>
          </w:rPr>
          <w:t xml:space="preserve"> </w:t>
        </w:r>
      </w:ins>
      <w:r w:rsidRPr="00294A12">
        <w:rPr>
          <w:rFonts w:ascii="Arial" w:hAnsi="Arial" w:cs="Arial"/>
          <w:sz w:val="24"/>
          <w:szCs w:val="24"/>
          <w:shd w:val="clear" w:color="auto" w:fill="FFFFFF"/>
        </w:rPr>
        <w:t xml:space="preserve">un administrador de </w:t>
      </w:r>
      <w:r w:rsidR="00A2039E" w:rsidRPr="00294A12">
        <w:rPr>
          <w:rFonts w:ascii="Arial" w:hAnsi="Arial" w:cs="Arial"/>
          <w:sz w:val="24"/>
          <w:szCs w:val="24"/>
          <w:shd w:val="clear" w:color="auto" w:fill="FFFFFF"/>
        </w:rPr>
        <w:t>servicios para</w:t>
      </w:r>
      <w:r w:rsidRPr="00294A12">
        <w:rPr>
          <w:rFonts w:ascii="Arial" w:hAnsi="Arial" w:cs="Arial"/>
          <w:sz w:val="24"/>
          <w:szCs w:val="24"/>
          <w:shd w:val="clear" w:color="auto" w:fill="FFFFFF"/>
        </w:rPr>
        <w:t xml:space="preserve"> Node denominado PM2</w:t>
      </w:r>
      <w:ins w:id="16" w:author="Nahuel Defossé" w:date="2018-03-31T23:10:00Z">
        <w:r w:rsidR="001B301E">
          <w:rPr>
            <w:rFonts w:ascii="Arial" w:hAnsi="Arial" w:cs="Arial"/>
            <w:sz w:val="24"/>
            <w:szCs w:val="24"/>
            <w:shd w:val="clear" w:color="auto" w:fill="FFFFFF"/>
          </w:rPr>
          <w:t>.</w:t>
        </w:r>
      </w:ins>
      <w:del w:id="17" w:author="Nahuel Defossé" w:date="2018-03-31T23:10:00Z">
        <w:r w:rsidRPr="00294A12" w:rsidDel="001B301E">
          <w:rPr>
            <w:rFonts w:ascii="Arial" w:hAnsi="Arial" w:cs="Arial"/>
            <w:sz w:val="24"/>
            <w:szCs w:val="24"/>
            <w:shd w:val="clear" w:color="auto" w:fill="FFFFFF"/>
          </w:rPr>
          <w:delText>,</w:delText>
        </w:r>
      </w:del>
      <w:r w:rsidRPr="00294A12">
        <w:rPr>
          <w:rFonts w:ascii="Arial" w:hAnsi="Arial" w:cs="Arial"/>
          <w:sz w:val="24"/>
          <w:szCs w:val="24"/>
          <w:shd w:val="clear" w:color="auto" w:fill="FFFFFF"/>
        </w:rPr>
        <w:t xml:space="preserve"> </w:t>
      </w:r>
      <w:del w:id="18" w:author="Nahuel Defossé" w:date="2018-03-31T23:10:00Z">
        <w:r w:rsidRPr="00294A12" w:rsidDel="001B301E">
          <w:rPr>
            <w:rFonts w:ascii="Arial" w:hAnsi="Arial" w:cs="Arial"/>
            <w:sz w:val="24"/>
            <w:szCs w:val="24"/>
            <w:shd w:val="clear" w:color="auto" w:fill="FFFFFF"/>
          </w:rPr>
          <w:delText xml:space="preserve">y </w:delText>
        </w:r>
      </w:del>
      <w:ins w:id="19" w:author="Nahuel Defossé" w:date="2018-03-31T23:10:00Z">
        <w:r w:rsidR="001B301E">
          <w:rPr>
            <w:rFonts w:ascii="Arial" w:hAnsi="Arial" w:cs="Arial"/>
            <w:sz w:val="24"/>
            <w:szCs w:val="24"/>
            <w:shd w:val="clear" w:color="auto" w:fill="FFFFFF"/>
          </w:rPr>
          <w:t xml:space="preserve">El SAR también hace uso de </w:t>
        </w:r>
      </w:ins>
      <w:ins w:id="20" w:author="Nahuel Defossé" w:date="2018-03-31T23:11:00Z">
        <w:r w:rsidR="001B301E" w:rsidRPr="00294A12">
          <w:rPr>
            <w:rFonts w:ascii="Arial" w:hAnsi="Arial" w:cs="Arial"/>
            <w:sz w:val="24"/>
            <w:szCs w:val="24"/>
            <w:shd w:val="clear" w:color="auto" w:fill="FFFFFF"/>
          </w:rPr>
          <w:t>Motion</w:t>
        </w:r>
        <w:r w:rsidR="001B301E">
          <w:rPr>
            <w:rFonts w:ascii="Arial" w:hAnsi="Arial" w:cs="Arial"/>
            <w:sz w:val="24"/>
            <w:szCs w:val="24"/>
            <w:shd w:val="clear" w:color="auto" w:fill="FFFFFF"/>
          </w:rPr>
          <w:t xml:space="preserve">, </w:t>
        </w:r>
      </w:ins>
      <w:r w:rsidRPr="00294A12">
        <w:rPr>
          <w:rFonts w:ascii="Arial" w:hAnsi="Arial" w:cs="Arial"/>
          <w:sz w:val="24"/>
          <w:szCs w:val="24"/>
          <w:shd w:val="clear" w:color="auto" w:fill="FFFFFF"/>
        </w:rPr>
        <w:t>un controlador de cámaras de video</w:t>
      </w:r>
      <w:ins w:id="21" w:author="Nahuel Defossé" w:date="2018-03-31T23:11:00Z">
        <w:r w:rsidR="001B301E">
          <w:rPr>
            <w:rFonts w:ascii="Arial" w:hAnsi="Arial" w:cs="Arial"/>
            <w:sz w:val="24"/>
            <w:szCs w:val="24"/>
            <w:shd w:val="clear" w:color="auto" w:fill="FFFFFF"/>
          </w:rPr>
          <w:t xml:space="preserve">, </w:t>
        </w:r>
      </w:ins>
      <w:del w:id="22" w:author="Nahuel Defossé" w:date="2018-03-31T23:11:00Z">
        <w:r w:rsidRPr="00294A12" w:rsidDel="001B301E">
          <w:rPr>
            <w:rFonts w:ascii="Arial" w:hAnsi="Arial" w:cs="Arial"/>
            <w:sz w:val="24"/>
            <w:szCs w:val="24"/>
            <w:shd w:val="clear" w:color="auto" w:fill="FFFFFF"/>
          </w:rPr>
          <w:delText xml:space="preserve"> conectadas </w:delText>
        </w:r>
      </w:del>
      <w:ins w:id="23" w:author="Nahuel Defossé" w:date="2018-03-31T23:11:00Z">
        <w:r w:rsidR="001B301E">
          <w:rPr>
            <w:rFonts w:ascii="Arial" w:hAnsi="Arial" w:cs="Arial"/>
            <w:sz w:val="24"/>
            <w:szCs w:val="24"/>
            <w:shd w:val="clear" w:color="auto" w:fill="FFFFFF"/>
          </w:rPr>
          <w:t xml:space="preserve">sobre </w:t>
        </w:r>
      </w:ins>
      <w:del w:id="24" w:author="Nahuel Defossé" w:date="2018-03-31T23:11:00Z">
        <w:r w:rsidRPr="00294A12" w:rsidDel="001B301E">
          <w:rPr>
            <w:rFonts w:ascii="Arial" w:hAnsi="Arial" w:cs="Arial"/>
            <w:sz w:val="24"/>
            <w:szCs w:val="24"/>
            <w:shd w:val="clear" w:color="auto" w:fill="FFFFFF"/>
          </w:rPr>
          <w:delText xml:space="preserve">al </w:delText>
        </w:r>
      </w:del>
      <w:ins w:id="25" w:author="Nahuel Defossé" w:date="2018-03-31T23:11:00Z">
        <w:r w:rsidR="001B301E">
          <w:rPr>
            <w:rFonts w:ascii="Arial" w:hAnsi="Arial" w:cs="Arial"/>
            <w:sz w:val="24"/>
            <w:szCs w:val="24"/>
            <w:shd w:val="clear" w:color="auto" w:fill="FFFFFF"/>
          </w:rPr>
          <w:t>el</w:t>
        </w:r>
        <w:r w:rsidR="001B301E" w:rsidRPr="00294A12">
          <w:rPr>
            <w:rFonts w:ascii="Arial" w:hAnsi="Arial" w:cs="Arial"/>
            <w:sz w:val="24"/>
            <w:szCs w:val="24"/>
            <w:shd w:val="clear" w:color="auto" w:fill="FFFFFF"/>
          </w:rPr>
          <w:t xml:space="preserve"> </w:t>
        </w:r>
      </w:ins>
      <w:r w:rsidRPr="00294A12">
        <w:rPr>
          <w:rFonts w:ascii="Arial" w:hAnsi="Arial" w:cs="Arial"/>
          <w:sz w:val="24"/>
          <w:szCs w:val="24"/>
          <w:shd w:val="clear" w:color="auto" w:fill="FFFFFF"/>
        </w:rPr>
        <w:t>S</w:t>
      </w:r>
      <w:del w:id="26" w:author="Nahuel Defossé" w:date="2018-03-31T23:11:00Z">
        <w:r w:rsidRPr="00294A12" w:rsidDel="001B301E">
          <w:rPr>
            <w:rFonts w:ascii="Arial" w:hAnsi="Arial" w:cs="Arial"/>
            <w:sz w:val="24"/>
            <w:szCs w:val="24"/>
            <w:shd w:val="clear" w:color="auto" w:fill="FFFFFF"/>
          </w:rPr>
          <w:delText xml:space="preserve">istema </w:delText>
        </w:r>
      </w:del>
      <w:r w:rsidRPr="00294A12">
        <w:rPr>
          <w:rFonts w:ascii="Arial" w:hAnsi="Arial" w:cs="Arial"/>
          <w:sz w:val="24"/>
          <w:szCs w:val="24"/>
          <w:shd w:val="clear" w:color="auto" w:fill="FFFFFF"/>
        </w:rPr>
        <w:t>O</w:t>
      </w:r>
      <w:del w:id="27" w:author="Nahuel Defossé" w:date="2018-03-31T23:11:00Z">
        <w:r w:rsidRPr="00294A12" w:rsidDel="001B301E">
          <w:rPr>
            <w:rFonts w:ascii="Arial" w:hAnsi="Arial" w:cs="Arial"/>
            <w:sz w:val="24"/>
            <w:szCs w:val="24"/>
            <w:shd w:val="clear" w:color="auto" w:fill="FFFFFF"/>
          </w:rPr>
          <w:delText>perativo</w:delText>
        </w:r>
      </w:del>
      <w:r w:rsidRPr="00294A12">
        <w:rPr>
          <w:rFonts w:ascii="Arial" w:hAnsi="Arial" w:cs="Arial"/>
          <w:sz w:val="24"/>
          <w:szCs w:val="24"/>
          <w:shd w:val="clear" w:color="auto" w:fill="FFFFFF"/>
        </w:rPr>
        <w:t xml:space="preserve"> </w:t>
      </w:r>
      <w:del w:id="28" w:author="Nahuel Defossé" w:date="2018-03-31T23:11:00Z">
        <w:r w:rsidRPr="00294A12" w:rsidDel="001B301E">
          <w:rPr>
            <w:rFonts w:ascii="Arial" w:hAnsi="Arial" w:cs="Arial"/>
            <w:sz w:val="24"/>
            <w:szCs w:val="24"/>
            <w:shd w:val="clear" w:color="auto" w:fill="FFFFFF"/>
          </w:rPr>
          <w:delText>llamado Motion</w:delText>
        </w:r>
      </w:del>
      <w:ins w:id="29" w:author="Nahuel Defossé" w:date="2018-03-31T23:11:00Z">
        <w:r w:rsidR="001B301E">
          <w:rPr>
            <w:rFonts w:ascii="Arial" w:hAnsi="Arial" w:cs="Arial"/>
            <w:sz w:val="24"/>
            <w:szCs w:val="24"/>
            <w:shd w:val="clear" w:color="auto" w:fill="FFFFFF"/>
          </w:rPr>
          <w:t>Raspian</w:t>
        </w:r>
      </w:ins>
      <w:r w:rsidRPr="00294A12">
        <w:rPr>
          <w:rFonts w:ascii="Arial" w:hAnsi="Arial" w:cs="Arial"/>
          <w:sz w:val="24"/>
          <w:szCs w:val="24"/>
          <w:shd w:val="clear" w:color="auto" w:fill="FFFFFF"/>
        </w:rPr>
        <w:t>.</w:t>
      </w:r>
    </w:p>
    <w:p w14:paraId="508B87E6" w14:textId="77777777" w:rsidR="00997FEC" w:rsidRDefault="00997FEC" w:rsidP="004833F7">
      <w:pPr>
        <w:rPr>
          <w:rFonts w:ascii="Arial" w:hAnsi="Arial" w:cs="Arial"/>
          <w:sz w:val="24"/>
          <w:szCs w:val="24"/>
          <w:shd w:val="clear" w:color="auto" w:fill="FFFFFF"/>
        </w:rPr>
      </w:pPr>
      <w:r w:rsidRPr="00294A12">
        <w:rPr>
          <w:rFonts w:ascii="Arial" w:hAnsi="Arial" w:cs="Arial"/>
          <w:sz w:val="24"/>
          <w:szCs w:val="24"/>
          <w:shd w:val="clear" w:color="auto" w:fill="FFFFFF"/>
        </w:rPr>
        <w:t xml:space="preserve">Este esquema a su vez se encuentra organizado en dos unidades funcionales llamadas </w:t>
      </w:r>
      <w:r w:rsidRPr="001B301E">
        <w:rPr>
          <w:rFonts w:ascii="Arial" w:hAnsi="Arial" w:cs="Arial"/>
          <w:i/>
          <w:sz w:val="24"/>
          <w:szCs w:val="24"/>
          <w:shd w:val="clear" w:color="auto" w:fill="FFFFFF"/>
          <w:rPrChange w:id="30" w:author="Nahuel Defossé" w:date="2018-03-31T23:14:00Z">
            <w:rPr>
              <w:rFonts w:ascii="Arial" w:hAnsi="Arial" w:cs="Arial"/>
              <w:sz w:val="24"/>
              <w:szCs w:val="24"/>
              <w:shd w:val="clear" w:color="auto" w:fill="FFFFFF"/>
            </w:rPr>
          </w:rPrChange>
        </w:rPr>
        <w:t>Back-end</w:t>
      </w:r>
      <w:r w:rsidRPr="00294A12">
        <w:rPr>
          <w:rFonts w:ascii="Arial" w:hAnsi="Arial" w:cs="Arial"/>
          <w:sz w:val="24"/>
          <w:szCs w:val="24"/>
          <w:shd w:val="clear" w:color="auto" w:fill="FFFFFF"/>
        </w:rPr>
        <w:t xml:space="preserve"> y </w:t>
      </w:r>
      <w:r w:rsidRPr="001B301E">
        <w:rPr>
          <w:rFonts w:ascii="Arial" w:hAnsi="Arial" w:cs="Arial"/>
          <w:i/>
          <w:sz w:val="24"/>
          <w:szCs w:val="24"/>
          <w:shd w:val="clear" w:color="auto" w:fill="FFFFFF"/>
          <w:rPrChange w:id="31" w:author="Nahuel Defossé" w:date="2018-03-31T23:14:00Z">
            <w:rPr>
              <w:rFonts w:ascii="Arial" w:hAnsi="Arial" w:cs="Arial"/>
              <w:sz w:val="24"/>
              <w:szCs w:val="24"/>
              <w:shd w:val="clear" w:color="auto" w:fill="FFFFFF"/>
            </w:rPr>
          </w:rPrChange>
        </w:rPr>
        <w:t>Front-end</w:t>
      </w:r>
      <w:r w:rsidRPr="00294A12">
        <w:rPr>
          <w:rFonts w:ascii="Arial" w:hAnsi="Arial" w:cs="Arial"/>
          <w:sz w:val="24"/>
          <w:szCs w:val="24"/>
          <w:shd w:val="clear" w:color="auto" w:fill="FFFFFF"/>
        </w:rPr>
        <w:t>.</w:t>
      </w:r>
    </w:p>
    <w:p w14:paraId="13E95042" w14:textId="77777777" w:rsidR="004833F7" w:rsidRPr="004833F7" w:rsidRDefault="004833F7" w:rsidP="004833F7">
      <w:pPr>
        <w:rPr>
          <w:rFonts w:ascii="Arial" w:hAnsi="Arial" w:cs="Arial"/>
          <w:sz w:val="24"/>
          <w:szCs w:val="24"/>
          <w:shd w:val="clear" w:color="auto" w:fill="FFFFFF"/>
        </w:rPr>
      </w:pPr>
    </w:p>
    <w:p w14:paraId="78B8B550" w14:textId="77777777" w:rsidR="00997FEC" w:rsidRDefault="00997FEC" w:rsidP="00997FEC">
      <w:pPr>
        <w:keepNext/>
      </w:pPr>
      <w:r>
        <w:rPr>
          <w:noProof/>
          <w:shd w:val="clear" w:color="auto" w:fill="FFFFFF"/>
          <w:lang w:val="en-US" w:eastAsia="en-US"/>
        </w:rPr>
        <w:drawing>
          <wp:inline distT="0" distB="0" distL="0" distR="0" wp14:anchorId="5C9A595B" wp14:editId="2862F26B">
            <wp:extent cx="5400040" cy="1743075"/>
            <wp:effectExtent l="0" t="0" r="10160" b="0"/>
            <wp:docPr id="238" name="Diagrama 23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110A6E3" w14:textId="77777777" w:rsidR="00997FEC" w:rsidRDefault="00997FEC" w:rsidP="00997FEC">
      <w:pPr>
        <w:pStyle w:val="Descripcin"/>
        <w:jc w:val="center"/>
      </w:pPr>
      <w:bookmarkStart w:id="32" w:name="_Toc504154022"/>
      <w:bookmarkStart w:id="33" w:name="_Ref508310407"/>
      <w:r>
        <w:t xml:space="preserve">Ilustración </w:t>
      </w:r>
      <w:r w:rsidR="000A7A10">
        <w:fldChar w:fldCharType="begin"/>
      </w:r>
      <w:r w:rsidR="000A7A10">
        <w:instrText xml:space="preserve"> SEQ Ilustración \* ARABIC </w:instrText>
      </w:r>
      <w:r w:rsidR="000A7A10">
        <w:fldChar w:fldCharType="separate"/>
      </w:r>
      <w:r w:rsidR="00ED4EF1">
        <w:rPr>
          <w:noProof/>
        </w:rPr>
        <w:t>1</w:t>
      </w:r>
      <w:r w:rsidR="000A7A10">
        <w:rPr>
          <w:noProof/>
        </w:rPr>
        <w:fldChar w:fldCharType="end"/>
      </w:r>
      <w:r>
        <w:t xml:space="preserve"> - </w:t>
      </w:r>
      <w:r w:rsidRPr="003B3633">
        <w:t>Esquema general del SAR</w:t>
      </w:r>
      <w:bookmarkEnd w:id="32"/>
      <w:bookmarkEnd w:id="33"/>
    </w:p>
    <w:p w14:paraId="56DF30CC" w14:textId="77777777" w:rsidR="00997FEC" w:rsidRPr="00AA23CC" w:rsidRDefault="004833F7" w:rsidP="00997FEC">
      <w:pPr>
        <w:pStyle w:val="Ttulo2"/>
        <w:rPr>
          <w:b/>
          <w:sz w:val="32"/>
          <w:szCs w:val="32"/>
        </w:rPr>
      </w:pPr>
      <w:bookmarkStart w:id="34" w:name="_Toc504153958"/>
      <w:r>
        <w:rPr>
          <w:b/>
          <w:sz w:val="32"/>
          <w:szCs w:val="32"/>
        </w:rPr>
        <w:t xml:space="preserve">10.1 </w:t>
      </w:r>
      <w:del w:id="35" w:author="Nahuel Defossé" w:date="2018-03-31T23:42:00Z">
        <w:r w:rsidR="00997FEC" w:rsidRPr="00AA23CC" w:rsidDel="00E41F86">
          <w:rPr>
            <w:b/>
            <w:sz w:val="32"/>
            <w:szCs w:val="32"/>
          </w:rPr>
          <w:delText xml:space="preserve">Desarrollo </w:delText>
        </w:r>
      </w:del>
      <w:ins w:id="36" w:author="Nahuel Defossé" w:date="2018-03-31T23:42:00Z">
        <w:r w:rsidR="00E41F86">
          <w:rPr>
            <w:b/>
            <w:sz w:val="32"/>
            <w:szCs w:val="32"/>
          </w:rPr>
          <w:t>Estructura</w:t>
        </w:r>
        <w:r w:rsidR="00E41F86" w:rsidRPr="00AA23CC">
          <w:rPr>
            <w:b/>
            <w:sz w:val="32"/>
            <w:szCs w:val="32"/>
          </w:rPr>
          <w:t xml:space="preserve"> </w:t>
        </w:r>
      </w:ins>
      <w:r w:rsidR="00997FEC" w:rsidRPr="00AA23CC">
        <w:rPr>
          <w:b/>
          <w:sz w:val="32"/>
          <w:szCs w:val="32"/>
        </w:rPr>
        <w:t>de la aplicación (</w:t>
      </w:r>
      <w:r w:rsidR="00997FEC" w:rsidRPr="00E41F86">
        <w:rPr>
          <w:b/>
          <w:i/>
          <w:sz w:val="32"/>
          <w:szCs w:val="32"/>
          <w:rPrChange w:id="37" w:author="Nahuel Defossé" w:date="2018-03-31T23:42:00Z">
            <w:rPr>
              <w:b/>
              <w:sz w:val="32"/>
              <w:szCs w:val="32"/>
            </w:rPr>
          </w:rPrChange>
        </w:rPr>
        <w:t>front-end</w:t>
      </w:r>
      <w:r w:rsidR="00997FEC" w:rsidRPr="00AA23CC">
        <w:rPr>
          <w:b/>
          <w:sz w:val="32"/>
          <w:szCs w:val="32"/>
        </w:rPr>
        <w:t>)</w:t>
      </w:r>
      <w:bookmarkEnd w:id="34"/>
    </w:p>
    <w:p w14:paraId="4B5FF63F" w14:textId="77777777" w:rsidR="00AA23CC" w:rsidRPr="00AA23CC" w:rsidRDefault="00AA23CC" w:rsidP="00AA23CC"/>
    <w:p w14:paraId="3B76BD8E" w14:textId="77777777" w:rsidR="00997FEC" w:rsidRPr="00294A12" w:rsidRDefault="004833F7" w:rsidP="00997FEC">
      <w:pPr>
        <w:rPr>
          <w:rFonts w:ascii="Arial" w:hAnsi="Arial" w:cs="Arial"/>
          <w:sz w:val="24"/>
          <w:szCs w:val="24"/>
        </w:rPr>
      </w:pPr>
      <w:del w:id="38" w:author="Agustin Schlapp" w:date="2018-04-03T20:25:00Z">
        <w:r w:rsidDel="00340F45">
          <w:rPr>
            <w:noProof/>
          </w:rPr>
          <w:drawing>
            <wp:anchor distT="0" distB="0" distL="114300" distR="114300" simplePos="0" relativeHeight="251662336" behindDoc="0" locked="0" layoutInCell="1" allowOverlap="1" wp14:anchorId="4225603E" wp14:editId="2EEA0B55">
              <wp:simplePos x="0" y="0"/>
              <wp:positionH relativeFrom="margin">
                <wp:posOffset>-867410</wp:posOffset>
              </wp:positionH>
              <wp:positionV relativeFrom="paragraph">
                <wp:posOffset>426720</wp:posOffset>
              </wp:positionV>
              <wp:extent cx="7226300" cy="1810385"/>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26300" cy="1810385"/>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997FEC" w:rsidRPr="00294A12">
        <w:rPr>
          <w:rFonts w:ascii="Arial" w:hAnsi="Arial" w:cs="Arial"/>
          <w:sz w:val="24"/>
          <w:szCs w:val="24"/>
        </w:rPr>
        <w:t xml:space="preserve">El </w:t>
      </w:r>
      <w:r w:rsidR="00997FEC" w:rsidRPr="00E41F86">
        <w:rPr>
          <w:rFonts w:ascii="Arial" w:hAnsi="Arial" w:cs="Arial"/>
          <w:i/>
          <w:sz w:val="24"/>
          <w:szCs w:val="24"/>
          <w:rPrChange w:id="39" w:author="Nahuel Defossé" w:date="2018-03-31T23:42:00Z">
            <w:rPr>
              <w:rFonts w:ascii="Arial" w:hAnsi="Arial" w:cs="Arial"/>
              <w:sz w:val="24"/>
              <w:szCs w:val="24"/>
            </w:rPr>
          </w:rPrChange>
        </w:rPr>
        <w:t>front-end</w:t>
      </w:r>
      <w:r w:rsidR="00997FEC" w:rsidRPr="00294A12">
        <w:rPr>
          <w:rFonts w:ascii="Arial" w:hAnsi="Arial" w:cs="Arial"/>
          <w:sz w:val="24"/>
          <w:szCs w:val="24"/>
        </w:rPr>
        <w:t xml:space="preserve"> se encuentra desarrollado en Angular 4+, contando con los siguientes esquemas</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REF _Ref508310301 \h </w:instrText>
      </w:r>
      <w:r>
        <w:rPr>
          <w:rFonts w:ascii="Arial" w:hAnsi="Arial" w:cs="Arial"/>
          <w:sz w:val="24"/>
          <w:szCs w:val="24"/>
        </w:rPr>
      </w:r>
      <w:r>
        <w:rPr>
          <w:rFonts w:ascii="Arial" w:hAnsi="Arial" w:cs="Arial"/>
          <w:sz w:val="24"/>
          <w:szCs w:val="24"/>
        </w:rPr>
        <w:fldChar w:fldCharType="separate"/>
      </w:r>
      <w:r>
        <w:t xml:space="preserve">Ilustración </w:t>
      </w:r>
      <w:r>
        <w:rPr>
          <w:noProof/>
        </w:rPr>
        <w:t>2</w:t>
      </w:r>
      <w:r>
        <w:t xml:space="preserve"> - Módulos Angular</w:t>
      </w:r>
      <w:r>
        <w:rPr>
          <w:rFonts w:ascii="Arial" w:hAnsi="Arial" w:cs="Arial"/>
          <w:sz w:val="24"/>
          <w:szCs w:val="24"/>
        </w:rPr>
        <w:fldChar w:fldCharType="end"/>
      </w:r>
      <w:r>
        <w:rPr>
          <w:rFonts w:ascii="Arial" w:hAnsi="Arial" w:cs="Arial"/>
          <w:sz w:val="24"/>
          <w:szCs w:val="24"/>
        </w:rPr>
        <w:t>)</w:t>
      </w:r>
      <w:r w:rsidR="00997FEC" w:rsidRPr="00294A12">
        <w:rPr>
          <w:rFonts w:ascii="Arial" w:hAnsi="Arial" w:cs="Arial"/>
          <w:sz w:val="24"/>
          <w:szCs w:val="24"/>
        </w:rPr>
        <w:t>:</w:t>
      </w:r>
    </w:p>
    <w:p w14:paraId="5552D54A" w14:textId="77777777" w:rsidR="00997FEC" w:rsidRPr="00294A12" w:rsidRDefault="00997FEC" w:rsidP="004833F7">
      <w:pPr>
        <w:jc w:val="center"/>
        <w:rPr>
          <w:rFonts w:ascii="Arial" w:hAnsi="Arial" w:cs="Arial"/>
          <w:sz w:val="24"/>
          <w:szCs w:val="24"/>
        </w:rPr>
      </w:pPr>
    </w:p>
    <w:p w14:paraId="65CD5684" w14:textId="77777777" w:rsidR="00997FEC" w:rsidRPr="00294A12" w:rsidRDefault="00340F45" w:rsidP="00997FEC">
      <w:pPr>
        <w:rPr>
          <w:rFonts w:ascii="Arial" w:hAnsi="Arial" w:cs="Arial"/>
          <w:sz w:val="24"/>
          <w:szCs w:val="24"/>
        </w:rPr>
      </w:pPr>
      <w:ins w:id="40" w:author="Agustin Schlapp" w:date="2018-04-03T20:25:00Z">
        <w:r>
          <w:rPr>
            <w:noProof/>
          </w:rPr>
          <w:drawing>
            <wp:anchor distT="0" distB="0" distL="114300" distR="114300" simplePos="0" relativeHeight="251666432" behindDoc="0" locked="0" layoutInCell="1" allowOverlap="1" wp14:anchorId="63C1896E" wp14:editId="12C21ABA">
              <wp:simplePos x="0" y="0"/>
              <wp:positionH relativeFrom="column">
                <wp:posOffset>-1012190</wp:posOffset>
              </wp:positionH>
              <wp:positionV relativeFrom="paragraph">
                <wp:posOffset>553085</wp:posOffset>
              </wp:positionV>
              <wp:extent cx="7443470" cy="1337310"/>
              <wp:effectExtent l="0" t="0" r="5080" b="0"/>
              <wp:wrapTopAndBottom/>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3470" cy="1337310"/>
                      </a:xfrm>
                      <a:prstGeom prst="rect">
                        <a:avLst/>
                      </a:prstGeom>
                      <a:noFill/>
                      <a:ln>
                        <a:noFill/>
                      </a:ln>
                    </pic:spPr>
                  </pic:pic>
                </a:graphicData>
              </a:graphic>
              <wp14:sizeRelH relativeFrom="margin">
                <wp14:pctWidth>0</wp14:pctWidth>
              </wp14:sizeRelH>
              <wp14:sizeRelV relativeFrom="margin">
                <wp14:pctHeight>0</wp14:pctHeight>
              </wp14:sizeRelV>
            </wp:anchor>
          </w:drawing>
        </w:r>
      </w:ins>
      <w:r w:rsidR="00997FEC" w:rsidRPr="00294A12">
        <w:rPr>
          <w:rFonts w:ascii="Arial" w:hAnsi="Arial" w:cs="Arial"/>
          <w:sz w:val="24"/>
          <w:szCs w:val="24"/>
        </w:rPr>
        <w:t xml:space="preserve">Al </w:t>
      </w:r>
      <w:ins w:id="41" w:author="Nahuel Defossé" w:date="2018-03-31T23:13:00Z">
        <w:r w:rsidR="001B301E">
          <w:rPr>
            <w:rFonts w:ascii="Arial" w:hAnsi="Arial" w:cs="Arial"/>
            <w:sz w:val="24"/>
            <w:szCs w:val="24"/>
          </w:rPr>
          <w:t xml:space="preserve">momento de la conexión desde un navegador hacia </w:t>
        </w:r>
      </w:ins>
      <w:del w:id="42" w:author="Nahuel Defossé" w:date="2018-03-31T23:13:00Z">
        <w:r w:rsidR="00997FEC" w:rsidRPr="00294A12" w:rsidDel="001B301E">
          <w:rPr>
            <w:rFonts w:ascii="Arial" w:hAnsi="Arial" w:cs="Arial"/>
            <w:sz w:val="24"/>
            <w:szCs w:val="24"/>
          </w:rPr>
          <w:delText>conectarnos al</w:delText>
        </w:r>
      </w:del>
      <w:ins w:id="43" w:author="Nahuel Defossé" w:date="2018-03-31T23:13:00Z">
        <w:r w:rsidR="001B301E">
          <w:rPr>
            <w:rFonts w:ascii="Arial" w:hAnsi="Arial" w:cs="Arial"/>
            <w:sz w:val="24"/>
            <w:szCs w:val="24"/>
          </w:rPr>
          <w:t>el</w:t>
        </w:r>
      </w:ins>
      <w:r w:rsidR="00997FEC" w:rsidRPr="00294A12">
        <w:rPr>
          <w:rFonts w:ascii="Arial" w:hAnsi="Arial" w:cs="Arial"/>
          <w:sz w:val="24"/>
          <w:szCs w:val="24"/>
        </w:rPr>
        <w:t xml:space="preserve"> ser</w:t>
      </w:r>
      <w:r w:rsidR="004833F7">
        <w:rPr>
          <w:rFonts w:ascii="Arial" w:hAnsi="Arial" w:cs="Arial"/>
          <w:sz w:val="24"/>
          <w:szCs w:val="24"/>
        </w:rPr>
        <w:t>vidor</w:t>
      </w:r>
      <w:ins w:id="44" w:author="Nahuel Defossé" w:date="2018-03-31T23:13:00Z">
        <w:r w:rsidR="001B301E">
          <w:rPr>
            <w:rFonts w:ascii="Arial" w:hAnsi="Arial" w:cs="Arial"/>
            <w:sz w:val="24"/>
            <w:szCs w:val="24"/>
          </w:rPr>
          <w:t xml:space="preserve"> web</w:t>
        </w:r>
      </w:ins>
      <w:r w:rsidR="004833F7">
        <w:rPr>
          <w:rFonts w:ascii="Arial" w:hAnsi="Arial" w:cs="Arial"/>
          <w:sz w:val="24"/>
          <w:szCs w:val="24"/>
        </w:rPr>
        <w:t xml:space="preserve">, </w:t>
      </w:r>
      <w:del w:id="45" w:author="Nahuel Defossé" w:date="2018-03-31T23:13:00Z">
        <w:r w:rsidR="004833F7" w:rsidDel="001B301E">
          <w:rPr>
            <w:rFonts w:ascii="Arial" w:hAnsi="Arial" w:cs="Arial"/>
            <w:sz w:val="24"/>
            <w:szCs w:val="24"/>
          </w:rPr>
          <w:delText>desde un cliente (navegador web</w:delText>
        </w:r>
        <w:r w:rsidR="00997FEC" w:rsidRPr="00294A12" w:rsidDel="001B301E">
          <w:rPr>
            <w:rFonts w:ascii="Arial" w:hAnsi="Arial" w:cs="Arial"/>
            <w:sz w:val="24"/>
            <w:szCs w:val="24"/>
          </w:rPr>
          <w:delText>) nos</w:delText>
        </w:r>
      </w:del>
      <w:ins w:id="46" w:author="Nahuel Defossé" w:date="2018-03-31T23:13:00Z">
        <w:r w:rsidR="001B301E">
          <w:rPr>
            <w:rFonts w:ascii="Arial" w:hAnsi="Arial" w:cs="Arial"/>
            <w:sz w:val="24"/>
            <w:szCs w:val="24"/>
          </w:rPr>
          <w:t>se obtiene la aplicación</w:t>
        </w:r>
      </w:ins>
      <w:r w:rsidR="00997FEC" w:rsidRPr="00294A12">
        <w:rPr>
          <w:rFonts w:ascii="Arial" w:hAnsi="Arial" w:cs="Arial"/>
          <w:sz w:val="24"/>
          <w:szCs w:val="24"/>
        </w:rPr>
        <w:t xml:space="preserve"> </w:t>
      </w:r>
      <w:del w:id="47" w:author="Nahuel Defossé" w:date="2018-03-31T23:13:00Z">
        <w:r w:rsidR="00997FEC" w:rsidRPr="00294A12" w:rsidDel="001B301E">
          <w:rPr>
            <w:rFonts w:ascii="Arial" w:hAnsi="Arial" w:cs="Arial"/>
            <w:sz w:val="24"/>
            <w:szCs w:val="24"/>
          </w:rPr>
          <w:delText xml:space="preserve">descarga la aplicación </w:delText>
        </w:r>
      </w:del>
      <w:r w:rsidR="00997FEC" w:rsidRPr="00294A12">
        <w:rPr>
          <w:rFonts w:ascii="Arial" w:hAnsi="Arial" w:cs="Arial"/>
          <w:sz w:val="24"/>
          <w:szCs w:val="24"/>
        </w:rPr>
        <w:t xml:space="preserve">embebida, y </w:t>
      </w:r>
      <w:ins w:id="48" w:author="Nahuel Defossé" w:date="2018-03-31T23:13:00Z">
        <w:r w:rsidR="001B301E">
          <w:rPr>
            <w:rFonts w:ascii="Arial" w:hAnsi="Arial" w:cs="Arial"/>
            <w:sz w:val="24"/>
            <w:szCs w:val="24"/>
          </w:rPr>
          <w:t xml:space="preserve">esta </w:t>
        </w:r>
      </w:ins>
      <w:ins w:id="49" w:author="Nahuel Defossé" w:date="2018-03-31T23:14:00Z">
        <w:r w:rsidR="001B301E">
          <w:rPr>
            <w:rFonts w:ascii="Arial" w:hAnsi="Arial" w:cs="Arial"/>
            <w:sz w:val="24"/>
            <w:szCs w:val="24"/>
          </w:rPr>
          <w:t xml:space="preserve">inicia </w:t>
        </w:r>
      </w:ins>
      <w:r w:rsidR="00997FEC" w:rsidRPr="00294A12">
        <w:rPr>
          <w:rFonts w:ascii="Arial" w:hAnsi="Arial" w:cs="Arial"/>
          <w:sz w:val="24"/>
          <w:szCs w:val="24"/>
        </w:rPr>
        <w:t xml:space="preserve">la comunicación </w:t>
      </w:r>
      <w:ins w:id="50" w:author="Nahuel Defossé" w:date="2018-03-31T23:14:00Z">
        <w:r w:rsidR="001B301E">
          <w:rPr>
            <w:rFonts w:ascii="Arial" w:hAnsi="Arial" w:cs="Arial"/>
            <w:sz w:val="24"/>
            <w:szCs w:val="24"/>
          </w:rPr>
          <w:t xml:space="preserve">nuevamente hacia </w:t>
        </w:r>
      </w:ins>
      <w:del w:id="51" w:author="Nahuel Defossé" w:date="2018-03-31T23:14:00Z">
        <w:r w:rsidR="00997FEC" w:rsidRPr="00294A12" w:rsidDel="001B301E">
          <w:rPr>
            <w:rFonts w:ascii="Arial" w:hAnsi="Arial" w:cs="Arial"/>
            <w:sz w:val="24"/>
            <w:szCs w:val="24"/>
          </w:rPr>
          <w:delText xml:space="preserve">con </w:delText>
        </w:r>
      </w:del>
      <w:r w:rsidR="00997FEC" w:rsidRPr="00294A12">
        <w:rPr>
          <w:rFonts w:ascii="Arial" w:hAnsi="Arial" w:cs="Arial"/>
          <w:sz w:val="24"/>
          <w:szCs w:val="24"/>
        </w:rPr>
        <w:t xml:space="preserve">el servidor </w:t>
      </w:r>
      <w:del w:id="52" w:author="Nahuel Defossé" w:date="2018-03-31T23:14:00Z">
        <w:r w:rsidR="00997FEC" w:rsidRPr="00294A12" w:rsidDel="001B301E">
          <w:rPr>
            <w:rFonts w:ascii="Arial" w:hAnsi="Arial" w:cs="Arial"/>
            <w:sz w:val="24"/>
            <w:szCs w:val="24"/>
          </w:rPr>
          <w:delText xml:space="preserve">sucede a través </w:delText>
        </w:r>
      </w:del>
      <w:ins w:id="53" w:author="Nahuel Defossé" w:date="2018-03-31T23:14:00Z">
        <w:r w:rsidR="001B301E">
          <w:rPr>
            <w:rFonts w:ascii="Arial" w:hAnsi="Arial" w:cs="Arial"/>
            <w:sz w:val="24"/>
            <w:szCs w:val="24"/>
          </w:rPr>
          <w:t xml:space="preserve">intercambiando mensajes codificados en </w:t>
        </w:r>
      </w:ins>
      <w:del w:id="54" w:author="Nahuel Defossé" w:date="2018-03-31T23:14:00Z">
        <w:r w:rsidR="00997FEC" w:rsidRPr="00294A12" w:rsidDel="001B301E">
          <w:rPr>
            <w:rFonts w:ascii="Arial" w:hAnsi="Arial" w:cs="Arial"/>
            <w:sz w:val="24"/>
            <w:szCs w:val="24"/>
          </w:rPr>
          <w:delText xml:space="preserve">de </w:delText>
        </w:r>
      </w:del>
      <w:r w:rsidR="00997FEC" w:rsidRPr="00294A12">
        <w:rPr>
          <w:rFonts w:ascii="Arial" w:hAnsi="Arial" w:cs="Arial"/>
          <w:sz w:val="24"/>
          <w:szCs w:val="24"/>
        </w:rPr>
        <w:t>J</w:t>
      </w:r>
      <w:del w:id="55" w:author="Nahuel Defossé" w:date="2018-03-31T23:14:00Z">
        <w:r w:rsidR="00997FEC" w:rsidRPr="00294A12" w:rsidDel="001B301E">
          <w:rPr>
            <w:rFonts w:ascii="Arial" w:hAnsi="Arial" w:cs="Arial"/>
            <w:sz w:val="24"/>
            <w:szCs w:val="24"/>
          </w:rPr>
          <w:delText>son</w:delText>
        </w:r>
      </w:del>
      <w:ins w:id="56" w:author="Nahuel Defossé" w:date="2018-03-31T23:14:00Z">
        <w:r w:rsidR="001B301E">
          <w:rPr>
            <w:rFonts w:ascii="Arial" w:hAnsi="Arial" w:cs="Arial"/>
            <w:sz w:val="24"/>
            <w:szCs w:val="24"/>
          </w:rPr>
          <w:t>SON</w:t>
        </w:r>
      </w:ins>
      <w:r w:rsidR="00997FEC" w:rsidRPr="00294A12">
        <w:rPr>
          <w:rFonts w:ascii="Arial" w:hAnsi="Arial" w:cs="Arial"/>
          <w:sz w:val="24"/>
          <w:szCs w:val="24"/>
        </w:rPr>
        <w:t>.</w:t>
      </w:r>
    </w:p>
    <w:p w14:paraId="117CEF9B" w14:textId="77777777" w:rsidR="00340F45" w:rsidRDefault="005C106A">
      <w:pPr>
        <w:spacing w:after="160" w:line="259" w:lineRule="auto"/>
        <w:jc w:val="left"/>
        <w:rPr>
          <w:ins w:id="57" w:author="Agustin Schlapp" w:date="2018-04-03T20:26:00Z"/>
          <w:b/>
          <w:color w:val="666666"/>
          <w:sz w:val="32"/>
          <w:szCs w:val="32"/>
        </w:rPr>
      </w:pPr>
      <w:bookmarkStart w:id="58" w:name="_Toc504153959"/>
      <w:r>
        <w:rPr>
          <w:noProof/>
        </w:rPr>
        <mc:AlternateContent>
          <mc:Choice Requires="wps">
            <w:drawing>
              <wp:anchor distT="0" distB="0" distL="114300" distR="114300" simplePos="0" relativeHeight="251664384" behindDoc="0" locked="0" layoutInCell="1" allowOverlap="1" wp14:anchorId="5F0B99F8" wp14:editId="5B1EA824">
                <wp:simplePos x="0" y="0"/>
                <wp:positionH relativeFrom="column">
                  <wp:posOffset>-893058</wp:posOffset>
                </wp:positionH>
                <wp:positionV relativeFrom="paragraph">
                  <wp:posOffset>1504315</wp:posOffset>
                </wp:positionV>
                <wp:extent cx="722630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7226300" cy="635"/>
                        </a:xfrm>
                        <a:prstGeom prst="rect">
                          <a:avLst/>
                        </a:prstGeom>
                        <a:solidFill>
                          <a:prstClr val="white"/>
                        </a:solidFill>
                        <a:ln>
                          <a:noFill/>
                        </a:ln>
                      </wps:spPr>
                      <wps:txbx>
                        <w:txbxContent>
                          <w:p w14:paraId="08929968" w14:textId="77777777" w:rsidR="004833F7" w:rsidRPr="00CC3713" w:rsidRDefault="004833F7" w:rsidP="004833F7">
                            <w:pPr>
                              <w:pStyle w:val="Descripcin"/>
                              <w:jc w:val="center"/>
                              <w:rPr>
                                <w:rFonts w:ascii="Calibri" w:eastAsia="Calibri" w:hAnsi="Calibri" w:cs="Calibri"/>
                                <w:noProof/>
                                <w:color w:val="000000"/>
                              </w:rPr>
                            </w:pPr>
                            <w:bookmarkStart w:id="59" w:name="_Ref508310301"/>
                            <w:r>
                              <w:t xml:space="preserve">Ilustración </w:t>
                            </w:r>
                            <w:r w:rsidR="005C106A">
                              <w:fldChar w:fldCharType="begin"/>
                            </w:r>
                            <w:r w:rsidR="005C106A">
                              <w:instrText xml:space="preserve"> SEQ Ilustración \* ARABIC </w:instrText>
                            </w:r>
                            <w:r w:rsidR="005C106A">
                              <w:fldChar w:fldCharType="separate"/>
                            </w:r>
                            <w:r w:rsidR="00ED4EF1">
                              <w:rPr>
                                <w:noProof/>
                              </w:rPr>
                              <w:t>2</w:t>
                            </w:r>
                            <w:r w:rsidR="005C106A">
                              <w:rPr>
                                <w:noProof/>
                              </w:rPr>
                              <w:fldChar w:fldCharType="end"/>
                            </w:r>
                            <w:r>
                              <w:t xml:space="preserve"> - Módulos Angular</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0B99F8" id="_x0000_t202" coordsize="21600,21600" o:spt="202" path="m,l,21600r21600,l21600,xe">
                <v:stroke joinstyle="miter"/>
                <v:path gradientshapeok="t" o:connecttype="rect"/>
              </v:shapetype>
              <v:shape id="Cuadro de texto 9" o:spid="_x0000_s1026" type="#_x0000_t202" style="position:absolute;margin-left:-70.3pt;margin-top:118.45pt;width:56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" stroked="f">
                <v:textbox style="mso-fit-shape-to-text:t" inset="0,0,0,0">
                  <w:txbxContent>
                    <w:p w14:paraId="08929968" w14:textId="77777777" w:rsidR="004833F7" w:rsidRPr="00CC3713" w:rsidRDefault="004833F7" w:rsidP="004833F7">
                      <w:pPr>
                        <w:pStyle w:val="Descripcin"/>
                        <w:jc w:val="center"/>
                        <w:rPr>
                          <w:rFonts w:ascii="Calibri" w:eastAsia="Calibri" w:hAnsi="Calibri" w:cs="Calibri"/>
                          <w:noProof/>
                          <w:color w:val="000000"/>
                        </w:rPr>
                      </w:pPr>
                      <w:bookmarkStart w:id="60" w:name="_Ref508310301"/>
                      <w:r>
                        <w:t xml:space="preserve">Ilustración </w:t>
                      </w:r>
                      <w:r w:rsidR="005C106A">
                        <w:fldChar w:fldCharType="begin"/>
                      </w:r>
                      <w:r w:rsidR="005C106A">
                        <w:instrText xml:space="preserve"> SEQ Ilustración \* ARABIC </w:instrText>
                      </w:r>
                      <w:r w:rsidR="005C106A">
                        <w:fldChar w:fldCharType="separate"/>
                      </w:r>
                      <w:r w:rsidR="00ED4EF1">
                        <w:rPr>
                          <w:noProof/>
                        </w:rPr>
                        <w:t>2</w:t>
                      </w:r>
                      <w:r w:rsidR="005C106A">
                        <w:rPr>
                          <w:noProof/>
                        </w:rPr>
                        <w:fldChar w:fldCharType="end"/>
                      </w:r>
                      <w:r>
                        <w:t xml:space="preserve"> - Módulos Angular</w:t>
                      </w:r>
                      <w:bookmarkEnd w:id="60"/>
                    </w:p>
                  </w:txbxContent>
                </v:textbox>
                <w10:wrap type="topAndBottom"/>
              </v:shape>
            </w:pict>
          </mc:Fallback>
        </mc:AlternateContent>
      </w:r>
      <w:ins w:id="61" w:author="Agustin Schlapp" w:date="2018-04-03T20:26:00Z">
        <w:r w:rsidR="00340F45">
          <w:rPr>
            <w:b/>
            <w:sz w:val="32"/>
            <w:szCs w:val="32"/>
          </w:rPr>
          <w:br w:type="page"/>
        </w:r>
      </w:ins>
    </w:p>
    <w:p w14:paraId="0100C522" w14:textId="77777777" w:rsidR="00997FEC" w:rsidRPr="00AA23CC" w:rsidRDefault="004833F7" w:rsidP="00997FEC">
      <w:pPr>
        <w:pStyle w:val="Ttulo2"/>
        <w:rPr>
          <w:b/>
          <w:sz w:val="32"/>
          <w:szCs w:val="32"/>
        </w:rPr>
      </w:pPr>
      <w:r>
        <w:rPr>
          <w:b/>
          <w:sz w:val="32"/>
          <w:szCs w:val="32"/>
        </w:rPr>
        <w:lastRenderedPageBreak/>
        <w:t xml:space="preserve">10.2 </w:t>
      </w:r>
      <w:r w:rsidR="00997FEC" w:rsidRPr="00AA23CC">
        <w:rPr>
          <w:b/>
          <w:sz w:val="32"/>
          <w:szCs w:val="32"/>
        </w:rPr>
        <w:t>Desarrollo del servidor (</w:t>
      </w:r>
      <w:r w:rsidR="00997FEC" w:rsidRPr="001B301E">
        <w:rPr>
          <w:b/>
          <w:i/>
          <w:sz w:val="32"/>
          <w:szCs w:val="32"/>
          <w:rPrChange w:id="62" w:author="Nahuel Defossé" w:date="2018-03-31T23:14:00Z">
            <w:rPr>
              <w:b/>
              <w:sz w:val="32"/>
              <w:szCs w:val="32"/>
            </w:rPr>
          </w:rPrChange>
        </w:rPr>
        <w:t>back-end</w:t>
      </w:r>
      <w:r w:rsidR="00997FEC" w:rsidRPr="00AA23CC">
        <w:rPr>
          <w:b/>
          <w:sz w:val="32"/>
          <w:szCs w:val="32"/>
        </w:rPr>
        <w:t>)</w:t>
      </w:r>
      <w:bookmarkEnd w:id="58"/>
    </w:p>
    <w:p w14:paraId="15976932" w14:textId="77777777" w:rsidR="00AA23CC" w:rsidRPr="00AA23CC" w:rsidRDefault="00AA23CC" w:rsidP="00AA23CC"/>
    <w:p w14:paraId="6CAB4D59" w14:textId="77777777" w:rsidR="00997FEC" w:rsidRDefault="00997FEC" w:rsidP="00997FEC">
      <w:pPr>
        <w:rPr>
          <w:rFonts w:ascii="Arial" w:hAnsi="Arial" w:cs="Arial"/>
          <w:sz w:val="24"/>
          <w:szCs w:val="24"/>
        </w:rPr>
      </w:pPr>
      <w:r w:rsidRPr="00294A12">
        <w:rPr>
          <w:rFonts w:ascii="Arial" w:hAnsi="Arial" w:cs="Arial"/>
          <w:sz w:val="24"/>
          <w:szCs w:val="24"/>
        </w:rPr>
        <w:t xml:space="preserve">El </w:t>
      </w:r>
      <w:r w:rsidRPr="001B301E">
        <w:rPr>
          <w:rFonts w:ascii="Arial" w:hAnsi="Arial" w:cs="Arial"/>
          <w:i/>
          <w:sz w:val="24"/>
          <w:szCs w:val="24"/>
          <w:rPrChange w:id="63" w:author="Nahuel Defossé" w:date="2018-03-31T23:14:00Z">
            <w:rPr>
              <w:rFonts w:ascii="Arial" w:hAnsi="Arial" w:cs="Arial"/>
              <w:sz w:val="24"/>
              <w:szCs w:val="24"/>
            </w:rPr>
          </w:rPrChange>
        </w:rPr>
        <w:t>back-end</w:t>
      </w:r>
      <w:r w:rsidRPr="00294A12">
        <w:rPr>
          <w:rFonts w:ascii="Arial" w:hAnsi="Arial" w:cs="Arial"/>
          <w:sz w:val="24"/>
          <w:szCs w:val="24"/>
        </w:rPr>
        <w:t xml:space="preserve">, construido </w:t>
      </w:r>
      <w:ins w:id="64" w:author="Nahuel Defossé" w:date="2018-03-31T23:15:00Z">
        <w:r w:rsidR="001B301E">
          <w:rPr>
            <w:rFonts w:ascii="Arial" w:hAnsi="Arial" w:cs="Arial"/>
            <w:sz w:val="24"/>
            <w:szCs w:val="24"/>
          </w:rPr>
          <w:t xml:space="preserve">sobre el framework web </w:t>
        </w:r>
      </w:ins>
      <w:del w:id="65" w:author="Nahuel Defossé" w:date="2018-03-31T23:15:00Z">
        <w:r w:rsidRPr="00294A12" w:rsidDel="001B301E">
          <w:rPr>
            <w:rFonts w:ascii="Arial" w:hAnsi="Arial" w:cs="Arial"/>
            <w:sz w:val="24"/>
            <w:szCs w:val="24"/>
          </w:rPr>
          <w:delText xml:space="preserve">en Node y </w:delText>
        </w:r>
      </w:del>
      <w:r w:rsidRPr="00294A12">
        <w:rPr>
          <w:rFonts w:ascii="Arial" w:hAnsi="Arial" w:cs="Arial"/>
          <w:sz w:val="24"/>
          <w:szCs w:val="24"/>
        </w:rPr>
        <w:t xml:space="preserve">Express, </w:t>
      </w:r>
      <w:ins w:id="66" w:author="Nahuel Defossé" w:date="2018-03-31T23:15:00Z">
        <w:r w:rsidR="001B301E">
          <w:rPr>
            <w:rFonts w:ascii="Arial" w:hAnsi="Arial" w:cs="Arial"/>
            <w:sz w:val="24"/>
            <w:szCs w:val="24"/>
          </w:rPr>
          <w:t xml:space="preserve">y aprovechando </w:t>
        </w:r>
        <w:del w:id="67" w:author="Agustin Schlapp" w:date="2018-04-03T20:26:00Z">
          <w:r w:rsidR="001B301E" w:rsidDel="00340F45">
            <w:rPr>
              <w:rFonts w:ascii="Arial" w:hAnsi="Arial" w:cs="Arial"/>
              <w:sz w:val="24"/>
              <w:szCs w:val="24"/>
            </w:rPr>
            <w:delText>de  NodeJS</w:delText>
          </w:r>
        </w:del>
      </w:ins>
      <w:ins w:id="68" w:author="Agustin Schlapp" w:date="2018-04-03T20:26:00Z">
        <w:r w:rsidR="00340F45">
          <w:rPr>
            <w:rFonts w:ascii="Arial" w:hAnsi="Arial" w:cs="Arial"/>
            <w:sz w:val="24"/>
            <w:szCs w:val="24"/>
          </w:rPr>
          <w:t>de NodeJS</w:t>
        </w:r>
      </w:ins>
      <w:ins w:id="69" w:author="Nahuel Defossé" w:date="2018-03-31T23:15:00Z">
        <w:r w:rsidR="001B301E">
          <w:rPr>
            <w:rFonts w:ascii="Arial" w:hAnsi="Arial" w:cs="Arial"/>
            <w:sz w:val="24"/>
            <w:szCs w:val="24"/>
          </w:rPr>
          <w:t xml:space="preserve"> </w:t>
        </w:r>
      </w:ins>
      <w:ins w:id="70" w:author="Nahuel Defossé" w:date="2018-03-31T23:16:00Z">
        <w:r w:rsidR="001B301E">
          <w:rPr>
            <w:rFonts w:ascii="Arial" w:hAnsi="Arial" w:cs="Arial"/>
            <w:sz w:val="24"/>
            <w:szCs w:val="24"/>
          </w:rPr>
          <w:t xml:space="preserve">la capacidad </w:t>
        </w:r>
      </w:ins>
      <w:ins w:id="71" w:author="Nahuel Defossé" w:date="2018-03-31T23:15:00Z">
        <w:r w:rsidR="001B301E">
          <w:rPr>
            <w:rFonts w:ascii="Arial" w:hAnsi="Arial" w:cs="Arial"/>
            <w:sz w:val="24"/>
            <w:szCs w:val="24"/>
          </w:rPr>
          <w:t xml:space="preserve">para servir </w:t>
        </w:r>
      </w:ins>
      <w:del w:id="72" w:author="Nahuel Defossé" w:date="2018-03-31T23:15:00Z">
        <w:r w:rsidRPr="00294A12" w:rsidDel="001B301E">
          <w:rPr>
            <w:rFonts w:ascii="Arial" w:hAnsi="Arial" w:cs="Arial"/>
            <w:sz w:val="24"/>
            <w:szCs w:val="24"/>
          </w:rPr>
          <w:delText xml:space="preserve">almacena </w:delText>
        </w:r>
      </w:del>
      <w:del w:id="73" w:author="Nahuel Defossé" w:date="2018-03-31T23:16:00Z">
        <w:r w:rsidRPr="00294A12" w:rsidDel="001B301E">
          <w:rPr>
            <w:rFonts w:ascii="Arial" w:hAnsi="Arial" w:cs="Arial"/>
            <w:sz w:val="24"/>
            <w:szCs w:val="24"/>
          </w:rPr>
          <w:delText xml:space="preserve">los </w:delText>
        </w:r>
      </w:del>
      <w:ins w:id="74" w:author="Nahuel Defossé" w:date="2018-03-31T23:15:00Z">
        <w:r w:rsidR="001B301E">
          <w:rPr>
            <w:rFonts w:ascii="Arial" w:hAnsi="Arial" w:cs="Arial"/>
            <w:sz w:val="24"/>
            <w:szCs w:val="24"/>
          </w:rPr>
          <w:t xml:space="preserve">medios </w:t>
        </w:r>
      </w:ins>
      <w:r w:rsidRPr="00294A12">
        <w:rPr>
          <w:rFonts w:ascii="Arial" w:hAnsi="Arial" w:cs="Arial"/>
          <w:sz w:val="24"/>
          <w:szCs w:val="24"/>
        </w:rPr>
        <w:t xml:space="preserve">estáticos del front-end </w:t>
      </w:r>
      <w:ins w:id="75" w:author="Nahuel Defossé" w:date="2018-03-31T23:15:00Z">
        <w:r w:rsidR="001B301E">
          <w:rPr>
            <w:rFonts w:ascii="Arial" w:hAnsi="Arial" w:cs="Arial"/>
            <w:sz w:val="24"/>
            <w:szCs w:val="24"/>
          </w:rPr>
          <w:t>(JS, CSS, HTML no generados dinámicamente)</w:t>
        </w:r>
      </w:ins>
      <w:del w:id="76" w:author="Nahuel Defossé" w:date="2018-03-31T23:16:00Z">
        <w:r w:rsidRPr="00294A12" w:rsidDel="001B301E">
          <w:rPr>
            <w:rFonts w:ascii="Arial" w:hAnsi="Arial" w:cs="Arial"/>
            <w:sz w:val="24"/>
            <w:szCs w:val="24"/>
          </w:rPr>
          <w:delText>y los suministra al conectarse un cliente</w:delText>
        </w:r>
      </w:del>
      <w:r w:rsidRPr="00294A12">
        <w:rPr>
          <w:rFonts w:ascii="Arial" w:hAnsi="Arial" w:cs="Arial"/>
          <w:sz w:val="24"/>
          <w:szCs w:val="24"/>
        </w:rPr>
        <w:t>. Los direct</w:t>
      </w:r>
      <w:r w:rsidR="006247ED">
        <w:rPr>
          <w:rFonts w:ascii="Arial" w:hAnsi="Arial" w:cs="Arial"/>
          <w:sz w:val="24"/>
          <w:szCs w:val="24"/>
        </w:rPr>
        <w:t xml:space="preserve">orios del proyecto </w:t>
      </w:r>
      <w:del w:id="77" w:author="Nahuel Defossé" w:date="2018-03-31T23:16:00Z">
        <w:r w:rsidR="006247ED" w:rsidDel="001B301E">
          <w:rPr>
            <w:rFonts w:ascii="Arial" w:hAnsi="Arial" w:cs="Arial"/>
            <w:sz w:val="24"/>
            <w:szCs w:val="24"/>
          </w:rPr>
          <w:delText xml:space="preserve">los </w:delText>
        </w:r>
      </w:del>
      <w:ins w:id="78" w:author="Nahuel Defossé" w:date="2018-03-31T23:16:00Z">
        <w:r w:rsidR="001B301E">
          <w:rPr>
            <w:rFonts w:ascii="Arial" w:hAnsi="Arial" w:cs="Arial"/>
            <w:sz w:val="24"/>
            <w:szCs w:val="24"/>
          </w:rPr>
          <w:t xml:space="preserve">se puden </w:t>
        </w:r>
      </w:ins>
      <w:del w:id="79" w:author="Nahuel Defossé" w:date="2018-03-31T23:16:00Z">
        <w:r w:rsidR="006247ED" w:rsidDel="001B301E">
          <w:rPr>
            <w:rFonts w:ascii="Arial" w:hAnsi="Arial" w:cs="Arial"/>
            <w:sz w:val="24"/>
            <w:szCs w:val="24"/>
          </w:rPr>
          <w:delText xml:space="preserve">podemos </w:delText>
        </w:r>
      </w:del>
      <w:r w:rsidR="006247ED">
        <w:rPr>
          <w:rFonts w:ascii="Arial" w:hAnsi="Arial" w:cs="Arial"/>
          <w:sz w:val="24"/>
          <w:szCs w:val="24"/>
        </w:rPr>
        <w:t>observar en la ilustración (</w:t>
      </w:r>
      <w:r w:rsidR="006247ED">
        <w:rPr>
          <w:rFonts w:ascii="Arial" w:hAnsi="Arial" w:cs="Arial"/>
          <w:sz w:val="24"/>
          <w:szCs w:val="24"/>
        </w:rPr>
        <w:fldChar w:fldCharType="begin"/>
      </w:r>
      <w:r w:rsidR="006247ED">
        <w:rPr>
          <w:rFonts w:ascii="Arial" w:hAnsi="Arial" w:cs="Arial"/>
          <w:sz w:val="24"/>
          <w:szCs w:val="24"/>
        </w:rPr>
        <w:instrText xml:space="preserve"> REF _Ref508118903 \h </w:instrText>
      </w:r>
      <w:r w:rsidR="006247ED">
        <w:rPr>
          <w:rFonts w:ascii="Arial" w:hAnsi="Arial" w:cs="Arial"/>
          <w:sz w:val="24"/>
          <w:szCs w:val="24"/>
        </w:rPr>
      </w:r>
      <w:r w:rsidR="006247ED">
        <w:rPr>
          <w:rFonts w:ascii="Arial" w:hAnsi="Arial" w:cs="Arial"/>
          <w:sz w:val="24"/>
          <w:szCs w:val="24"/>
        </w:rPr>
        <w:fldChar w:fldCharType="separate"/>
      </w:r>
      <w:r w:rsidR="006247ED">
        <w:t xml:space="preserve">Ilustración </w:t>
      </w:r>
      <w:r w:rsidR="006247ED">
        <w:rPr>
          <w:noProof/>
        </w:rPr>
        <w:t>2</w:t>
      </w:r>
      <w:r w:rsidR="006247ED">
        <w:t xml:space="preserve"> - Backend</w:t>
      </w:r>
      <w:r w:rsidR="006247ED">
        <w:rPr>
          <w:rFonts w:ascii="Arial" w:hAnsi="Arial" w:cs="Arial"/>
          <w:sz w:val="24"/>
          <w:szCs w:val="24"/>
        </w:rPr>
        <w:fldChar w:fldCharType="end"/>
      </w:r>
      <w:r w:rsidR="006247ED">
        <w:rPr>
          <w:rFonts w:ascii="Arial" w:hAnsi="Arial" w:cs="Arial"/>
          <w:sz w:val="24"/>
          <w:szCs w:val="24"/>
        </w:rPr>
        <w:t>)</w:t>
      </w:r>
      <w:r w:rsidR="007628B3">
        <w:rPr>
          <w:rFonts w:ascii="Arial" w:hAnsi="Arial" w:cs="Arial"/>
          <w:sz w:val="24"/>
          <w:szCs w:val="24"/>
        </w:rPr>
        <w:t xml:space="preserve"> </w:t>
      </w:r>
    </w:p>
    <w:p w14:paraId="02C33ECB" w14:textId="77777777" w:rsidR="006247ED" w:rsidRDefault="007628B3" w:rsidP="006247ED">
      <w:pPr>
        <w:keepNext/>
      </w:pPr>
      <w:r>
        <w:rPr>
          <w:rFonts w:ascii="Arial" w:hAnsi="Arial" w:cs="Arial"/>
          <w:noProof/>
          <w:sz w:val="24"/>
          <w:szCs w:val="24"/>
          <w:lang w:val="en-US" w:eastAsia="en-US"/>
        </w:rPr>
        <w:drawing>
          <wp:inline distT="0" distB="0" distL="0" distR="0" wp14:anchorId="39055F45" wp14:editId="1E24AD3D">
            <wp:extent cx="5400040" cy="3150235"/>
            <wp:effectExtent l="0" t="0" r="0"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74C9963" w14:textId="77777777" w:rsidR="007628B3" w:rsidRDefault="006247ED" w:rsidP="006033AE">
      <w:pPr>
        <w:pStyle w:val="Descripcin"/>
        <w:jc w:val="center"/>
        <w:rPr>
          <w:rFonts w:ascii="Arial" w:hAnsi="Arial" w:cs="Arial"/>
          <w:sz w:val="24"/>
          <w:szCs w:val="24"/>
        </w:rPr>
      </w:pPr>
      <w:bookmarkStart w:id="80" w:name="_Ref508118903"/>
      <w:r>
        <w:t xml:space="preserve">Ilustración </w:t>
      </w:r>
      <w:r w:rsidR="000A7A10">
        <w:fldChar w:fldCharType="begin"/>
      </w:r>
      <w:r w:rsidR="000A7A10">
        <w:instrText xml:space="preserve"> SEQ Ilustración \* ARABIC </w:instrText>
      </w:r>
      <w:r w:rsidR="000A7A10">
        <w:fldChar w:fldCharType="separate"/>
      </w:r>
      <w:r w:rsidR="00ED4EF1">
        <w:rPr>
          <w:noProof/>
        </w:rPr>
        <w:t>3</w:t>
      </w:r>
      <w:r w:rsidR="000A7A10">
        <w:rPr>
          <w:noProof/>
        </w:rPr>
        <w:fldChar w:fldCharType="end"/>
      </w:r>
      <w:r>
        <w:t xml:space="preserve"> - Backend</w:t>
      </w:r>
      <w:bookmarkEnd w:id="80"/>
    </w:p>
    <w:p w14:paraId="70A521D0" w14:textId="77777777" w:rsidR="006247ED" w:rsidRPr="007628B3" w:rsidRDefault="006247ED" w:rsidP="007628B3">
      <w:pPr>
        <w:rPr>
          <w:rFonts w:ascii="Arial" w:hAnsi="Arial" w:cs="Arial"/>
          <w:sz w:val="24"/>
          <w:szCs w:val="24"/>
        </w:rPr>
      </w:pPr>
    </w:p>
    <w:p w14:paraId="0A0F17E9" w14:textId="77777777" w:rsidR="006247ED" w:rsidRDefault="006247ED" w:rsidP="00997FEC">
      <w:pPr>
        <w:rPr>
          <w:rFonts w:ascii="Arial" w:hAnsi="Arial" w:cs="Arial"/>
          <w:sz w:val="24"/>
          <w:szCs w:val="24"/>
        </w:rPr>
      </w:pPr>
      <w:r>
        <w:rPr>
          <w:rFonts w:ascii="Arial" w:hAnsi="Arial" w:cs="Arial"/>
          <w:sz w:val="24"/>
          <w:szCs w:val="24"/>
        </w:rPr>
        <w:t xml:space="preserve">En el directorio Routes, </w:t>
      </w:r>
      <w:del w:id="81" w:author="Nahuel Defossé" w:date="2018-03-31T23:16:00Z">
        <w:r w:rsidDel="001B301E">
          <w:rPr>
            <w:rFonts w:ascii="Arial" w:hAnsi="Arial" w:cs="Arial"/>
            <w:sz w:val="24"/>
            <w:szCs w:val="24"/>
          </w:rPr>
          <w:delText>podemos apreciar</w:delText>
        </w:r>
      </w:del>
      <w:ins w:id="82" w:author="Nahuel Defossé" w:date="2018-03-31T23:16:00Z">
        <w:r w:rsidR="001B301E">
          <w:rPr>
            <w:rFonts w:ascii="Arial" w:hAnsi="Arial" w:cs="Arial"/>
            <w:sz w:val="24"/>
            <w:szCs w:val="24"/>
          </w:rPr>
          <w:t>se encuentran</w:t>
        </w:r>
      </w:ins>
      <w:r>
        <w:rPr>
          <w:rFonts w:ascii="Arial" w:hAnsi="Arial" w:cs="Arial"/>
          <w:sz w:val="24"/>
          <w:szCs w:val="24"/>
        </w:rPr>
        <w:t xml:space="preserve"> dos archivos: Api.js y Placas.js. El primero se encarga de gestionar las llamadas por métodos HTTP, </w:t>
      </w:r>
      <w:del w:id="83" w:author="Nahuel Defossé" w:date="2018-03-31T23:17:00Z">
        <w:r w:rsidDel="00FF39FB">
          <w:rPr>
            <w:rFonts w:ascii="Arial" w:hAnsi="Arial" w:cs="Arial"/>
            <w:sz w:val="24"/>
            <w:szCs w:val="24"/>
          </w:rPr>
          <w:delText xml:space="preserve">implementando </w:delText>
        </w:r>
      </w:del>
      <w:ins w:id="84" w:author="Nahuel Defossé" w:date="2018-03-31T23:17:00Z">
        <w:r w:rsidR="00FF39FB">
          <w:rPr>
            <w:rFonts w:ascii="Arial" w:hAnsi="Arial" w:cs="Arial"/>
            <w:sz w:val="24"/>
            <w:szCs w:val="24"/>
          </w:rPr>
          <w:t xml:space="preserve">hacia </w:t>
        </w:r>
        <w:r w:rsidR="00FF39FB" w:rsidRPr="00FF39FB">
          <w:rPr>
            <w:rFonts w:ascii="Arial" w:hAnsi="Arial" w:cs="Arial"/>
            <w:i/>
            <w:sz w:val="24"/>
            <w:szCs w:val="24"/>
            <w:rPrChange w:id="85" w:author="Nahuel Defossé" w:date="2018-03-31T23:17:00Z">
              <w:rPr>
                <w:rFonts w:ascii="Arial" w:hAnsi="Arial" w:cs="Arial"/>
                <w:sz w:val="24"/>
                <w:szCs w:val="24"/>
              </w:rPr>
            </w:rPrChange>
          </w:rPr>
          <w:t>endpoints</w:t>
        </w:r>
        <w:r w:rsidR="00FF39FB">
          <w:rPr>
            <w:rFonts w:ascii="Arial" w:hAnsi="Arial" w:cs="Arial"/>
            <w:sz w:val="24"/>
            <w:szCs w:val="24"/>
          </w:rPr>
          <w:t xml:space="preserve"> </w:t>
        </w:r>
      </w:ins>
      <w:r>
        <w:rPr>
          <w:rFonts w:ascii="Arial" w:hAnsi="Arial" w:cs="Arial"/>
          <w:sz w:val="24"/>
          <w:szCs w:val="24"/>
        </w:rPr>
        <w:t>REST. Por otro lado, Placas.js se encarga de gestionar la conexión a los periféricos de la Raspberry, que son la Arduino NANO y la Arduino MEGA.</w:t>
      </w:r>
    </w:p>
    <w:p w14:paraId="0014F621" w14:textId="77777777" w:rsidR="006247ED" w:rsidRDefault="006247ED" w:rsidP="00997FEC">
      <w:pPr>
        <w:rPr>
          <w:rFonts w:ascii="Arial" w:hAnsi="Arial" w:cs="Arial"/>
          <w:sz w:val="24"/>
          <w:szCs w:val="24"/>
        </w:rPr>
      </w:pPr>
    </w:p>
    <w:p w14:paraId="3F32F11B" w14:textId="77777777" w:rsidR="006247ED" w:rsidRDefault="006247ED" w:rsidP="00997FEC">
      <w:pPr>
        <w:rPr>
          <w:rFonts w:ascii="Arial" w:hAnsi="Arial" w:cs="Arial"/>
          <w:sz w:val="24"/>
          <w:szCs w:val="24"/>
        </w:rPr>
      </w:pPr>
      <w:r>
        <w:rPr>
          <w:rFonts w:ascii="Arial" w:hAnsi="Arial" w:cs="Arial"/>
          <w:sz w:val="24"/>
          <w:szCs w:val="24"/>
        </w:rPr>
        <w:t xml:space="preserve">Además, en el directorio dist, se almacena el </w:t>
      </w:r>
      <w:ins w:id="86" w:author="Nahuel Defossé" w:date="2018-03-31T23:17:00Z">
        <w:r w:rsidR="00FF39FB">
          <w:rPr>
            <w:rFonts w:ascii="Arial" w:hAnsi="Arial" w:cs="Arial"/>
            <w:sz w:val="24"/>
            <w:szCs w:val="24"/>
          </w:rPr>
          <w:t xml:space="preserve">resultado de la </w:t>
        </w:r>
      </w:ins>
      <w:r>
        <w:rPr>
          <w:rFonts w:ascii="Arial" w:hAnsi="Arial" w:cs="Arial"/>
          <w:sz w:val="24"/>
          <w:szCs w:val="24"/>
        </w:rPr>
        <w:t>compila</w:t>
      </w:r>
      <w:ins w:id="87" w:author="Nahuel Defossé" w:date="2018-03-31T23:17:00Z">
        <w:r w:rsidR="00FF39FB">
          <w:rPr>
            <w:rFonts w:ascii="Arial" w:hAnsi="Arial" w:cs="Arial"/>
            <w:sz w:val="24"/>
            <w:szCs w:val="24"/>
          </w:rPr>
          <w:t>ci</w:t>
        </w:r>
      </w:ins>
      <w:ins w:id="88" w:author="Nahuel Defossé" w:date="2018-03-31T23:18:00Z">
        <w:r w:rsidR="00FF39FB">
          <w:rPr>
            <w:rFonts w:ascii="Arial" w:hAnsi="Arial" w:cs="Arial"/>
            <w:sz w:val="24"/>
            <w:szCs w:val="24"/>
          </w:rPr>
          <w:t xml:space="preserve">ón de la aplicación Angular </w:t>
        </w:r>
        <w:r w:rsidR="00FF39FB" w:rsidRPr="00FF39FB">
          <w:rPr>
            <w:rFonts w:ascii="Arial" w:hAnsi="Arial" w:cs="Arial"/>
            <w:i/>
            <w:sz w:val="24"/>
            <w:szCs w:val="24"/>
            <w:rPrChange w:id="89" w:author="Nahuel Defossé" w:date="2018-03-31T23:18:00Z">
              <w:rPr>
                <w:rFonts w:ascii="Arial" w:hAnsi="Arial" w:cs="Arial"/>
                <w:sz w:val="24"/>
                <w:szCs w:val="24"/>
              </w:rPr>
            </w:rPrChange>
          </w:rPr>
          <w:t>front-end</w:t>
        </w:r>
        <w:r w:rsidR="00FF39FB">
          <w:rPr>
            <w:rFonts w:ascii="Arial" w:hAnsi="Arial" w:cs="Arial"/>
            <w:sz w:val="24"/>
            <w:szCs w:val="24"/>
          </w:rPr>
          <w:t xml:space="preserve">, </w:t>
        </w:r>
      </w:ins>
      <w:del w:id="90" w:author="Nahuel Defossé" w:date="2018-03-31T23:17:00Z">
        <w:r w:rsidDel="00FF39FB">
          <w:rPr>
            <w:rFonts w:ascii="Arial" w:hAnsi="Arial" w:cs="Arial"/>
            <w:sz w:val="24"/>
            <w:szCs w:val="24"/>
          </w:rPr>
          <w:delText>do</w:delText>
        </w:r>
      </w:del>
      <w:r>
        <w:rPr>
          <w:rFonts w:ascii="Arial" w:hAnsi="Arial" w:cs="Arial"/>
          <w:sz w:val="24"/>
          <w:szCs w:val="24"/>
        </w:rPr>
        <w:t xml:space="preserve"> </w:t>
      </w:r>
      <w:ins w:id="91" w:author="Nahuel Defossé" w:date="2018-03-31T23:18:00Z">
        <w:r w:rsidR="00FF39FB">
          <w:rPr>
            <w:rFonts w:ascii="Arial" w:hAnsi="Arial" w:cs="Arial"/>
            <w:sz w:val="24"/>
            <w:szCs w:val="24"/>
          </w:rPr>
          <w:t xml:space="preserve">que consisten en archivos </w:t>
        </w:r>
      </w:ins>
      <w:del w:id="92" w:author="Nahuel Defossé" w:date="2018-03-31T23:18:00Z">
        <w:r w:rsidDel="00FF39FB">
          <w:rPr>
            <w:rFonts w:ascii="Arial" w:hAnsi="Arial" w:cs="Arial"/>
            <w:sz w:val="24"/>
            <w:szCs w:val="24"/>
          </w:rPr>
          <w:delText>(js</w:delText>
        </w:r>
      </w:del>
      <w:ins w:id="93" w:author="Nahuel Defossé" w:date="2018-03-31T23:18:00Z">
        <w:r w:rsidR="00FF39FB">
          <w:rPr>
            <w:rFonts w:ascii="Arial" w:hAnsi="Arial" w:cs="Arial"/>
            <w:sz w:val="24"/>
            <w:szCs w:val="24"/>
          </w:rPr>
          <w:t>JavaScript</w:t>
        </w:r>
      </w:ins>
      <w:r>
        <w:rPr>
          <w:rFonts w:ascii="Arial" w:hAnsi="Arial" w:cs="Arial"/>
          <w:sz w:val="24"/>
          <w:szCs w:val="24"/>
        </w:rPr>
        <w:t xml:space="preserve">, </w:t>
      </w:r>
      <w:del w:id="94" w:author="Nahuel Defossé" w:date="2018-03-31T23:18:00Z">
        <w:r w:rsidDel="00FF39FB">
          <w:rPr>
            <w:rFonts w:ascii="Arial" w:hAnsi="Arial" w:cs="Arial"/>
            <w:sz w:val="24"/>
            <w:szCs w:val="24"/>
          </w:rPr>
          <w:delText>html</w:delText>
        </w:r>
      </w:del>
      <w:ins w:id="95" w:author="Nahuel Defossé" w:date="2018-03-31T23:18:00Z">
        <w:r w:rsidR="00FF39FB">
          <w:rPr>
            <w:rFonts w:ascii="Arial" w:hAnsi="Arial" w:cs="Arial"/>
            <w:sz w:val="24"/>
            <w:szCs w:val="24"/>
          </w:rPr>
          <w:t xml:space="preserve">HTML y </w:t>
        </w:r>
      </w:ins>
      <w:del w:id="96" w:author="Nahuel Defossé" w:date="2018-03-31T23:18:00Z">
        <w:r w:rsidDel="00FF39FB">
          <w:rPr>
            <w:rFonts w:ascii="Arial" w:hAnsi="Arial" w:cs="Arial"/>
            <w:sz w:val="24"/>
            <w:szCs w:val="24"/>
          </w:rPr>
          <w:delText>,</w:delText>
        </w:r>
      </w:del>
      <w:r>
        <w:rPr>
          <w:rFonts w:ascii="Arial" w:hAnsi="Arial" w:cs="Arial"/>
          <w:sz w:val="24"/>
          <w:szCs w:val="24"/>
        </w:rPr>
        <w:t xml:space="preserve"> </w:t>
      </w:r>
      <w:del w:id="97" w:author="Nahuel Defossé" w:date="2018-03-31T23:18:00Z">
        <w:r w:rsidDel="00FF39FB">
          <w:rPr>
            <w:rFonts w:ascii="Arial" w:hAnsi="Arial" w:cs="Arial"/>
            <w:sz w:val="24"/>
            <w:szCs w:val="24"/>
          </w:rPr>
          <w:delText>css3</w:delText>
        </w:r>
      </w:del>
      <w:ins w:id="98" w:author="Nahuel Defossé" w:date="2018-03-31T23:18:00Z">
        <w:r w:rsidR="00FF39FB">
          <w:rPr>
            <w:rFonts w:ascii="Arial" w:hAnsi="Arial" w:cs="Arial"/>
            <w:sz w:val="24"/>
            <w:szCs w:val="24"/>
          </w:rPr>
          <w:t>CSS3</w:t>
        </w:r>
      </w:ins>
      <w:r>
        <w:rPr>
          <w:rFonts w:ascii="Arial" w:hAnsi="Arial" w:cs="Arial"/>
          <w:sz w:val="24"/>
          <w:szCs w:val="24"/>
        </w:rPr>
        <w:t>)</w:t>
      </w:r>
      <w:del w:id="99" w:author="Nahuel Defossé" w:date="2018-03-31T23:18:00Z">
        <w:r w:rsidDel="00FF39FB">
          <w:rPr>
            <w:rFonts w:ascii="Arial" w:hAnsi="Arial" w:cs="Arial"/>
            <w:sz w:val="24"/>
            <w:szCs w:val="24"/>
          </w:rPr>
          <w:delText xml:space="preserve"> de la aplicación angular y en </w:delText>
        </w:r>
        <w:r w:rsidR="00934D6E" w:rsidDel="00FF39FB">
          <w:rPr>
            <w:rFonts w:ascii="Arial" w:hAnsi="Arial" w:cs="Arial"/>
            <w:sz w:val="24"/>
            <w:szCs w:val="24"/>
          </w:rPr>
          <w:delText>la raíz</w:delText>
        </w:r>
        <w:r w:rsidDel="00FF39FB">
          <w:rPr>
            <w:rFonts w:ascii="Arial" w:hAnsi="Arial" w:cs="Arial"/>
            <w:sz w:val="24"/>
            <w:szCs w:val="24"/>
          </w:rPr>
          <w:delText xml:space="preserve"> del directorio, </w:delText>
        </w:r>
      </w:del>
      <w:ins w:id="100" w:author="Nahuel Defossé" w:date="2018-03-31T23:18:00Z">
        <w:r w:rsidR="00FF39FB">
          <w:rPr>
            <w:rFonts w:ascii="Arial" w:hAnsi="Arial" w:cs="Arial"/>
            <w:sz w:val="24"/>
            <w:szCs w:val="24"/>
          </w:rPr>
          <w:t xml:space="preserve">. Por otro lado </w:t>
        </w:r>
      </w:ins>
      <w:r>
        <w:rPr>
          <w:rFonts w:ascii="Arial" w:hAnsi="Arial" w:cs="Arial"/>
          <w:sz w:val="24"/>
          <w:szCs w:val="24"/>
        </w:rPr>
        <w:t xml:space="preserve">existe </w:t>
      </w:r>
      <w:del w:id="101" w:author="Nahuel Defossé" w:date="2018-03-31T23:19:00Z">
        <w:r w:rsidDel="00FF39FB">
          <w:rPr>
            <w:rFonts w:ascii="Arial" w:hAnsi="Arial" w:cs="Arial"/>
            <w:sz w:val="24"/>
            <w:szCs w:val="24"/>
          </w:rPr>
          <w:delText xml:space="preserve">el </w:delText>
        </w:r>
      </w:del>
      <w:ins w:id="102" w:author="Nahuel Defossé" w:date="2018-03-31T23:19:00Z">
        <w:r w:rsidR="00FF39FB">
          <w:rPr>
            <w:rFonts w:ascii="Arial" w:hAnsi="Arial" w:cs="Arial"/>
            <w:sz w:val="24"/>
            <w:szCs w:val="24"/>
          </w:rPr>
          <w:t xml:space="preserve">un </w:t>
        </w:r>
      </w:ins>
      <w:r>
        <w:rPr>
          <w:rFonts w:ascii="Arial" w:hAnsi="Arial" w:cs="Arial"/>
          <w:sz w:val="24"/>
          <w:szCs w:val="24"/>
        </w:rPr>
        <w:t xml:space="preserve">archivo server.js encargado del </w:t>
      </w:r>
      <w:del w:id="103" w:author="Nahuel Defossé" w:date="2018-03-31T23:19:00Z">
        <w:r w:rsidDel="00FF39FB">
          <w:rPr>
            <w:rFonts w:ascii="Arial" w:hAnsi="Arial" w:cs="Arial"/>
            <w:sz w:val="24"/>
            <w:szCs w:val="24"/>
          </w:rPr>
          <w:delText xml:space="preserve">despliegue </w:delText>
        </w:r>
      </w:del>
      <w:ins w:id="104" w:author="Nahuel Defossé" w:date="2018-03-31T23:19:00Z">
        <w:r w:rsidR="00FF39FB">
          <w:rPr>
            <w:rFonts w:ascii="Arial" w:hAnsi="Arial" w:cs="Arial"/>
            <w:sz w:val="24"/>
            <w:szCs w:val="24"/>
          </w:rPr>
          <w:t xml:space="preserve">arranque </w:t>
        </w:r>
      </w:ins>
      <w:r>
        <w:rPr>
          <w:rFonts w:ascii="Arial" w:hAnsi="Arial" w:cs="Arial"/>
          <w:sz w:val="24"/>
          <w:szCs w:val="24"/>
        </w:rPr>
        <w:t xml:space="preserve">del servidor </w:t>
      </w:r>
      <w:ins w:id="105" w:author="Nahuel Defossé" w:date="2018-03-31T23:19:00Z">
        <w:r w:rsidR="00FF39FB">
          <w:rPr>
            <w:rFonts w:ascii="Arial" w:hAnsi="Arial" w:cs="Arial"/>
            <w:sz w:val="24"/>
            <w:szCs w:val="24"/>
          </w:rPr>
          <w:t xml:space="preserve">escuchando </w:t>
        </w:r>
      </w:ins>
      <w:del w:id="106" w:author="Nahuel Defossé" w:date="2018-03-31T23:19:00Z">
        <w:r w:rsidDel="00FF39FB">
          <w:rPr>
            <w:rFonts w:ascii="Arial" w:hAnsi="Arial" w:cs="Arial"/>
            <w:sz w:val="24"/>
            <w:szCs w:val="24"/>
          </w:rPr>
          <w:delText xml:space="preserve">en </w:delText>
        </w:r>
      </w:del>
      <w:r>
        <w:rPr>
          <w:rFonts w:ascii="Arial" w:hAnsi="Arial" w:cs="Arial"/>
          <w:sz w:val="24"/>
          <w:szCs w:val="24"/>
        </w:rPr>
        <w:t>el puerto 3000,</w:t>
      </w:r>
      <w:ins w:id="107" w:author="Nahuel Defossé" w:date="2018-03-31T23:19:00Z">
        <w:r w:rsidR="00FF39FB">
          <w:rPr>
            <w:rFonts w:ascii="Arial" w:hAnsi="Arial" w:cs="Arial"/>
            <w:sz w:val="24"/>
            <w:szCs w:val="24"/>
          </w:rPr>
          <w:t xml:space="preserve"> a través de las APIs estándard</w:t>
        </w:r>
      </w:ins>
      <w:del w:id="108" w:author="Nahuel Defossé" w:date="2018-03-31T23:19:00Z">
        <w:r w:rsidDel="00FF39FB">
          <w:rPr>
            <w:rFonts w:ascii="Arial" w:hAnsi="Arial" w:cs="Arial"/>
            <w:sz w:val="24"/>
            <w:szCs w:val="24"/>
          </w:rPr>
          <w:delText xml:space="preserve"> utilizando </w:delText>
        </w:r>
      </w:del>
      <w:ins w:id="109" w:author="Nahuel Defossé" w:date="2018-03-31T23:19:00Z">
        <w:r w:rsidR="00FF39FB">
          <w:rPr>
            <w:rFonts w:ascii="Arial" w:hAnsi="Arial" w:cs="Arial"/>
            <w:sz w:val="24"/>
            <w:szCs w:val="24"/>
          </w:rPr>
          <w:t xml:space="preserve"> de </w:t>
        </w:r>
      </w:ins>
      <w:del w:id="110" w:author="Nahuel Defossé" w:date="2018-03-31T23:19:00Z">
        <w:r w:rsidDel="00FF39FB">
          <w:rPr>
            <w:rFonts w:ascii="Arial" w:hAnsi="Arial" w:cs="Arial"/>
            <w:sz w:val="24"/>
            <w:szCs w:val="24"/>
          </w:rPr>
          <w:delText>node</w:delText>
        </w:r>
      </w:del>
      <w:ins w:id="111" w:author="Nahuel Defossé" w:date="2018-03-31T23:19:00Z">
        <w:r w:rsidR="00FF39FB">
          <w:rPr>
            <w:rFonts w:ascii="Arial" w:hAnsi="Arial" w:cs="Arial"/>
            <w:sz w:val="24"/>
            <w:szCs w:val="24"/>
          </w:rPr>
          <w:t>Node</w:t>
        </w:r>
      </w:ins>
      <w:r>
        <w:rPr>
          <w:rFonts w:ascii="Arial" w:hAnsi="Arial" w:cs="Arial"/>
          <w:sz w:val="24"/>
          <w:szCs w:val="24"/>
        </w:rPr>
        <w:t>.</w:t>
      </w:r>
    </w:p>
    <w:p w14:paraId="20587D97" w14:textId="77777777" w:rsidR="006247ED" w:rsidRDefault="006247ED" w:rsidP="00997FEC">
      <w:pPr>
        <w:rPr>
          <w:rFonts w:ascii="Arial" w:hAnsi="Arial" w:cs="Arial"/>
          <w:sz w:val="24"/>
          <w:szCs w:val="24"/>
        </w:rPr>
      </w:pPr>
    </w:p>
    <w:p w14:paraId="7DD6D6BA" w14:textId="77777777" w:rsidR="006247ED" w:rsidRDefault="00E24DEF" w:rsidP="00997FEC">
      <w:pPr>
        <w:rPr>
          <w:rFonts w:ascii="Arial" w:hAnsi="Arial" w:cs="Arial"/>
          <w:sz w:val="24"/>
          <w:szCs w:val="24"/>
        </w:rPr>
      </w:pPr>
      <w:r>
        <w:rPr>
          <w:rFonts w:ascii="Arial" w:hAnsi="Arial" w:cs="Arial"/>
          <w:sz w:val="24"/>
          <w:szCs w:val="24"/>
        </w:rPr>
        <w:t xml:space="preserve">La conectividad a MongoDB es realizada a través del driver MongoClient </w:t>
      </w:r>
      <w:del w:id="112" w:author="Nahuel Defossé" w:date="2018-03-31T23:20:00Z">
        <w:r w:rsidDel="00FF39FB">
          <w:rPr>
            <w:rFonts w:ascii="Arial" w:hAnsi="Arial" w:cs="Arial"/>
            <w:sz w:val="24"/>
            <w:szCs w:val="24"/>
          </w:rPr>
          <w:delText xml:space="preserve">definida </w:delText>
        </w:r>
      </w:del>
      <w:ins w:id="113" w:author="Nahuel Defossé" w:date="2018-03-31T23:26:00Z">
        <w:r w:rsidR="00FF39FB">
          <w:rPr>
            <w:rFonts w:ascii="Arial" w:hAnsi="Arial" w:cs="Arial"/>
            <w:sz w:val="24"/>
            <w:szCs w:val="24"/>
          </w:rPr>
          <w:t>utilizado</w:t>
        </w:r>
      </w:ins>
      <w:ins w:id="114" w:author="Nahuel Defossé" w:date="2018-03-31T23:20:00Z">
        <w:r w:rsidR="00FF39FB">
          <w:rPr>
            <w:rFonts w:ascii="Arial" w:hAnsi="Arial" w:cs="Arial"/>
            <w:sz w:val="24"/>
            <w:szCs w:val="24"/>
          </w:rPr>
          <w:t xml:space="preserve"> </w:t>
        </w:r>
      </w:ins>
      <w:r>
        <w:rPr>
          <w:rFonts w:ascii="Arial" w:hAnsi="Arial" w:cs="Arial"/>
          <w:sz w:val="24"/>
          <w:szCs w:val="24"/>
        </w:rPr>
        <w:t xml:space="preserve">en el archivo </w:t>
      </w:r>
      <w:del w:id="115" w:author="Nahuel Defossé" w:date="2018-03-31T23:20:00Z">
        <w:r w:rsidDel="00FF39FB">
          <w:rPr>
            <w:rFonts w:ascii="Arial" w:hAnsi="Arial" w:cs="Arial"/>
            <w:sz w:val="24"/>
            <w:szCs w:val="24"/>
          </w:rPr>
          <w:delText>api</w:delText>
        </w:r>
      </w:del>
      <w:ins w:id="116" w:author="Nahuel Defossé" w:date="2018-03-31T23:20:00Z">
        <w:r w:rsidR="00FF39FB">
          <w:rPr>
            <w:rFonts w:ascii="Arial" w:hAnsi="Arial" w:cs="Arial"/>
            <w:sz w:val="24"/>
            <w:szCs w:val="24"/>
          </w:rPr>
          <w:t>Api</w:t>
        </w:r>
      </w:ins>
      <w:r>
        <w:rPr>
          <w:rFonts w:ascii="Arial" w:hAnsi="Arial" w:cs="Arial"/>
          <w:sz w:val="24"/>
          <w:szCs w:val="24"/>
        </w:rPr>
        <w:t>.js.</w:t>
      </w:r>
    </w:p>
    <w:p w14:paraId="35F8ABB6" w14:textId="77777777" w:rsidR="007628B3" w:rsidRPr="00294A12" w:rsidRDefault="006247ED" w:rsidP="00997FEC">
      <w:pPr>
        <w:rPr>
          <w:rFonts w:ascii="Arial" w:hAnsi="Arial" w:cs="Arial"/>
          <w:sz w:val="24"/>
          <w:szCs w:val="24"/>
        </w:rPr>
      </w:pPr>
      <w:r>
        <w:rPr>
          <w:rFonts w:ascii="Arial" w:hAnsi="Arial" w:cs="Arial"/>
          <w:sz w:val="24"/>
          <w:szCs w:val="24"/>
        </w:rPr>
        <w:t xml:space="preserve"> </w:t>
      </w:r>
    </w:p>
    <w:p w14:paraId="1FE02EA0" w14:textId="77777777" w:rsidR="007F423A" w:rsidDel="00CF749C" w:rsidRDefault="007F423A" w:rsidP="00997FEC">
      <w:pPr>
        <w:rPr>
          <w:del w:id="117" w:author="Nahuel Defossé" w:date="2018-03-31T23:39:00Z"/>
        </w:rPr>
      </w:pPr>
      <w:commentRangeStart w:id="118"/>
      <w:del w:id="119" w:author="Nahuel Defossé" w:date="2018-03-31T23:39:00Z">
        <w:r w:rsidDel="00CF749C">
          <w:rPr>
            <w:rFonts w:ascii="Arial" w:hAnsi="Arial" w:cs="Arial"/>
            <w:sz w:val="24"/>
            <w:szCs w:val="24"/>
          </w:rPr>
          <w:delText xml:space="preserve">A su vez, Express filtra </w:delText>
        </w:r>
        <w:r w:rsidR="00997FEC" w:rsidRPr="00294A12" w:rsidDel="00CF749C">
          <w:rPr>
            <w:rFonts w:ascii="Arial" w:hAnsi="Arial" w:cs="Arial"/>
            <w:sz w:val="24"/>
            <w:szCs w:val="24"/>
          </w:rPr>
          <w:delText xml:space="preserve">las rutas </w:delText>
        </w:r>
        <w:r w:rsidR="00F959D3" w:rsidDel="00CF749C">
          <w:rPr>
            <w:rFonts w:ascii="Arial" w:hAnsi="Arial" w:cs="Arial"/>
            <w:sz w:val="24"/>
            <w:szCs w:val="24"/>
          </w:rPr>
          <w:delText xml:space="preserve">accedidas al host (192.168.2.1:3000) </w:delText>
        </w:r>
        <w:r w:rsidR="00997FEC" w:rsidRPr="00294A12" w:rsidDel="00CF749C">
          <w:rPr>
            <w:rFonts w:ascii="Arial" w:hAnsi="Arial" w:cs="Arial"/>
            <w:sz w:val="24"/>
            <w:szCs w:val="24"/>
          </w:rPr>
          <w:delText>resolviendo y respondiendo las distintas consultas realizadas por la App en Angular.</w:delText>
        </w:r>
        <w:r w:rsidR="00997FEC" w:rsidDel="00CF749C">
          <w:delText xml:space="preserve"> </w:delText>
        </w:r>
      </w:del>
      <w:commentRangeEnd w:id="118"/>
      <w:r w:rsidR="00CF749C">
        <w:rPr>
          <w:rStyle w:val="Refdecomentario"/>
        </w:rPr>
        <w:commentReference w:id="118"/>
      </w:r>
    </w:p>
    <w:p w14:paraId="76696ADE" w14:textId="77777777" w:rsidR="007F423A" w:rsidRDefault="007F423A" w:rsidP="00997FEC"/>
    <w:p w14:paraId="4535B013" w14:textId="77777777" w:rsidR="007F423A" w:rsidRPr="00431BA0" w:rsidRDefault="007F423A" w:rsidP="00997FEC">
      <w:pPr>
        <w:rPr>
          <w:rFonts w:ascii="Arial" w:hAnsi="Arial" w:cs="Arial"/>
          <w:sz w:val="24"/>
          <w:szCs w:val="24"/>
        </w:rPr>
      </w:pPr>
      <w:r w:rsidRPr="00431BA0">
        <w:rPr>
          <w:rFonts w:ascii="Arial" w:hAnsi="Arial" w:cs="Arial"/>
          <w:sz w:val="24"/>
          <w:szCs w:val="24"/>
        </w:rPr>
        <w:t xml:space="preserve">Las </w:t>
      </w:r>
      <w:del w:id="120" w:author="Nahuel Defossé" w:date="2018-03-31T23:39:00Z">
        <w:r w:rsidRPr="00CF749C" w:rsidDel="00CF749C">
          <w:rPr>
            <w:rFonts w:ascii="Arial" w:hAnsi="Arial" w:cs="Arial"/>
            <w:i/>
            <w:sz w:val="24"/>
            <w:szCs w:val="24"/>
            <w:rPrChange w:id="121" w:author="Nahuel Defossé" w:date="2018-03-31T23:39:00Z">
              <w:rPr>
                <w:rFonts w:ascii="Arial" w:hAnsi="Arial" w:cs="Arial"/>
                <w:sz w:val="24"/>
                <w:szCs w:val="24"/>
              </w:rPr>
            </w:rPrChange>
          </w:rPr>
          <w:delText xml:space="preserve">distintas </w:delText>
        </w:r>
      </w:del>
      <w:ins w:id="122" w:author="Nahuel Defossé" w:date="2018-03-31T23:39:00Z">
        <w:r w:rsidR="00CF749C">
          <w:rPr>
            <w:rFonts w:ascii="Arial" w:hAnsi="Arial" w:cs="Arial"/>
            <w:i/>
            <w:sz w:val="24"/>
            <w:szCs w:val="24"/>
          </w:rPr>
          <w:t xml:space="preserve">endpoints </w:t>
        </w:r>
      </w:ins>
      <w:ins w:id="123" w:author="Nahuel Defossé" w:date="2018-03-31T23:40:00Z">
        <w:r w:rsidR="00CF749C" w:rsidRPr="00CF749C">
          <w:rPr>
            <w:rFonts w:ascii="Arial" w:hAnsi="Arial" w:cs="Arial"/>
            <w:sz w:val="24"/>
            <w:szCs w:val="24"/>
            <w:rPrChange w:id="124" w:author="Nahuel Defossé" w:date="2018-03-31T23:40:00Z">
              <w:rPr>
                <w:rFonts w:ascii="Arial" w:hAnsi="Arial" w:cs="Arial"/>
                <w:i/>
                <w:sz w:val="24"/>
                <w:szCs w:val="24"/>
              </w:rPr>
            </w:rPrChange>
          </w:rPr>
          <w:t>REST</w:t>
        </w:r>
        <w:r w:rsidR="00CF749C">
          <w:rPr>
            <w:rFonts w:ascii="Arial" w:hAnsi="Arial" w:cs="Arial"/>
            <w:sz w:val="24"/>
            <w:szCs w:val="24"/>
          </w:rPr>
          <w:t xml:space="preserve">, </w:t>
        </w:r>
      </w:ins>
      <w:del w:id="125" w:author="Nahuel Defossé" w:date="2018-03-31T23:40:00Z">
        <w:r w:rsidRPr="00431BA0" w:rsidDel="00CF749C">
          <w:rPr>
            <w:rFonts w:ascii="Arial" w:hAnsi="Arial" w:cs="Arial"/>
            <w:sz w:val="24"/>
            <w:szCs w:val="24"/>
          </w:rPr>
          <w:delText>llamadas resueltas</w:delText>
        </w:r>
      </w:del>
      <w:ins w:id="126" w:author="Nahuel Defossé" w:date="2018-03-31T23:40:00Z">
        <w:r w:rsidR="00CF749C">
          <w:rPr>
            <w:rFonts w:ascii="Arial" w:hAnsi="Arial" w:cs="Arial"/>
            <w:sz w:val="24"/>
            <w:szCs w:val="24"/>
          </w:rPr>
          <w:t>atendidos</w:t>
        </w:r>
      </w:ins>
      <w:r w:rsidRPr="00431BA0">
        <w:rPr>
          <w:rFonts w:ascii="Arial" w:hAnsi="Arial" w:cs="Arial"/>
          <w:sz w:val="24"/>
          <w:szCs w:val="24"/>
        </w:rPr>
        <w:t xml:space="preserve"> por Express, </w:t>
      </w:r>
      <w:del w:id="127" w:author="Nahuel Defossé" w:date="2018-03-31T23:40:00Z">
        <w:r w:rsidRPr="00431BA0" w:rsidDel="00CF749C">
          <w:rPr>
            <w:rFonts w:ascii="Arial" w:hAnsi="Arial" w:cs="Arial"/>
            <w:sz w:val="24"/>
            <w:szCs w:val="24"/>
          </w:rPr>
          <w:delText xml:space="preserve">utilizando REST </w:delText>
        </w:r>
      </w:del>
      <w:r w:rsidRPr="00431BA0">
        <w:rPr>
          <w:rFonts w:ascii="Arial" w:hAnsi="Arial" w:cs="Arial"/>
          <w:sz w:val="24"/>
          <w:szCs w:val="24"/>
        </w:rPr>
        <w:t>son:</w:t>
      </w:r>
    </w:p>
    <w:p w14:paraId="37B09242" w14:textId="77777777" w:rsidR="007F423A" w:rsidRDefault="007F423A" w:rsidP="00997FEC"/>
    <w:p w14:paraId="0BE7C127" w14:textId="77777777"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Temperturas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devolviendo temperaturas almacenadas en la BD</w:t>
      </w:r>
      <w:r w:rsidR="00AA23CC">
        <w:rPr>
          <w:rFonts w:ascii="Arial" w:hAnsi="Arial" w:cs="Arial"/>
          <w:sz w:val="24"/>
          <w:szCs w:val="24"/>
        </w:rPr>
        <w:t>.</w:t>
      </w:r>
    </w:p>
    <w:p w14:paraId="54E99A1B" w14:textId="77777777" w:rsidR="007F423A" w:rsidRDefault="007F423A" w:rsidP="00997FEC">
      <w:pPr>
        <w:pStyle w:val="Prrafodelista"/>
        <w:numPr>
          <w:ilvl w:val="0"/>
          <w:numId w:val="2"/>
        </w:numPr>
        <w:rPr>
          <w:ins w:id="128" w:author="Nahuel Defossé" w:date="2018-03-31T23:41:00Z"/>
          <w:rFonts w:ascii="Arial" w:hAnsi="Arial" w:cs="Arial"/>
          <w:sz w:val="24"/>
          <w:szCs w:val="24"/>
        </w:rPr>
      </w:pPr>
      <w:r w:rsidRPr="00431BA0">
        <w:rPr>
          <w:rFonts w:ascii="Arial" w:hAnsi="Arial" w:cs="Arial"/>
          <w:sz w:val="24"/>
          <w:szCs w:val="24"/>
        </w:rPr>
        <w:t xml:space="preserve">Monoxidos </w:t>
      </w:r>
      <w:r w:rsidRPr="00431BA0">
        <w:rPr>
          <w:rFonts w:ascii="Arial" w:hAnsi="Arial" w:cs="Arial"/>
          <w:sz w:val="24"/>
          <w:szCs w:val="24"/>
        </w:rPr>
        <w:sym w:font="Wingdings" w:char="F0E0"/>
      </w:r>
      <w:r w:rsidRPr="00431BA0">
        <w:rPr>
          <w:rFonts w:ascii="Arial" w:hAnsi="Arial" w:cs="Arial"/>
          <w:sz w:val="24"/>
          <w:szCs w:val="24"/>
        </w:rPr>
        <w:t xml:space="preserve"> </w:t>
      </w:r>
      <w:r w:rsidR="00AA23CC" w:rsidRPr="00431BA0">
        <w:rPr>
          <w:rFonts w:ascii="Arial" w:hAnsi="Arial" w:cs="Arial"/>
          <w:sz w:val="24"/>
          <w:szCs w:val="24"/>
        </w:rPr>
        <w:t>Api.js, devolviendo</w:t>
      </w:r>
      <w:r w:rsidR="00F27CE3" w:rsidRPr="00431BA0">
        <w:rPr>
          <w:rFonts w:ascii="Arial" w:hAnsi="Arial" w:cs="Arial"/>
          <w:sz w:val="24"/>
          <w:szCs w:val="24"/>
        </w:rPr>
        <w:t xml:space="preserve"> monóxidos almacenadas en la BD</w:t>
      </w:r>
      <w:r w:rsidR="00AA23CC">
        <w:rPr>
          <w:rFonts w:ascii="Arial" w:hAnsi="Arial" w:cs="Arial"/>
          <w:sz w:val="24"/>
          <w:szCs w:val="24"/>
        </w:rPr>
        <w:t>.</w:t>
      </w:r>
    </w:p>
    <w:p w14:paraId="20C9ECB4" w14:textId="77777777" w:rsidR="00E41F86" w:rsidDel="00E41F86" w:rsidRDefault="00E41F86" w:rsidP="00E41F86">
      <w:pPr>
        <w:pStyle w:val="Prrafodelista"/>
        <w:numPr>
          <w:ilvl w:val="0"/>
          <w:numId w:val="2"/>
        </w:numPr>
        <w:rPr>
          <w:del w:id="129" w:author="Nahuel Defossé" w:date="2018-03-31T23:41:00Z"/>
          <w:moveTo w:id="130" w:author="Nahuel Defossé" w:date="2018-03-31T23:41:00Z"/>
          <w:rFonts w:ascii="Arial" w:hAnsi="Arial" w:cs="Arial"/>
          <w:sz w:val="24"/>
          <w:szCs w:val="24"/>
        </w:rPr>
      </w:pPr>
      <w:moveToRangeStart w:id="131" w:author="Nahuel Defossé" w:date="2018-03-31T23:41:00Z" w:name="move510303031"/>
      <w:moveTo w:id="132" w:author="Nahuel Defossé" w:date="2018-03-31T23:41:00Z">
        <w:r w:rsidRPr="00431BA0">
          <w:rPr>
            <w:rFonts w:ascii="Arial" w:hAnsi="Arial" w:cs="Arial"/>
            <w:sz w:val="24"/>
            <w:szCs w:val="24"/>
          </w:rPr>
          <w:t xml:space="preserve">Monoxido </w:t>
        </w:r>
        <w:r w:rsidRPr="00431BA0">
          <w:rPr>
            <w:rFonts w:ascii="Arial" w:hAnsi="Arial" w:cs="Arial"/>
            <w:sz w:val="24"/>
            <w:szCs w:val="24"/>
          </w:rPr>
          <w:sym w:font="Wingdings" w:char="F0E0"/>
        </w:r>
        <w:r w:rsidRPr="00431BA0">
          <w:rPr>
            <w:rFonts w:ascii="Arial" w:hAnsi="Arial" w:cs="Arial"/>
            <w:sz w:val="24"/>
            <w:szCs w:val="24"/>
          </w:rPr>
          <w:t xml:space="preserve"> placas.js, se obtiene el valor actual de monóxido en el ambiente</w:t>
        </w:r>
        <w:r>
          <w:rPr>
            <w:rFonts w:ascii="Arial" w:hAnsi="Arial" w:cs="Arial"/>
            <w:sz w:val="24"/>
            <w:szCs w:val="24"/>
          </w:rPr>
          <w:t>.</w:t>
        </w:r>
      </w:moveTo>
    </w:p>
    <w:moveToRangeEnd w:id="131"/>
    <w:p w14:paraId="7D8A88A2" w14:textId="77777777" w:rsidR="00E41F86" w:rsidRPr="00E41F86" w:rsidRDefault="00E41F86" w:rsidP="00E41F86">
      <w:pPr>
        <w:pStyle w:val="Prrafodelista"/>
        <w:numPr>
          <w:ilvl w:val="0"/>
          <w:numId w:val="2"/>
        </w:numPr>
        <w:rPr>
          <w:rFonts w:ascii="Arial" w:hAnsi="Arial" w:cs="Arial"/>
          <w:sz w:val="24"/>
          <w:szCs w:val="24"/>
          <w:rPrChange w:id="133" w:author="Nahuel Defossé" w:date="2018-03-31T23:41:00Z">
            <w:rPr/>
          </w:rPrChange>
        </w:rPr>
      </w:pPr>
    </w:p>
    <w:p w14:paraId="46A8A77C" w14:textId="77777777"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Apagar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apagando la Raspberry desde el sistema operativo</w:t>
      </w:r>
      <w:r w:rsidR="00AA23CC">
        <w:rPr>
          <w:rFonts w:ascii="Arial" w:hAnsi="Arial" w:cs="Arial"/>
          <w:sz w:val="24"/>
          <w:szCs w:val="24"/>
        </w:rPr>
        <w:t>.</w:t>
      </w:r>
    </w:p>
    <w:p w14:paraId="4F2E2AF8" w14:textId="77777777"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Reiniciar </w:t>
      </w:r>
      <w:r w:rsidRPr="00431BA0">
        <w:rPr>
          <w:rFonts w:ascii="Arial" w:hAnsi="Arial" w:cs="Arial"/>
          <w:sz w:val="24"/>
          <w:szCs w:val="24"/>
        </w:rPr>
        <w:sym w:font="Wingdings" w:char="F0E0"/>
      </w:r>
      <w:r w:rsidRPr="00431BA0">
        <w:rPr>
          <w:rFonts w:ascii="Arial" w:hAnsi="Arial" w:cs="Arial"/>
          <w:sz w:val="24"/>
          <w:szCs w:val="24"/>
        </w:rPr>
        <w:t xml:space="preserve"> Api.js</w:t>
      </w:r>
      <w:r w:rsidR="00F27CE3" w:rsidRPr="00431BA0">
        <w:rPr>
          <w:rFonts w:ascii="Arial" w:hAnsi="Arial" w:cs="Arial"/>
          <w:sz w:val="24"/>
          <w:szCs w:val="24"/>
        </w:rPr>
        <w:t>, reiniciando la Raspberry desde el sistema operativo</w:t>
      </w:r>
      <w:r w:rsidR="00AA23CC">
        <w:rPr>
          <w:rFonts w:ascii="Arial" w:hAnsi="Arial" w:cs="Arial"/>
          <w:sz w:val="24"/>
          <w:szCs w:val="24"/>
        </w:rPr>
        <w:t>.</w:t>
      </w:r>
    </w:p>
    <w:p w14:paraId="39334DA7" w14:textId="77777777"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lastRenderedPageBreak/>
        <w:t>Arriba</w:t>
      </w:r>
      <w:r w:rsidR="00F27CE3" w:rsidRPr="00431BA0">
        <w:rPr>
          <w:rFonts w:ascii="Arial" w:hAnsi="Arial" w:cs="Arial"/>
          <w:sz w:val="24"/>
          <w:szCs w:val="24"/>
        </w:rPr>
        <w:t>, Abajo, Izquierda, Derecha, Stop</w:t>
      </w:r>
      <w:r w:rsidRPr="00431BA0">
        <w:rPr>
          <w:rFonts w:ascii="Arial" w:hAnsi="Arial" w:cs="Arial"/>
          <w:sz w:val="24"/>
          <w:szCs w:val="24"/>
        </w:rPr>
        <w:t xml:space="preserve"> </w:t>
      </w:r>
      <w:r w:rsidRPr="00431BA0">
        <w:rPr>
          <w:rFonts w:ascii="Arial" w:hAnsi="Arial" w:cs="Arial"/>
          <w:sz w:val="24"/>
          <w:szCs w:val="24"/>
        </w:rPr>
        <w:sym w:font="Wingdings" w:char="F0E0"/>
      </w:r>
      <w:r w:rsidRPr="00431BA0">
        <w:rPr>
          <w:rFonts w:ascii="Arial" w:hAnsi="Arial" w:cs="Arial"/>
          <w:sz w:val="24"/>
          <w:szCs w:val="24"/>
        </w:rPr>
        <w:t xml:space="preserve"> placas.js</w:t>
      </w:r>
      <w:r w:rsidR="00F27CE3" w:rsidRPr="00431BA0">
        <w:rPr>
          <w:rFonts w:ascii="Arial" w:hAnsi="Arial" w:cs="Arial"/>
          <w:sz w:val="24"/>
          <w:szCs w:val="24"/>
        </w:rPr>
        <w:t xml:space="preserve">, ejecutando un orden a los motores para desplazarse o detenerse. </w:t>
      </w:r>
    </w:p>
    <w:p w14:paraId="0036C62E" w14:textId="77777777"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Ultrasonido </w:t>
      </w:r>
      <w:r w:rsidRPr="00431BA0">
        <w:rPr>
          <w:rFonts w:ascii="Arial" w:hAnsi="Arial" w:cs="Arial"/>
          <w:sz w:val="24"/>
          <w:szCs w:val="24"/>
        </w:rPr>
        <w:sym w:font="Wingdings" w:char="F0E0"/>
      </w:r>
      <w:r w:rsidRPr="00431BA0">
        <w:rPr>
          <w:rFonts w:ascii="Arial" w:hAnsi="Arial" w:cs="Arial"/>
          <w:sz w:val="24"/>
          <w:szCs w:val="24"/>
        </w:rPr>
        <w:t xml:space="preserve"> placas.js</w:t>
      </w:r>
      <w:r w:rsidR="00F27CE3" w:rsidRPr="00431BA0">
        <w:rPr>
          <w:rFonts w:ascii="Arial" w:hAnsi="Arial" w:cs="Arial"/>
          <w:sz w:val="24"/>
          <w:szCs w:val="24"/>
        </w:rPr>
        <w:t xml:space="preserve">, </w:t>
      </w:r>
      <w:del w:id="134" w:author="Nahuel Defossé" w:date="2018-03-31T23:40:00Z">
        <w:r w:rsidR="00F27CE3" w:rsidRPr="00431BA0" w:rsidDel="00CF749C">
          <w:rPr>
            <w:rFonts w:ascii="Arial" w:hAnsi="Arial" w:cs="Arial"/>
            <w:sz w:val="24"/>
            <w:szCs w:val="24"/>
          </w:rPr>
          <w:delText xml:space="preserve">obteniendo </w:delText>
        </w:r>
      </w:del>
      <w:ins w:id="135" w:author="Nahuel Defossé" w:date="2018-03-31T23:40:00Z">
        <w:r w:rsidR="00CF749C">
          <w:rPr>
            <w:rFonts w:ascii="Arial" w:hAnsi="Arial" w:cs="Arial"/>
            <w:sz w:val="24"/>
            <w:szCs w:val="24"/>
          </w:rPr>
          <w:t>recupera</w:t>
        </w:r>
        <w:r w:rsidR="00CF749C" w:rsidRPr="00431BA0">
          <w:rPr>
            <w:rFonts w:ascii="Arial" w:hAnsi="Arial" w:cs="Arial"/>
            <w:sz w:val="24"/>
            <w:szCs w:val="24"/>
          </w:rPr>
          <w:t xml:space="preserve"> </w:t>
        </w:r>
      </w:ins>
      <w:del w:id="136" w:author="Nahuel Defossé" w:date="2018-03-31T23:41:00Z">
        <w:r w:rsidR="00F27CE3" w:rsidRPr="00431BA0" w:rsidDel="00CF749C">
          <w:rPr>
            <w:rFonts w:ascii="Arial" w:hAnsi="Arial" w:cs="Arial"/>
            <w:sz w:val="24"/>
            <w:szCs w:val="24"/>
          </w:rPr>
          <w:delText xml:space="preserve">los </w:delText>
        </w:r>
      </w:del>
      <w:r w:rsidR="00F27CE3" w:rsidRPr="00431BA0">
        <w:rPr>
          <w:rFonts w:ascii="Arial" w:hAnsi="Arial" w:cs="Arial"/>
          <w:sz w:val="24"/>
          <w:szCs w:val="24"/>
        </w:rPr>
        <w:t xml:space="preserve">valores de </w:t>
      </w:r>
      <w:ins w:id="137" w:author="Nahuel Defossé" w:date="2018-03-31T23:41:00Z">
        <w:r w:rsidR="00CF749C">
          <w:rPr>
            <w:rFonts w:ascii="Arial" w:hAnsi="Arial" w:cs="Arial"/>
            <w:sz w:val="24"/>
            <w:szCs w:val="24"/>
          </w:rPr>
          <w:t xml:space="preserve">distancia medida por </w:t>
        </w:r>
      </w:ins>
      <w:r w:rsidR="00F27CE3" w:rsidRPr="00431BA0">
        <w:rPr>
          <w:rFonts w:ascii="Arial" w:hAnsi="Arial" w:cs="Arial"/>
          <w:sz w:val="24"/>
          <w:szCs w:val="24"/>
        </w:rPr>
        <w:t>ultrasonido</w:t>
      </w:r>
      <w:del w:id="138" w:author="Nahuel Defossé" w:date="2018-03-31T23:41:00Z">
        <w:r w:rsidR="00F27CE3" w:rsidRPr="00431BA0" w:rsidDel="00CF749C">
          <w:rPr>
            <w:rFonts w:ascii="Arial" w:hAnsi="Arial" w:cs="Arial"/>
            <w:sz w:val="24"/>
            <w:szCs w:val="24"/>
          </w:rPr>
          <w:delText xml:space="preserve"> detectados</w:delText>
        </w:r>
      </w:del>
      <w:r w:rsidR="00F27CE3" w:rsidRPr="00431BA0">
        <w:rPr>
          <w:rFonts w:ascii="Arial" w:hAnsi="Arial" w:cs="Arial"/>
          <w:sz w:val="24"/>
          <w:szCs w:val="24"/>
        </w:rPr>
        <w:t xml:space="preserve">. </w:t>
      </w:r>
    </w:p>
    <w:p w14:paraId="505D8344" w14:textId="77777777" w:rsidR="007F423A" w:rsidRPr="00431BA0" w:rsidRDefault="007F423A" w:rsidP="00997FEC">
      <w:pPr>
        <w:pStyle w:val="Prrafodelista"/>
        <w:numPr>
          <w:ilvl w:val="0"/>
          <w:numId w:val="2"/>
        </w:numPr>
        <w:rPr>
          <w:rFonts w:ascii="Arial" w:hAnsi="Arial" w:cs="Arial"/>
          <w:sz w:val="24"/>
          <w:szCs w:val="24"/>
        </w:rPr>
      </w:pPr>
      <w:r w:rsidRPr="00431BA0">
        <w:rPr>
          <w:rFonts w:ascii="Arial" w:hAnsi="Arial" w:cs="Arial"/>
          <w:sz w:val="24"/>
          <w:szCs w:val="24"/>
        </w:rPr>
        <w:t xml:space="preserve">GPS </w:t>
      </w:r>
      <w:r w:rsidRPr="00431BA0">
        <w:rPr>
          <w:rFonts w:ascii="Arial" w:hAnsi="Arial" w:cs="Arial"/>
          <w:sz w:val="24"/>
          <w:szCs w:val="24"/>
        </w:rPr>
        <w:sym w:font="Wingdings" w:char="F0E0"/>
      </w:r>
      <w:r w:rsidRPr="00431BA0">
        <w:rPr>
          <w:rFonts w:ascii="Arial" w:hAnsi="Arial" w:cs="Arial"/>
          <w:sz w:val="24"/>
          <w:szCs w:val="24"/>
        </w:rPr>
        <w:t xml:space="preserve"> placas.js</w:t>
      </w:r>
      <w:r w:rsidR="00F27CE3" w:rsidRPr="00431BA0">
        <w:rPr>
          <w:rFonts w:ascii="Arial" w:hAnsi="Arial" w:cs="Arial"/>
          <w:sz w:val="24"/>
          <w:szCs w:val="24"/>
        </w:rPr>
        <w:t xml:space="preserve">, </w:t>
      </w:r>
      <w:del w:id="139" w:author="Nahuel Defossé" w:date="2018-03-31T23:41:00Z">
        <w:r w:rsidR="00F27CE3" w:rsidRPr="00431BA0" w:rsidDel="00E41F86">
          <w:rPr>
            <w:rFonts w:ascii="Arial" w:hAnsi="Arial" w:cs="Arial"/>
            <w:sz w:val="24"/>
            <w:szCs w:val="24"/>
          </w:rPr>
          <w:delText xml:space="preserve">obteniendo </w:delText>
        </w:r>
      </w:del>
      <w:ins w:id="140" w:author="Nahuel Defossé" w:date="2018-03-31T23:41:00Z">
        <w:r w:rsidR="00E41F86">
          <w:rPr>
            <w:rFonts w:ascii="Arial" w:hAnsi="Arial" w:cs="Arial"/>
            <w:sz w:val="24"/>
            <w:szCs w:val="24"/>
          </w:rPr>
          <w:t>recupera</w:t>
        </w:r>
        <w:r w:rsidR="00E41F86" w:rsidRPr="00431BA0">
          <w:rPr>
            <w:rFonts w:ascii="Arial" w:hAnsi="Arial" w:cs="Arial"/>
            <w:sz w:val="24"/>
            <w:szCs w:val="24"/>
          </w:rPr>
          <w:t xml:space="preserve"> </w:t>
        </w:r>
      </w:ins>
      <w:del w:id="141" w:author="Nahuel Defossé" w:date="2018-03-31T23:41:00Z">
        <w:r w:rsidR="00F27CE3" w:rsidRPr="00431BA0" w:rsidDel="00E41F86">
          <w:rPr>
            <w:rFonts w:ascii="Arial" w:hAnsi="Arial" w:cs="Arial"/>
            <w:sz w:val="24"/>
            <w:szCs w:val="24"/>
          </w:rPr>
          <w:delText xml:space="preserve">los </w:delText>
        </w:r>
      </w:del>
      <w:r w:rsidR="00F27CE3" w:rsidRPr="00431BA0">
        <w:rPr>
          <w:rFonts w:ascii="Arial" w:hAnsi="Arial" w:cs="Arial"/>
          <w:sz w:val="24"/>
          <w:szCs w:val="24"/>
        </w:rPr>
        <w:t xml:space="preserve">valores </w:t>
      </w:r>
      <w:r w:rsidR="00431BA0" w:rsidRPr="00431BA0">
        <w:rPr>
          <w:rFonts w:ascii="Arial" w:hAnsi="Arial" w:cs="Arial"/>
          <w:sz w:val="24"/>
          <w:szCs w:val="24"/>
        </w:rPr>
        <w:t xml:space="preserve">como altura, velocidad, curso, fecha y </w:t>
      </w:r>
      <w:r w:rsidR="00F27CE3" w:rsidRPr="00431BA0">
        <w:rPr>
          <w:rFonts w:ascii="Arial" w:hAnsi="Arial" w:cs="Arial"/>
          <w:sz w:val="24"/>
          <w:szCs w:val="24"/>
        </w:rPr>
        <w:t xml:space="preserve">coordenadas. </w:t>
      </w:r>
    </w:p>
    <w:p w14:paraId="2E819628" w14:textId="77777777" w:rsidR="007F423A" w:rsidDel="00E41F86" w:rsidRDefault="007F423A" w:rsidP="007F423A">
      <w:pPr>
        <w:pStyle w:val="Prrafodelista"/>
        <w:numPr>
          <w:ilvl w:val="0"/>
          <w:numId w:val="2"/>
        </w:numPr>
        <w:rPr>
          <w:moveFrom w:id="142" w:author="Nahuel Defossé" w:date="2018-03-31T23:41:00Z"/>
          <w:rFonts w:ascii="Arial" w:hAnsi="Arial" w:cs="Arial"/>
          <w:sz w:val="24"/>
          <w:szCs w:val="24"/>
        </w:rPr>
      </w:pPr>
      <w:moveFromRangeStart w:id="143" w:author="Nahuel Defossé" w:date="2018-03-31T23:41:00Z" w:name="move510303031"/>
      <w:moveFrom w:id="144" w:author="Nahuel Defossé" w:date="2018-03-31T23:41:00Z">
        <w:r w:rsidRPr="00431BA0" w:rsidDel="00E41F86">
          <w:rPr>
            <w:rFonts w:ascii="Arial" w:hAnsi="Arial" w:cs="Arial"/>
            <w:sz w:val="24"/>
            <w:szCs w:val="24"/>
          </w:rPr>
          <w:t xml:space="preserve">Monoxido </w:t>
        </w:r>
        <w:r w:rsidRPr="00431BA0" w:rsidDel="00E41F86">
          <w:rPr>
            <w:rFonts w:ascii="Arial" w:hAnsi="Arial" w:cs="Arial"/>
            <w:sz w:val="24"/>
            <w:szCs w:val="24"/>
          </w:rPr>
          <w:sym w:font="Wingdings" w:char="F0E0"/>
        </w:r>
        <w:r w:rsidRPr="00431BA0" w:rsidDel="00E41F86">
          <w:rPr>
            <w:rFonts w:ascii="Arial" w:hAnsi="Arial" w:cs="Arial"/>
            <w:sz w:val="24"/>
            <w:szCs w:val="24"/>
          </w:rPr>
          <w:t xml:space="preserve"> placas.js</w:t>
        </w:r>
        <w:r w:rsidR="00431BA0" w:rsidRPr="00431BA0" w:rsidDel="00E41F86">
          <w:rPr>
            <w:rFonts w:ascii="Arial" w:hAnsi="Arial" w:cs="Arial"/>
            <w:sz w:val="24"/>
            <w:szCs w:val="24"/>
          </w:rPr>
          <w:t>, se obtiene el valor actual de monóxido en el ambiente</w:t>
        </w:r>
        <w:r w:rsidR="00431BA0" w:rsidDel="00E41F86">
          <w:rPr>
            <w:rFonts w:ascii="Arial" w:hAnsi="Arial" w:cs="Arial"/>
            <w:sz w:val="24"/>
            <w:szCs w:val="24"/>
          </w:rPr>
          <w:t>.</w:t>
        </w:r>
      </w:moveFrom>
    </w:p>
    <w:moveFromRangeEnd w:id="143"/>
    <w:p w14:paraId="3C6A4536" w14:textId="77777777" w:rsidR="0014448E" w:rsidRPr="00431BA0" w:rsidRDefault="0014448E" w:rsidP="0014448E">
      <w:pPr>
        <w:pStyle w:val="Prrafodelista"/>
        <w:rPr>
          <w:rFonts w:ascii="Arial" w:hAnsi="Arial" w:cs="Arial"/>
          <w:sz w:val="24"/>
          <w:szCs w:val="24"/>
        </w:rPr>
      </w:pPr>
    </w:p>
    <w:p w14:paraId="53EE09CC" w14:textId="77777777" w:rsidR="007F423A" w:rsidRDefault="007F423A" w:rsidP="007F423A">
      <w:pPr>
        <w:pStyle w:val="Prrafodelista"/>
      </w:pPr>
    </w:p>
    <w:p w14:paraId="6DFAC780" w14:textId="77777777" w:rsidR="00997FEC" w:rsidRDefault="007F423A" w:rsidP="00997FEC">
      <w:pPr>
        <w:rPr>
          <w:rFonts w:ascii="Arial" w:hAnsi="Arial" w:cs="Arial"/>
          <w:sz w:val="24"/>
          <w:szCs w:val="24"/>
          <w:highlight w:val="yellow"/>
        </w:rPr>
      </w:pPr>
      <w:r w:rsidRPr="007F423A">
        <w:rPr>
          <w:highlight w:val="yellow"/>
        </w:rPr>
        <w:t>Ver anexo de códigos (Api.js, Placas.js</w:t>
      </w:r>
      <w:r>
        <w:rPr>
          <w:highlight w:val="yellow"/>
        </w:rPr>
        <w:t>, Server.js</w:t>
      </w:r>
      <w:r w:rsidRPr="007F423A">
        <w:rPr>
          <w:highlight w:val="yellow"/>
        </w:rPr>
        <w:t>)</w:t>
      </w:r>
    </w:p>
    <w:p w14:paraId="48C46506" w14:textId="77777777" w:rsidR="00997FEC" w:rsidRDefault="00694D86" w:rsidP="00997FEC">
      <w:pPr>
        <w:pStyle w:val="Ttulo2"/>
        <w:rPr>
          <w:b/>
          <w:sz w:val="32"/>
          <w:szCs w:val="32"/>
        </w:rPr>
      </w:pPr>
      <w:bookmarkStart w:id="145" w:name="_Toc504153960"/>
      <w:r>
        <w:rPr>
          <w:b/>
          <w:sz w:val="32"/>
          <w:szCs w:val="32"/>
        </w:rPr>
        <w:t xml:space="preserve">10.3 </w:t>
      </w:r>
      <w:r w:rsidR="00997FEC" w:rsidRPr="00AA23CC">
        <w:rPr>
          <w:b/>
          <w:sz w:val="32"/>
          <w:szCs w:val="32"/>
        </w:rPr>
        <w:t>Esquema de la arquitectura lógica</w:t>
      </w:r>
      <w:bookmarkEnd w:id="145"/>
    </w:p>
    <w:p w14:paraId="316463D5" w14:textId="77777777" w:rsidR="004833F7" w:rsidRDefault="004833F7" w:rsidP="004833F7"/>
    <w:p w14:paraId="7356B53F" w14:textId="77777777" w:rsidR="004833F7" w:rsidRPr="00694D86" w:rsidRDefault="00694D86" w:rsidP="004833F7">
      <w:pPr>
        <w:rPr>
          <w:rFonts w:ascii="Arial" w:hAnsi="Arial" w:cs="Arial"/>
          <w:sz w:val="24"/>
          <w:szCs w:val="24"/>
        </w:rPr>
      </w:pPr>
      <w:del w:id="146" w:author="Nahuel Defossé" w:date="2018-03-31T23:43:00Z">
        <w:r w:rsidRPr="00694D86" w:rsidDel="00E41F86">
          <w:rPr>
            <w:rFonts w:ascii="Arial" w:hAnsi="Arial" w:cs="Arial"/>
            <w:sz w:val="24"/>
            <w:szCs w:val="24"/>
          </w:rPr>
          <w:delText xml:space="preserve">La </w:delText>
        </w:r>
      </w:del>
      <w:ins w:id="147" w:author="Nahuel Defossé" w:date="2018-03-31T23:43:00Z">
        <w:r w:rsidR="00E41F86">
          <w:rPr>
            <w:rFonts w:ascii="Arial" w:hAnsi="Arial" w:cs="Arial"/>
            <w:sz w:val="24"/>
            <w:szCs w:val="24"/>
          </w:rPr>
          <w:t xml:space="preserve">El funcionamiento de la aplicación se basa en </w:t>
        </w:r>
      </w:ins>
      <w:del w:id="148" w:author="Nahuel Defossé" w:date="2018-03-31T23:43:00Z">
        <w:r w:rsidRPr="00694D86" w:rsidDel="00E41F86">
          <w:rPr>
            <w:rFonts w:ascii="Arial" w:hAnsi="Arial" w:cs="Arial"/>
            <w:sz w:val="24"/>
            <w:szCs w:val="24"/>
          </w:rPr>
          <w:delText xml:space="preserve">combinación </w:delText>
        </w:r>
      </w:del>
      <w:ins w:id="149" w:author="Nahuel Defossé" w:date="2018-03-31T23:43:00Z">
        <w:r w:rsidR="00E41F86">
          <w:rPr>
            <w:rFonts w:ascii="Arial" w:hAnsi="Arial" w:cs="Arial"/>
            <w:sz w:val="24"/>
            <w:szCs w:val="24"/>
          </w:rPr>
          <w:t xml:space="preserve">la comunicación entre </w:t>
        </w:r>
      </w:ins>
      <w:del w:id="150" w:author="Nahuel Defossé" w:date="2018-03-31T23:43:00Z">
        <w:r w:rsidRPr="00694D86" w:rsidDel="00E41F86">
          <w:rPr>
            <w:rFonts w:ascii="Arial" w:hAnsi="Arial" w:cs="Arial"/>
            <w:sz w:val="24"/>
            <w:szCs w:val="24"/>
          </w:rPr>
          <w:delText>d</w:delText>
        </w:r>
      </w:del>
      <w:r w:rsidRPr="00694D86">
        <w:rPr>
          <w:rFonts w:ascii="Arial" w:hAnsi="Arial" w:cs="Arial"/>
          <w:sz w:val="24"/>
          <w:szCs w:val="24"/>
        </w:rPr>
        <w:t>el</w:t>
      </w:r>
      <w:del w:id="151" w:author="Nahuel Defossé" w:date="2018-03-31T23:43:00Z">
        <w:r w:rsidRPr="00694D86" w:rsidDel="00E41F86">
          <w:rPr>
            <w:rFonts w:ascii="Arial" w:hAnsi="Arial" w:cs="Arial"/>
            <w:sz w:val="24"/>
            <w:szCs w:val="24"/>
          </w:rPr>
          <w:delText xml:space="preserve"> </w:delText>
        </w:r>
      </w:del>
      <w:ins w:id="152" w:author="Nahuel Defossé" w:date="2018-03-31T23:42:00Z">
        <w:r w:rsidR="00E41F86" w:rsidRPr="00694D86">
          <w:rPr>
            <w:rFonts w:ascii="Arial" w:hAnsi="Arial" w:cs="Arial"/>
            <w:sz w:val="24"/>
            <w:szCs w:val="24"/>
          </w:rPr>
          <w:t xml:space="preserve"> </w:t>
        </w:r>
        <w:r w:rsidR="00E41F86" w:rsidRPr="00AC5A7C">
          <w:rPr>
            <w:rFonts w:ascii="Arial" w:hAnsi="Arial" w:cs="Arial"/>
            <w:i/>
            <w:sz w:val="24"/>
            <w:szCs w:val="24"/>
          </w:rPr>
          <w:t>front-end</w:t>
        </w:r>
        <w:r w:rsidR="00E41F86" w:rsidRPr="00694D86">
          <w:rPr>
            <w:rFonts w:ascii="Arial" w:hAnsi="Arial" w:cs="Arial"/>
            <w:sz w:val="24"/>
            <w:szCs w:val="24"/>
          </w:rPr>
          <w:t xml:space="preserve"> (cliente)</w:t>
        </w:r>
        <w:r w:rsidR="00E41F86">
          <w:rPr>
            <w:rFonts w:ascii="Arial" w:hAnsi="Arial" w:cs="Arial"/>
            <w:sz w:val="24"/>
            <w:szCs w:val="24"/>
          </w:rPr>
          <w:t xml:space="preserve"> </w:t>
        </w:r>
      </w:ins>
      <w:del w:id="153" w:author="Nahuel Defossé" w:date="2018-03-31T23:43:00Z">
        <w:r w:rsidRPr="00E41F86" w:rsidDel="00E41F86">
          <w:rPr>
            <w:rFonts w:ascii="Arial" w:hAnsi="Arial" w:cs="Arial"/>
            <w:i/>
            <w:sz w:val="24"/>
            <w:szCs w:val="24"/>
            <w:rPrChange w:id="154" w:author="Nahuel Defossé" w:date="2018-03-31T23:42:00Z">
              <w:rPr>
                <w:rFonts w:ascii="Arial" w:hAnsi="Arial" w:cs="Arial"/>
                <w:sz w:val="24"/>
                <w:szCs w:val="24"/>
              </w:rPr>
            </w:rPrChange>
          </w:rPr>
          <w:delText>back-end</w:delText>
        </w:r>
        <w:r w:rsidRPr="00694D86" w:rsidDel="00E41F86">
          <w:rPr>
            <w:rFonts w:ascii="Arial" w:hAnsi="Arial" w:cs="Arial"/>
            <w:sz w:val="24"/>
            <w:szCs w:val="24"/>
          </w:rPr>
          <w:delText xml:space="preserve"> (servidor) </w:delText>
        </w:r>
      </w:del>
      <w:r w:rsidRPr="00694D86">
        <w:rPr>
          <w:rFonts w:ascii="Arial" w:hAnsi="Arial" w:cs="Arial"/>
          <w:sz w:val="24"/>
          <w:szCs w:val="24"/>
        </w:rPr>
        <w:t xml:space="preserve">con </w:t>
      </w:r>
      <w:ins w:id="155" w:author="Nahuel Defossé" w:date="2018-03-31T23:43:00Z">
        <w:r w:rsidR="00E41F86">
          <w:rPr>
            <w:rFonts w:ascii="Arial" w:hAnsi="Arial" w:cs="Arial"/>
            <w:sz w:val="24"/>
            <w:szCs w:val="24"/>
          </w:rPr>
          <w:t xml:space="preserve">el </w:t>
        </w:r>
        <w:r w:rsidR="00E41F86" w:rsidRPr="00AC5A7C">
          <w:rPr>
            <w:rFonts w:ascii="Arial" w:hAnsi="Arial" w:cs="Arial"/>
            <w:i/>
            <w:sz w:val="24"/>
            <w:szCs w:val="24"/>
          </w:rPr>
          <w:t>back-end</w:t>
        </w:r>
        <w:r w:rsidR="00E41F86" w:rsidRPr="00694D86">
          <w:rPr>
            <w:rFonts w:ascii="Arial" w:hAnsi="Arial" w:cs="Arial"/>
            <w:sz w:val="24"/>
            <w:szCs w:val="24"/>
          </w:rPr>
          <w:t xml:space="preserve"> (servidor)</w:t>
        </w:r>
        <w:r w:rsidR="00E41F86" w:rsidRPr="00694D86" w:rsidDel="00E41F86">
          <w:rPr>
            <w:rFonts w:ascii="Arial" w:hAnsi="Arial" w:cs="Arial"/>
            <w:sz w:val="24"/>
            <w:szCs w:val="24"/>
          </w:rPr>
          <w:t xml:space="preserve"> </w:t>
        </w:r>
      </w:ins>
      <w:del w:id="156" w:author="Nahuel Defossé" w:date="2018-03-31T23:42:00Z">
        <w:r w:rsidRPr="00694D86" w:rsidDel="00E41F86">
          <w:rPr>
            <w:rFonts w:ascii="Arial" w:hAnsi="Arial" w:cs="Arial"/>
            <w:sz w:val="24"/>
            <w:szCs w:val="24"/>
          </w:rPr>
          <w:delText xml:space="preserve">el </w:delText>
        </w:r>
        <w:r w:rsidRPr="00E41F86" w:rsidDel="00E41F86">
          <w:rPr>
            <w:rFonts w:ascii="Arial" w:hAnsi="Arial" w:cs="Arial"/>
            <w:i/>
            <w:sz w:val="24"/>
            <w:szCs w:val="24"/>
            <w:rPrChange w:id="157" w:author="Nahuel Defossé" w:date="2018-03-31T23:42:00Z">
              <w:rPr>
                <w:rFonts w:ascii="Arial" w:hAnsi="Arial" w:cs="Arial"/>
                <w:sz w:val="24"/>
                <w:szCs w:val="24"/>
              </w:rPr>
            </w:rPrChange>
          </w:rPr>
          <w:delText>front-end</w:delText>
        </w:r>
        <w:r w:rsidRPr="00694D86" w:rsidDel="00E41F86">
          <w:rPr>
            <w:rFonts w:ascii="Arial" w:hAnsi="Arial" w:cs="Arial"/>
            <w:sz w:val="24"/>
            <w:szCs w:val="24"/>
          </w:rPr>
          <w:delText xml:space="preserve"> (cliente) </w:delText>
        </w:r>
      </w:del>
      <w:del w:id="158" w:author="Nahuel Defossé" w:date="2018-03-31T23:43:00Z">
        <w:r w:rsidRPr="00694D86" w:rsidDel="00E41F86">
          <w:rPr>
            <w:rFonts w:ascii="Arial" w:hAnsi="Arial" w:cs="Arial"/>
            <w:sz w:val="24"/>
            <w:szCs w:val="24"/>
          </w:rPr>
          <w:delText>permiten el funcionamiento de la aplicación web</w:delText>
        </w:r>
      </w:del>
      <w:r w:rsidRPr="00694D86">
        <w:rPr>
          <w:rFonts w:ascii="Arial" w:hAnsi="Arial" w:cs="Arial"/>
          <w:sz w:val="24"/>
          <w:szCs w:val="24"/>
        </w:rPr>
        <w:t>. En el siguiente gráfico (</w:t>
      </w:r>
      <w:r w:rsidRPr="00694D86">
        <w:rPr>
          <w:rFonts w:ascii="Arial" w:hAnsi="Arial" w:cs="Arial"/>
          <w:sz w:val="24"/>
          <w:szCs w:val="24"/>
        </w:rPr>
        <w:fldChar w:fldCharType="begin"/>
      </w:r>
      <w:r w:rsidRPr="00694D86">
        <w:rPr>
          <w:rFonts w:ascii="Arial" w:hAnsi="Arial" w:cs="Arial"/>
          <w:sz w:val="24"/>
          <w:szCs w:val="24"/>
        </w:rPr>
        <w:instrText xml:space="preserve"> REF _Ref508310820 \h </w:instrText>
      </w:r>
      <w:r>
        <w:rPr>
          <w:rFonts w:ascii="Arial" w:hAnsi="Arial" w:cs="Arial"/>
          <w:sz w:val="24"/>
          <w:szCs w:val="24"/>
        </w:rPr>
        <w:instrText xml:space="preserve"> \* MERGEFORMAT </w:instrText>
      </w:r>
      <w:r w:rsidRPr="00694D86">
        <w:rPr>
          <w:rFonts w:ascii="Arial" w:hAnsi="Arial" w:cs="Arial"/>
          <w:sz w:val="24"/>
          <w:szCs w:val="24"/>
        </w:rPr>
      </w:r>
      <w:r w:rsidRPr="00694D86">
        <w:rPr>
          <w:rFonts w:ascii="Arial" w:hAnsi="Arial" w:cs="Arial"/>
          <w:sz w:val="24"/>
          <w:szCs w:val="24"/>
        </w:rPr>
        <w:fldChar w:fldCharType="separate"/>
      </w:r>
      <w:r w:rsidRPr="00694D86">
        <w:rPr>
          <w:rFonts w:ascii="Arial" w:hAnsi="Arial" w:cs="Arial"/>
          <w:sz w:val="24"/>
          <w:szCs w:val="24"/>
        </w:rPr>
        <w:t>Ilustración 4 - Arquitectura lógica del SAR</w:t>
      </w:r>
      <w:r w:rsidRPr="00694D86">
        <w:rPr>
          <w:rFonts w:ascii="Arial" w:hAnsi="Arial" w:cs="Arial"/>
          <w:sz w:val="24"/>
          <w:szCs w:val="24"/>
        </w:rPr>
        <w:fldChar w:fldCharType="end"/>
      </w:r>
      <w:r w:rsidRPr="00694D86">
        <w:rPr>
          <w:rFonts w:ascii="Arial" w:hAnsi="Arial" w:cs="Arial"/>
          <w:sz w:val="24"/>
          <w:szCs w:val="24"/>
        </w:rPr>
        <w:t>) se puede apreciar la arquitectura lógica cliente/servidor que posee el SAR, detallando todos los componentes</w:t>
      </w:r>
      <w:r>
        <w:rPr>
          <w:rFonts w:ascii="Arial" w:hAnsi="Arial" w:cs="Arial"/>
          <w:sz w:val="24"/>
          <w:szCs w:val="24"/>
        </w:rPr>
        <w:t xml:space="preserve">, </w:t>
      </w:r>
      <w:r w:rsidRPr="00694D86">
        <w:rPr>
          <w:rFonts w:ascii="Arial" w:hAnsi="Arial" w:cs="Arial"/>
          <w:sz w:val="24"/>
          <w:szCs w:val="24"/>
        </w:rPr>
        <w:t>tanto de software como de hardware</w:t>
      </w:r>
      <w:r>
        <w:rPr>
          <w:rFonts w:ascii="Arial" w:hAnsi="Arial" w:cs="Arial"/>
          <w:sz w:val="24"/>
          <w:szCs w:val="24"/>
        </w:rPr>
        <w:t>,</w:t>
      </w:r>
      <w:r w:rsidRPr="00694D86">
        <w:rPr>
          <w:rFonts w:ascii="Arial" w:hAnsi="Arial" w:cs="Arial"/>
          <w:sz w:val="24"/>
          <w:szCs w:val="24"/>
        </w:rPr>
        <w:t xml:space="preserve"> que intervienen para que el sistema funcione.</w:t>
      </w:r>
    </w:p>
    <w:p w14:paraId="60742E0B" w14:textId="77777777" w:rsidR="00997FEC" w:rsidRPr="002F3B41" w:rsidRDefault="00997FEC" w:rsidP="00997FEC"/>
    <w:p w14:paraId="64173515" w14:textId="77777777" w:rsidR="00997FEC" w:rsidRDefault="00997FEC" w:rsidP="00997FEC">
      <w:pPr>
        <w:keepNext/>
      </w:pPr>
      <w:r>
        <w:rPr>
          <w:rFonts w:eastAsia="Times New Roman"/>
          <w:noProof/>
          <w:lang w:val="en-US" w:eastAsia="en-US"/>
        </w:rPr>
        <w:drawing>
          <wp:inline distT="0" distB="0" distL="0" distR="0" wp14:anchorId="0016C878" wp14:editId="051545C4">
            <wp:extent cx="5400675" cy="4305935"/>
            <wp:effectExtent l="0" t="0" r="9525" b="0"/>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4305935"/>
                    </a:xfrm>
                    <a:prstGeom prst="rect">
                      <a:avLst/>
                    </a:prstGeom>
                    <a:noFill/>
                    <a:ln>
                      <a:noFill/>
                    </a:ln>
                  </pic:spPr>
                </pic:pic>
              </a:graphicData>
            </a:graphic>
          </wp:inline>
        </w:drawing>
      </w:r>
    </w:p>
    <w:p w14:paraId="695C65B5" w14:textId="77777777" w:rsidR="00997FEC" w:rsidRDefault="00997FEC" w:rsidP="00997FEC">
      <w:pPr>
        <w:pStyle w:val="Descripcin"/>
        <w:jc w:val="center"/>
      </w:pPr>
      <w:bookmarkStart w:id="159" w:name="_Toc504154024"/>
      <w:bookmarkStart w:id="160" w:name="_Ref508310820"/>
      <w:r>
        <w:t xml:space="preserve">Ilustración </w:t>
      </w:r>
      <w:r w:rsidR="000A7A10">
        <w:fldChar w:fldCharType="begin"/>
      </w:r>
      <w:r w:rsidR="000A7A10">
        <w:instrText xml:space="preserve"> SEQ Ilustración \* ARABIC </w:instrText>
      </w:r>
      <w:r w:rsidR="000A7A10">
        <w:fldChar w:fldCharType="separate"/>
      </w:r>
      <w:r w:rsidR="00ED4EF1">
        <w:rPr>
          <w:noProof/>
        </w:rPr>
        <w:t>4</w:t>
      </w:r>
      <w:r w:rsidR="000A7A10">
        <w:rPr>
          <w:noProof/>
        </w:rPr>
        <w:fldChar w:fldCharType="end"/>
      </w:r>
      <w:r>
        <w:t xml:space="preserve"> - </w:t>
      </w:r>
      <w:r w:rsidRPr="00A064CE">
        <w:t>Arquitectura lógica del SAR</w:t>
      </w:r>
      <w:bookmarkEnd w:id="159"/>
      <w:bookmarkEnd w:id="160"/>
    </w:p>
    <w:p w14:paraId="18B6ACFE" w14:textId="77777777" w:rsidR="00694D86" w:rsidRDefault="00694D86">
      <w:pPr>
        <w:spacing w:after="160" w:line="259" w:lineRule="auto"/>
        <w:jc w:val="left"/>
        <w:rPr>
          <w:b/>
          <w:color w:val="666666"/>
          <w:sz w:val="32"/>
          <w:szCs w:val="32"/>
        </w:rPr>
      </w:pPr>
      <w:bookmarkStart w:id="161" w:name="_Toc504153962"/>
      <w:r>
        <w:rPr>
          <w:b/>
          <w:sz w:val="32"/>
          <w:szCs w:val="32"/>
        </w:rPr>
        <w:br w:type="page"/>
      </w:r>
    </w:p>
    <w:p w14:paraId="331756C1" w14:textId="77777777" w:rsidR="00997FEC" w:rsidRPr="00AA23CC" w:rsidRDefault="00694D86" w:rsidP="00997FEC">
      <w:pPr>
        <w:pStyle w:val="Ttulo2"/>
        <w:rPr>
          <w:b/>
          <w:sz w:val="32"/>
          <w:szCs w:val="32"/>
        </w:rPr>
      </w:pPr>
      <w:r>
        <w:rPr>
          <w:b/>
          <w:sz w:val="32"/>
          <w:szCs w:val="32"/>
        </w:rPr>
        <w:lastRenderedPageBreak/>
        <w:t>10.4</w:t>
      </w:r>
      <w:r w:rsidR="004833F7">
        <w:rPr>
          <w:b/>
          <w:sz w:val="32"/>
          <w:szCs w:val="32"/>
        </w:rPr>
        <w:t xml:space="preserve"> </w:t>
      </w:r>
      <w:r w:rsidR="00997FEC" w:rsidRPr="00AA23CC">
        <w:rPr>
          <w:b/>
          <w:sz w:val="32"/>
          <w:szCs w:val="32"/>
        </w:rPr>
        <w:t>Funcionamiento de la App</w:t>
      </w:r>
      <w:bookmarkEnd w:id="161"/>
    </w:p>
    <w:p w14:paraId="2167F2B9" w14:textId="77777777" w:rsidR="002A678D" w:rsidRPr="002A678D" w:rsidRDefault="002A678D" w:rsidP="002A678D"/>
    <w:p w14:paraId="2BD7570F" w14:textId="77777777" w:rsidR="007345F3" w:rsidRPr="00A2039E" w:rsidRDefault="007345F3" w:rsidP="00A2039E">
      <w:pPr>
        <w:rPr>
          <w:rFonts w:ascii="Arial" w:hAnsi="Arial" w:cs="Arial"/>
          <w:sz w:val="24"/>
          <w:szCs w:val="24"/>
        </w:rPr>
      </w:pPr>
      <w:r w:rsidRPr="00A2039E">
        <w:rPr>
          <w:rFonts w:ascii="Arial" w:hAnsi="Arial" w:cs="Arial"/>
          <w:sz w:val="24"/>
          <w:szCs w:val="24"/>
        </w:rPr>
        <w:t>Para poder acceder a la aplicación del SAR y controlar el ro</w:t>
      </w:r>
      <w:r w:rsidR="00934D6E">
        <w:rPr>
          <w:rFonts w:ascii="Arial" w:hAnsi="Arial" w:cs="Arial"/>
          <w:sz w:val="24"/>
          <w:szCs w:val="24"/>
        </w:rPr>
        <w:t>bot móvil, se debe conectar al punto de acceso (AP, access point) de</w:t>
      </w:r>
      <w:r w:rsidRPr="00A2039E">
        <w:rPr>
          <w:rFonts w:ascii="Arial" w:hAnsi="Arial" w:cs="Arial"/>
          <w:sz w:val="24"/>
          <w:szCs w:val="24"/>
        </w:rPr>
        <w:t xml:space="preserve"> red WIFI que genera la Raspberry denominada “SAR”</w:t>
      </w:r>
      <w:r w:rsidR="00694D86">
        <w:rPr>
          <w:rFonts w:ascii="Arial" w:hAnsi="Arial" w:cs="Arial"/>
          <w:sz w:val="24"/>
          <w:szCs w:val="24"/>
        </w:rPr>
        <w:t>,</w:t>
      </w:r>
      <w:r w:rsidRPr="00A2039E">
        <w:rPr>
          <w:rFonts w:ascii="Arial" w:hAnsi="Arial" w:cs="Arial"/>
          <w:sz w:val="24"/>
          <w:szCs w:val="24"/>
        </w:rPr>
        <w:t xml:space="preserve"> con su respectiva contraseña. </w:t>
      </w:r>
    </w:p>
    <w:p w14:paraId="7F33A899" w14:textId="77777777" w:rsidR="007345F3" w:rsidRDefault="007345F3" w:rsidP="00A2039E">
      <w:pPr>
        <w:rPr>
          <w:rFonts w:ascii="Arial" w:hAnsi="Arial" w:cs="Arial"/>
          <w:sz w:val="24"/>
          <w:szCs w:val="24"/>
        </w:rPr>
      </w:pPr>
      <w:r w:rsidRPr="00A2039E">
        <w:rPr>
          <w:rFonts w:ascii="Arial" w:hAnsi="Arial" w:cs="Arial"/>
          <w:sz w:val="24"/>
          <w:szCs w:val="24"/>
        </w:rPr>
        <w:t>Una vez conectado a la red, se debe acceder mediante un navegador web a la URL:</w:t>
      </w:r>
    </w:p>
    <w:p w14:paraId="7BD7E0BA" w14:textId="77777777" w:rsidR="00934D6E" w:rsidRPr="00A2039E" w:rsidRDefault="00934D6E" w:rsidP="00A2039E">
      <w:pPr>
        <w:rPr>
          <w:rFonts w:ascii="Arial" w:hAnsi="Arial" w:cs="Arial"/>
          <w:sz w:val="24"/>
          <w:szCs w:val="24"/>
        </w:rPr>
      </w:pPr>
    </w:p>
    <w:p w14:paraId="23D5362F" w14:textId="77777777" w:rsidR="007345F3" w:rsidRDefault="00934D6E" w:rsidP="00A2039E">
      <w:pPr>
        <w:rPr>
          <w:rFonts w:ascii="Arial" w:hAnsi="Arial" w:cs="Arial"/>
          <w:b/>
          <w:sz w:val="24"/>
          <w:szCs w:val="24"/>
        </w:rPr>
      </w:pPr>
      <w:r w:rsidRPr="00934D6E">
        <w:rPr>
          <w:rFonts w:ascii="Arial" w:hAnsi="Arial" w:cs="Arial"/>
          <w:b/>
          <w:sz w:val="24"/>
          <w:szCs w:val="24"/>
        </w:rPr>
        <w:t>192.168.2.1:3000</w:t>
      </w:r>
    </w:p>
    <w:p w14:paraId="458C713B" w14:textId="77777777" w:rsidR="00A72667" w:rsidRPr="00934D6E" w:rsidRDefault="00A72667" w:rsidP="00A2039E">
      <w:pPr>
        <w:rPr>
          <w:rFonts w:ascii="Arial" w:hAnsi="Arial" w:cs="Arial"/>
          <w:b/>
          <w:sz w:val="24"/>
          <w:szCs w:val="24"/>
        </w:rPr>
      </w:pPr>
    </w:p>
    <w:p w14:paraId="37E0BB34" w14:textId="77777777" w:rsidR="007345F3" w:rsidRPr="00A2039E" w:rsidRDefault="009D213B" w:rsidP="00A2039E">
      <w:pPr>
        <w:rPr>
          <w:rFonts w:ascii="Arial" w:hAnsi="Arial" w:cs="Arial"/>
          <w:sz w:val="24"/>
          <w:szCs w:val="24"/>
        </w:rPr>
      </w:pPr>
      <w:r>
        <w:rPr>
          <w:rFonts w:ascii="Arial" w:hAnsi="Arial" w:cs="Arial"/>
          <w:b/>
          <w:noProof/>
          <w:sz w:val="24"/>
          <w:szCs w:val="24"/>
        </w:rPr>
        <mc:AlternateContent>
          <mc:Choice Requires="wps">
            <w:drawing>
              <wp:anchor distT="0" distB="0" distL="114300" distR="114300" simplePos="0" relativeHeight="251661312" behindDoc="0" locked="0" layoutInCell="1" allowOverlap="1" wp14:anchorId="1C221D17" wp14:editId="63C2B4EB">
                <wp:simplePos x="0" y="0"/>
                <wp:positionH relativeFrom="column">
                  <wp:posOffset>1162733</wp:posOffset>
                </wp:positionH>
                <wp:positionV relativeFrom="paragraph">
                  <wp:posOffset>177417</wp:posOffset>
                </wp:positionV>
                <wp:extent cx="638175" cy="241300"/>
                <wp:effectExtent l="57150" t="381000" r="28575" b="25400"/>
                <wp:wrapNone/>
                <wp:docPr id="6" name="Globo: línea 6"/>
                <wp:cNvGraphicFramePr/>
                <a:graphic xmlns:a="http://schemas.openxmlformats.org/drawingml/2006/main">
                  <a:graphicData uri="http://schemas.microsoft.com/office/word/2010/wordprocessingShape">
                    <wps:wsp>
                      <wps:cNvSpPr/>
                      <wps:spPr>
                        <a:xfrm>
                          <a:off x="0" y="0"/>
                          <a:ext cx="638175" cy="241300"/>
                        </a:xfrm>
                        <a:prstGeom prst="borderCallout1">
                          <a:avLst>
                            <a:gd name="adj1" fmla="val 18750"/>
                            <a:gd name="adj2" fmla="val -8333"/>
                            <a:gd name="adj3" fmla="val -148473"/>
                            <a:gd name="adj4" fmla="val -724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FEDC1" w14:textId="77777777" w:rsidR="009D213B" w:rsidRDefault="009D213B" w:rsidP="009D213B">
                            <w:pPr>
                              <w:jc w:val="center"/>
                            </w:pPr>
                            <w:r>
                              <w:t>Puerto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221D17"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6" o:spid="_x0000_s1027" type="#_x0000_t47" style="position:absolute;left:0;text-align:left;margin-left:91.55pt;margin-top:13.95pt;width:50.25pt;height:1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" adj="-1564,-32070" fillcolor="#5b9bd5 [3204]" strokecolor="#1f4d78 [1604]" strokeweight="1pt">
                <v:textbox>
                  <w:txbxContent>
                    <w:p w14:paraId="42AFEDC1" w14:textId="77777777" w:rsidR="009D213B" w:rsidRDefault="009D213B" w:rsidP="009D213B">
                      <w:pPr>
                        <w:jc w:val="center"/>
                      </w:pPr>
                      <w:r>
                        <w:t>Puerto</w:t>
                      </w:r>
                    </w:p>
                  </w:txbxContent>
                </v:textbox>
                <o:callout v:ext="edit" minusx="t"/>
              </v:shape>
            </w:pict>
          </mc:Fallback>
        </mc:AlternateContent>
      </w:r>
      <w:r>
        <w:rPr>
          <w:rFonts w:ascii="Arial" w:hAnsi="Arial" w:cs="Arial"/>
          <w:b/>
          <w:noProof/>
          <w:sz w:val="24"/>
          <w:szCs w:val="24"/>
        </w:rPr>
        <mc:AlternateContent>
          <mc:Choice Requires="wps">
            <w:drawing>
              <wp:anchor distT="0" distB="0" distL="114300" distR="114300" simplePos="0" relativeHeight="251659264" behindDoc="0" locked="0" layoutInCell="1" allowOverlap="1" wp14:anchorId="3FA38086" wp14:editId="7E8676C2">
                <wp:simplePos x="0" y="0"/>
                <wp:positionH relativeFrom="column">
                  <wp:posOffset>231080</wp:posOffset>
                </wp:positionH>
                <wp:positionV relativeFrom="paragraph">
                  <wp:posOffset>168790</wp:posOffset>
                </wp:positionV>
                <wp:extent cx="638175" cy="241300"/>
                <wp:effectExtent l="57150" t="381000" r="28575" b="25400"/>
                <wp:wrapNone/>
                <wp:docPr id="5" name="Globo: línea 5"/>
                <wp:cNvGraphicFramePr/>
                <a:graphic xmlns:a="http://schemas.openxmlformats.org/drawingml/2006/main">
                  <a:graphicData uri="http://schemas.microsoft.com/office/word/2010/wordprocessingShape">
                    <wps:wsp>
                      <wps:cNvSpPr/>
                      <wps:spPr>
                        <a:xfrm>
                          <a:off x="0" y="0"/>
                          <a:ext cx="638175" cy="241300"/>
                        </a:xfrm>
                        <a:prstGeom prst="borderCallout1">
                          <a:avLst>
                            <a:gd name="adj1" fmla="val 18750"/>
                            <a:gd name="adj2" fmla="val -8333"/>
                            <a:gd name="adj3" fmla="val -152048"/>
                            <a:gd name="adj4" fmla="val -7243"/>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E4063E" w14:textId="77777777" w:rsidR="009D213B" w:rsidRDefault="009D213B" w:rsidP="009D213B">
                            <w:pPr>
                              <w:jc w:val="center"/>
                            </w:pPr>
                            <w:r>
                              <w:t>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A38086" id="Globo: línea 5" o:spid="_x0000_s1028" type="#_x0000_t47" style="position:absolute;left:0;text-align:left;margin-left:18.2pt;margin-top:13.3pt;width:50.25pt;height: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" adj="-1564,-32842" fillcolor="#5b9bd5 [3204]" strokecolor="#1f4d78 [1604]" strokeweight="1pt">
                <v:textbox>
                  <w:txbxContent>
                    <w:p w14:paraId="3DE4063E" w14:textId="77777777" w:rsidR="009D213B" w:rsidRDefault="009D213B" w:rsidP="009D213B">
                      <w:pPr>
                        <w:jc w:val="center"/>
                      </w:pPr>
                      <w:r>
                        <w:t>IP</w:t>
                      </w:r>
                    </w:p>
                  </w:txbxContent>
                </v:textbox>
                <o:callout v:ext="edit" minusx="t"/>
              </v:shape>
            </w:pict>
          </mc:Fallback>
        </mc:AlternateContent>
      </w:r>
    </w:p>
    <w:p w14:paraId="437A7A67" w14:textId="77777777" w:rsidR="00AA23CC" w:rsidRDefault="00AA23CC">
      <w:pPr>
        <w:spacing w:after="160" w:line="259" w:lineRule="auto"/>
        <w:jc w:val="left"/>
        <w:rPr>
          <w:rFonts w:ascii="Arial" w:hAnsi="Arial" w:cs="Arial"/>
          <w:sz w:val="24"/>
          <w:szCs w:val="24"/>
        </w:rPr>
      </w:pPr>
    </w:p>
    <w:p w14:paraId="4CB6AA51" w14:textId="77777777" w:rsidR="006033AE" w:rsidRDefault="007345F3" w:rsidP="00A2039E">
      <w:pPr>
        <w:rPr>
          <w:rFonts w:ascii="Arial" w:hAnsi="Arial" w:cs="Arial"/>
          <w:sz w:val="24"/>
          <w:szCs w:val="24"/>
        </w:rPr>
      </w:pPr>
      <w:r w:rsidRPr="00A2039E">
        <w:rPr>
          <w:rFonts w:ascii="Arial" w:hAnsi="Arial" w:cs="Arial"/>
          <w:sz w:val="24"/>
          <w:szCs w:val="24"/>
        </w:rPr>
        <w:t>Automáticamente</w:t>
      </w:r>
      <w:r w:rsidR="00F51CF5">
        <w:rPr>
          <w:rFonts w:ascii="Arial" w:hAnsi="Arial" w:cs="Arial"/>
          <w:sz w:val="24"/>
          <w:szCs w:val="24"/>
        </w:rPr>
        <w:t xml:space="preserve"> se desplegará la interfaz que se puede apreciar en la siguiente</w:t>
      </w:r>
      <w:r w:rsidRPr="00A2039E">
        <w:rPr>
          <w:rFonts w:ascii="Arial" w:hAnsi="Arial" w:cs="Arial"/>
          <w:sz w:val="24"/>
          <w:szCs w:val="24"/>
        </w:rPr>
        <w:t xml:space="preserve"> ilustración (</w:t>
      </w:r>
      <w:r w:rsidR="00694D86">
        <w:rPr>
          <w:rFonts w:ascii="Arial" w:hAnsi="Arial" w:cs="Arial"/>
          <w:sz w:val="24"/>
          <w:szCs w:val="24"/>
          <w:highlight w:val="yellow"/>
        </w:rPr>
        <w:fldChar w:fldCharType="begin"/>
      </w:r>
      <w:r w:rsidR="00694D86">
        <w:rPr>
          <w:rFonts w:ascii="Arial" w:hAnsi="Arial" w:cs="Arial"/>
          <w:sz w:val="24"/>
          <w:szCs w:val="24"/>
        </w:rPr>
        <w:instrText xml:space="preserve"> REF _Ref508311042 \h </w:instrText>
      </w:r>
      <w:r w:rsidR="00694D86">
        <w:rPr>
          <w:rFonts w:ascii="Arial" w:hAnsi="Arial" w:cs="Arial"/>
          <w:sz w:val="24"/>
          <w:szCs w:val="24"/>
          <w:highlight w:val="yellow"/>
        </w:rPr>
      </w:r>
      <w:r w:rsidR="00694D86">
        <w:rPr>
          <w:rFonts w:ascii="Arial" w:hAnsi="Arial" w:cs="Arial"/>
          <w:sz w:val="24"/>
          <w:szCs w:val="24"/>
          <w:highlight w:val="yellow"/>
        </w:rPr>
        <w:fldChar w:fldCharType="separate"/>
      </w:r>
      <w:r w:rsidR="00694D86">
        <w:t xml:space="preserve">Ilustración </w:t>
      </w:r>
      <w:r w:rsidR="00694D86">
        <w:rPr>
          <w:noProof/>
        </w:rPr>
        <w:t>6</w:t>
      </w:r>
      <w:r w:rsidR="00694D86">
        <w:t xml:space="preserve"> - Aplicación web</w:t>
      </w:r>
      <w:r w:rsidR="00694D86">
        <w:rPr>
          <w:rFonts w:ascii="Arial" w:hAnsi="Arial" w:cs="Arial"/>
          <w:sz w:val="24"/>
          <w:szCs w:val="24"/>
          <w:highlight w:val="yellow"/>
        </w:rPr>
        <w:fldChar w:fldCharType="end"/>
      </w:r>
      <w:r w:rsidRPr="00A2039E">
        <w:rPr>
          <w:rFonts w:ascii="Arial" w:hAnsi="Arial" w:cs="Arial"/>
          <w:sz w:val="24"/>
          <w:szCs w:val="24"/>
        </w:rPr>
        <w:t xml:space="preserve">). </w:t>
      </w:r>
    </w:p>
    <w:p w14:paraId="16B0CAA8" w14:textId="77777777" w:rsidR="006033AE" w:rsidRDefault="006033AE" w:rsidP="00A2039E">
      <w:pPr>
        <w:rPr>
          <w:rFonts w:ascii="Arial" w:hAnsi="Arial" w:cs="Arial"/>
          <w:sz w:val="24"/>
          <w:szCs w:val="24"/>
        </w:rPr>
      </w:pPr>
    </w:p>
    <w:p w14:paraId="175B51B8" w14:textId="77777777" w:rsidR="006033AE" w:rsidRDefault="006033AE" w:rsidP="006033AE">
      <w:pPr>
        <w:keepNext/>
      </w:pPr>
      <w:r>
        <w:rPr>
          <w:noProof/>
          <w:lang w:val="en-US" w:eastAsia="en-US"/>
        </w:rPr>
        <w:drawing>
          <wp:inline distT="0" distB="0" distL="0" distR="0" wp14:anchorId="0786E7C4" wp14:editId="5D760445">
            <wp:extent cx="5391150" cy="1346200"/>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1150" cy="1346200"/>
                    </a:xfrm>
                    <a:prstGeom prst="rect">
                      <a:avLst/>
                    </a:prstGeom>
                    <a:noFill/>
                    <a:ln>
                      <a:noFill/>
                    </a:ln>
                  </pic:spPr>
                </pic:pic>
              </a:graphicData>
            </a:graphic>
          </wp:inline>
        </w:drawing>
      </w:r>
    </w:p>
    <w:p w14:paraId="255ACCA6" w14:textId="77777777" w:rsidR="006033AE" w:rsidRDefault="006033AE" w:rsidP="00AA23CC">
      <w:pPr>
        <w:pStyle w:val="Descripcin"/>
        <w:jc w:val="center"/>
        <w:rPr>
          <w:rFonts w:ascii="Arial" w:hAnsi="Arial" w:cs="Arial"/>
          <w:sz w:val="24"/>
          <w:szCs w:val="24"/>
        </w:rPr>
      </w:pPr>
      <w:bookmarkStart w:id="162" w:name="_Ref508311042"/>
      <w:r>
        <w:t xml:space="preserve">Ilustración </w:t>
      </w:r>
      <w:r>
        <w:fldChar w:fldCharType="begin"/>
      </w:r>
      <w:r>
        <w:instrText xml:space="preserve"> SEQ Ilustración \* ARABIC </w:instrText>
      </w:r>
      <w:r>
        <w:fldChar w:fldCharType="separate"/>
      </w:r>
      <w:r w:rsidR="00ED4EF1">
        <w:rPr>
          <w:noProof/>
        </w:rPr>
        <w:t>5</w:t>
      </w:r>
      <w:r>
        <w:fldChar w:fldCharType="end"/>
      </w:r>
      <w:r>
        <w:t xml:space="preserve"> - Aplicación web</w:t>
      </w:r>
      <w:bookmarkEnd w:id="162"/>
    </w:p>
    <w:p w14:paraId="2769B6C0" w14:textId="77777777" w:rsidR="00997FEC" w:rsidRPr="00A2039E" w:rsidDel="00E41F86" w:rsidRDefault="007345F3" w:rsidP="00A2039E">
      <w:pPr>
        <w:rPr>
          <w:del w:id="163" w:author="Nahuel Defossé" w:date="2018-03-31T23:45:00Z"/>
          <w:rFonts w:ascii="Arial" w:hAnsi="Arial" w:cs="Arial"/>
          <w:sz w:val="24"/>
          <w:szCs w:val="24"/>
        </w:rPr>
      </w:pPr>
      <w:r w:rsidRPr="00A2039E">
        <w:rPr>
          <w:rFonts w:ascii="Arial" w:hAnsi="Arial" w:cs="Arial"/>
          <w:sz w:val="24"/>
          <w:szCs w:val="24"/>
        </w:rPr>
        <w:t xml:space="preserve">Como se puede </w:t>
      </w:r>
      <w:del w:id="164" w:author="Nahuel Defossé" w:date="2018-03-31T23:44:00Z">
        <w:r w:rsidR="006033AE" w:rsidDel="00E41F86">
          <w:rPr>
            <w:rFonts w:ascii="Arial" w:hAnsi="Arial" w:cs="Arial"/>
            <w:sz w:val="24"/>
            <w:szCs w:val="24"/>
          </w:rPr>
          <w:delText>ver</w:delText>
        </w:r>
      </w:del>
      <w:ins w:id="165" w:author="Nahuel Defossé" w:date="2018-03-31T23:44:00Z">
        <w:r w:rsidR="00E41F86">
          <w:rPr>
            <w:rFonts w:ascii="Arial" w:hAnsi="Arial" w:cs="Arial"/>
            <w:sz w:val="24"/>
            <w:szCs w:val="24"/>
          </w:rPr>
          <w:t>apreciar</w:t>
        </w:r>
      </w:ins>
      <w:r w:rsidRPr="00A2039E">
        <w:rPr>
          <w:rFonts w:ascii="Arial" w:hAnsi="Arial" w:cs="Arial"/>
          <w:sz w:val="24"/>
          <w:szCs w:val="24"/>
        </w:rPr>
        <w:t xml:space="preserve">, la interfaz cuenta con un menú, con tres </w:t>
      </w:r>
      <w:del w:id="166" w:author="Nahuel Defossé" w:date="2018-03-31T23:45:00Z">
        <w:r w:rsidRPr="00A2039E" w:rsidDel="00E41F86">
          <w:rPr>
            <w:rFonts w:ascii="Arial" w:hAnsi="Arial" w:cs="Arial"/>
            <w:sz w:val="24"/>
            <w:szCs w:val="24"/>
          </w:rPr>
          <w:delText>opciones</w:delText>
        </w:r>
      </w:del>
      <w:ins w:id="167" w:author="Nahuel Defossé" w:date="2018-03-31T23:45:00Z">
        <w:r w:rsidR="00E41F86">
          <w:rPr>
            <w:rFonts w:ascii="Arial" w:hAnsi="Arial" w:cs="Arial"/>
            <w:sz w:val="24"/>
            <w:szCs w:val="24"/>
          </w:rPr>
          <w:t>solapas</w:t>
        </w:r>
      </w:ins>
      <w:r w:rsidRPr="00A2039E">
        <w:rPr>
          <w:rFonts w:ascii="Arial" w:hAnsi="Arial" w:cs="Arial"/>
          <w:sz w:val="24"/>
          <w:szCs w:val="24"/>
        </w:rPr>
        <w:t>.</w:t>
      </w:r>
      <w:ins w:id="168" w:author="Nahuel Defossé" w:date="2018-03-31T23:45:00Z">
        <w:r w:rsidR="00E41F86">
          <w:rPr>
            <w:rFonts w:ascii="Arial" w:hAnsi="Arial" w:cs="Arial"/>
            <w:sz w:val="24"/>
            <w:szCs w:val="24"/>
          </w:rPr>
          <w:t xml:space="preserve"> É</w:t>
        </w:r>
      </w:ins>
    </w:p>
    <w:p w14:paraId="1D94B14E" w14:textId="77777777" w:rsidR="007345F3" w:rsidRPr="00A2039E" w:rsidRDefault="006033AE" w:rsidP="00A2039E">
      <w:pPr>
        <w:rPr>
          <w:rFonts w:ascii="Arial" w:hAnsi="Arial" w:cs="Arial"/>
          <w:sz w:val="24"/>
          <w:szCs w:val="24"/>
        </w:rPr>
      </w:pPr>
      <w:del w:id="169" w:author="Nahuel Defossé" w:date="2018-03-31T23:45:00Z">
        <w:r w:rsidDel="00E41F86">
          <w:rPr>
            <w:rFonts w:ascii="Arial" w:hAnsi="Arial" w:cs="Arial"/>
            <w:sz w:val="24"/>
            <w:szCs w:val="24"/>
          </w:rPr>
          <w:delText>E</w:delText>
        </w:r>
      </w:del>
      <w:r>
        <w:rPr>
          <w:rFonts w:ascii="Arial" w:hAnsi="Arial" w:cs="Arial"/>
          <w:sz w:val="24"/>
          <w:szCs w:val="24"/>
        </w:rPr>
        <w:t xml:space="preserve">stas </w:t>
      </w:r>
      <w:del w:id="170" w:author="Nahuel Defossé" w:date="2018-03-31T23:45:00Z">
        <w:r w:rsidDel="00E41F86">
          <w:rPr>
            <w:rFonts w:ascii="Arial" w:hAnsi="Arial" w:cs="Arial"/>
            <w:sz w:val="24"/>
            <w:szCs w:val="24"/>
          </w:rPr>
          <w:delText>opciones</w:delText>
        </w:r>
        <w:r w:rsidR="007345F3" w:rsidRPr="00A2039E" w:rsidDel="00E41F86">
          <w:rPr>
            <w:rFonts w:ascii="Arial" w:hAnsi="Arial" w:cs="Arial"/>
            <w:sz w:val="24"/>
            <w:szCs w:val="24"/>
          </w:rPr>
          <w:delText xml:space="preserve"> </w:delText>
        </w:r>
      </w:del>
      <w:r w:rsidR="007345F3" w:rsidRPr="00A2039E">
        <w:rPr>
          <w:rFonts w:ascii="Arial" w:hAnsi="Arial" w:cs="Arial"/>
          <w:sz w:val="24"/>
          <w:szCs w:val="24"/>
        </w:rPr>
        <w:t xml:space="preserve">son: Inicio, </w:t>
      </w:r>
      <w:del w:id="171" w:author="Nahuel Defossé" w:date="2018-03-31T23:45:00Z">
        <w:r w:rsidR="007345F3" w:rsidRPr="00A2039E" w:rsidDel="00E41F86">
          <w:rPr>
            <w:rFonts w:ascii="Arial" w:hAnsi="Arial" w:cs="Arial"/>
            <w:sz w:val="24"/>
            <w:szCs w:val="24"/>
          </w:rPr>
          <w:delText xml:space="preserve">estadísticas </w:delText>
        </w:r>
      </w:del>
      <w:ins w:id="172" w:author="Nahuel Defossé" w:date="2018-03-31T23:45:00Z">
        <w:r w:rsidR="00E41F86">
          <w:rPr>
            <w:rFonts w:ascii="Arial" w:hAnsi="Arial" w:cs="Arial"/>
            <w:sz w:val="24"/>
            <w:szCs w:val="24"/>
          </w:rPr>
          <w:t>E</w:t>
        </w:r>
        <w:r w:rsidR="00E41F86" w:rsidRPr="00A2039E">
          <w:rPr>
            <w:rFonts w:ascii="Arial" w:hAnsi="Arial" w:cs="Arial"/>
            <w:sz w:val="24"/>
            <w:szCs w:val="24"/>
          </w:rPr>
          <w:t xml:space="preserve">stadísticas </w:t>
        </w:r>
      </w:ins>
      <w:r w:rsidR="007345F3" w:rsidRPr="00A2039E">
        <w:rPr>
          <w:rFonts w:ascii="Arial" w:hAnsi="Arial" w:cs="Arial"/>
          <w:sz w:val="24"/>
          <w:szCs w:val="24"/>
        </w:rPr>
        <w:t xml:space="preserve">y </w:t>
      </w:r>
      <w:del w:id="173" w:author="Nahuel Defossé" w:date="2018-03-31T23:45:00Z">
        <w:r w:rsidR="007345F3" w:rsidRPr="00A2039E" w:rsidDel="00E41F86">
          <w:rPr>
            <w:rFonts w:ascii="Arial" w:hAnsi="Arial" w:cs="Arial"/>
            <w:sz w:val="24"/>
            <w:szCs w:val="24"/>
          </w:rPr>
          <w:delText xml:space="preserve">otras </w:delText>
        </w:r>
      </w:del>
      <w:ins w:id="174" w:author="Nahuel Defossé" w:date="2018-03-31T23:45:00Z">
        <w:r w:rsidR="00E41F86">
          <w:rPr>
            <w:rFonts w:ascii="Arial" w:hAnsi="Arial" w:cs="Arial"/>
            <w:sz w:val="24"/>
            <w:szCs w:val="24"/>
          </w:rPr>
          <w:t>O</w:t>
        </w:r>
        <w:r w:rsidR="00E41F86" w:rsidRPr="00A2039E">
          <w:rPr>
            <w:rFonts w:ascii="Arial" w:hAnsi="Arial" w:cs="Arial"/>
            <w:sz w:val="24"/>
            <w:szCs w:val="24"/>
          </w:rPr>
          <w:t xml:space="preserve">tras </w:t>
        </w:r>
      </w:ins>
      <w:r w:rsidR="007345F3" w:rsidRPr="00A2039E">
        <w:rPr>
          <w:rFonts w:ascii="Arial" w:hAnsi="Arial" w:cs="Arial"/>
          <w:sz w:val="24"/>
          <w:szCs w:val="24"/>
        </w:rPr>
        <w:t>opciones.</w:t>
      </w:r>
    </w:p>
    <w:p w14:paraId="6C62B0BC" w14:textId="77777777" w:rsidR="007345F3" w:rsidRDefault="007345F3" w:rsidP="007345F3">
      <w:pPr>
        <w:pStyle w:val="Sinespaciado"/>
      </w:pPr>
    </w:p>
    <w:p w14:paraId="21230D5E" w14:textId="77777777" w:rsidR="007345F3" w:rsidRPr="00A2039E" w:rsidRDefault="007345F3" w:rsidP="00A2039E">
      <w:pPr>
        <w:rPr>
          <w:rFonts w:ascii="Arial" w:hAnsi="Arial" w:cs="Arial"/>
          <w:sz w:val="24"/>
          <w:szCs w:val="24"/>
        </w:rPr>
      </w:pPr>
      <w:r w:rsidRPr="00A2039E">
        <w:rPr>
          <w:rFonts w:ascii="Arial" w:hAnsi="Arial" w:cs="Arial"/>
          <w:sz w:val="24"/>
          <w:szCs w:val="24"/>
        </w:rPr>
        <w:t>La solapa de inicio, se encuentra dividida en tres partes. En el panel izquierdo, se observa una tabla de valores obtenidos por los sensores. Estos valores se actualizan en tiempo real. En el panel central se encuentra, un botón para activa</w:t>
      </w:r>
      <w:r w:rsidR="00D22A31" w:rsidRPr="00A2039E">
        <w:rPr>
          <w:rFonts w:ascii="Arial" w:hAnsi="Arial" w:cs="Arial"/>
          <w:sz w:val="24"/>
          <w:szCs w:val="24"/>
        </w:rPr>
        <w:t xml:space="preserve">r/desactivar la visualización de video en tiempo real. Por debajo, de dicho botón, existe un conjunto de botones, que permiten controlar el movimiento y la dirección del robot móvil. En el panel derecho, </w:t>
      </w:r>
      <w:del w:id="175" w:author="Nahuel Defossé" w:date="2018-03-31T23:46:00Z">
        <w:r w:rsidR="00D22A31" w:rsidRPr="00A2039E" w:rsidDel="00E41F86">
          <w:rPr>
            <w:rFonts w:ascii="Arial" w:hAnsi="Arial" w:cs="Arial"/>
            <w:sz w:val="24"/>
            <w:szCs w:val="24"/>
          </w:rPr>
          <w:delText xml:space="preserve">veremos </w:delText>
        </w:r>
      </w:del>
      <w:ins w:id="176" w:author="Nahuel Defossé" w:date="2018-03-31T23:46:00Z">
        <w:r w:rsidR="00E41F86">
          <w:rPr>
            <w:rFonts w:ascii="Arial" w:hAnsi="Arial" w:cs="Arial"/>
            <w:sz w:val="24"/>
            <w:szCs w:val="24"/>
          </w:rPr>
          <w:t>se puede ver</w:t>
        </w:r>
        <w:r w:rsidR="00E41F86" w:rsidRPr="00A2039E">
          <w:rPr>
            <w:rFonts w:ascii="Arial" w:hAnsi="Arial" w:cs="Arial"/>
            <w:sz w:val="24"/>
            <w:szCs w:val="24"/>
          </w:rPr>
          <w:t xml:space="preserve"> </w:t>
        </w:r>
      </w:ins>
      <w:r w:rsidR="00D22A31" w:rsidRPr="00A2039E">
        <w:rPr>
          <w:rFonts w:ascii="Arial" w:hAnsi="Arial" w:cs="Arial"/>
          <w:sz w:val="24"/>
          <w:szCs w:val="24"/>
        </w:rPr>
        <w:t xml:space="preserve">una sección de “novedades” la cual muestra los distintos estados de los sensores con mensajes de advertencia y/o información al usuario. </w:t>
      </w:r>
    </w:p>
    <w:p w14:paraId="58C4865F" w14:textId="77777777" w:rsidR="00D22A31" w:rsidRPr="00A2039E" w:rsidRDefault="00D22A31" w:rsidP="00A2039E">
      <w:pPr>
        <w:rPr>
          <w:rFonts w:ascii="Arial" w:hAnsi="Arial" w:cs="Arial"/>
          <w:sz w:val="24"/>
          <w:szCs w:val="24"/>
        </w:rPr>
      </w:pPr>
    </w:p>
    <w:p w14:paraId="0663BF56" w14:textId="77777777" w:rsidR="00D22A31" w:rsidRDefault="00D22A31" w:rsidP="00A2039E">
      <w:pPr>
        <w:rPr>
          <w:rFonts w:ascii="Arial" w:hAnsi="Arial" w:cs="Arial"/>
          <w:sz w:val="24"/>
          <w:szCs w:val="24"/>
        </w:rPr>
      </w:pPr>
      <w:r w:rsidRPr="00A2039E">
        <w:rPr>
          <w:rFonts w:ascii="Arial" w:hAnsi="Arial" w:cs="Arial"/>
          <w:sz w:val="24"/>
          <w:szCs w:val="24"/>
        </w:rPr>
        <w:t>En la solapa estadísticas, se visualizan dos diagramas estadísticos. El primero es de temperatura</w:t>
      </w:r>
      <w:r w:rsidR="00264C12">
        <w:rPr>
          <w:rFonts w:ascii="Arial" w:hAnsi="Arial" w:cs="Arial"/>
          <w:sz w:val="24"/>
          <w:szCs w:val="24"/>
        </w:rPr>
        <w:t xml:space="preserve"> (</w:t>
      </w:r>
      <w:r w:rsidR="00264C12" w:rsidRPr="00264C12">
        <w:rPr>
          <w:rFonts w:ascii="Arial" w:hAnsi="Arial" w:cs="Arial"/>
          <w:sz w:val="24"/>
          <w:szCs w:val="24"/>
          <w:highlight w:val="yellow"/>
        </w:rPr>
        <w:t>referencia falta captura</w:t>
      </w:r>
      <w:r w:rsidR="00264C12">
        <w:rPr>
          <w:rFonts w:ascii="Arial" w:hAnsi="Arial" w:cs="Arial"/>
          <w:sz w:val="24"/>
          <w:szCs w:val="24"/>
        </w:rPr>
        <w:t>)</w:t>
      </w:r>
      <w:r w:rsidRPr="00A2039E">
        <w:rPr>
          <w:rFonts w:ascii="Arial" w:hAnsi="Arial" w:cs="Arial"/>
          <w:sz w:val="24"/>
          <w:szCs w:val="24"/>
        </w:rPr>
        <w:t xml:space="preserve">, que a través de unos selectores </w:t>
      </w:r>
      <w:del w:id="177" w:author="Nahuel Defossé" w:date="2018-03-31T23:46:00Z">
        <w:r w:rsidRPr="00A2039E" w:rsidDel="00E41F86">
          <w:rPr>
            <w:rFonts w:ascii="Arial" w:hAnsi="Arial" w:cs="Arial"/>
            <w:sz w:val="24"/>
            <w:szCs w:val="24"/>
          </w:rPr>
          <w:delText xml:space="preserve">podemos </w:delText>
        </w:r>
      </w:del>
      <w:ins w:id="178" w:author="Nahuel Defossé" w:date="2018-03-31T23:46:00Z">
        <w:r w:rsidR="00E41F86">
          <w:rPr>
            <w:rFonts w:ascii="Arial" w:hAnsi="Arial" w:cs="Arial"/>
            <w:sz w:val="24"/>
            <w:szCs w:val="24"/>
          </w:rPr>
          <w:t>se puede</w:t>
        </w:r>
        <w:r w:rsidR="00E41F86" w:rsidRPr="00A2039E">
          <w:rPr>
            <w:rFonts w:ascii="Arial" w:hAnsi="Arial" w:cs="Arial"/>
            <w:sz w:val="24"/>
            <w:szCs w:val="24"/>
          </w:rPr>
          <w:t xml:space="preserve"> </w:t>
        </w:r>
      </w:ins>
      <w:r w:rsidRPr="00A2039E">
        <w:rPr>
          <w:rFonts w:ascii="Arial" w:hAnsi="Arial" w:cs="Arial"/>
          <w:sz w:val="24"/>
          <w:szCs w:val="24"/>
        </w:rPr>
        <w:t xml:space="preserve">indicar la fecha de inicio y de fin. De esta forma se confecciona una gráfica, al cliquear en obtener, siempre y cuando existan datos almacenados en el período seleccionado. La gráfica muestra en las columnas, los días y en las filas, las horas del día desde las 00:00 hs hasta las 23:00. En cada una de las intersecciones fecha/hora se muestra el promedio de temperaturas en un rango de 1 hr. En la </w:t>
      </w:r>
      <w:r w:rsidR="00D3158A" w:rsidRPr="00A2039E">
        <w:rPr>
          <w:rFonts w:ascii="Arial" w:hAnsi="Arial" w:cs="Arial"/>
          <w:sz w:val="24"/>
          <w:szCs w:val="24"/>
        </w:rPr>
        <w:t>primera columna</w:t>
      </w:r>
      <w:r w:rsidRPr="00A2039E">
        <w:rPr>
          <w:rFonts w:ascii="Arial" w:hAnsi="Arial" w:cs="Arial"/>
          <w:sz w:val="24"/>
          <w:szCs w:val="24"/>
        </w:rPr>
        <w:t xml:space="preserve">, se genera una media de los valores </w:t>
      </w:r>
      <w:r w:rsidR="00D3158A" w:rsidRPr="00A2039E">
        <w:rPr>
          <w:rFonts w:ascii="Arial" w:hAnsi="Arial" w:cs="Arial"/>
          <w:sz w:val="24"/>
          <w:szCs w:val="24"/>
        </w:rPr>
        <w:t>que se encuentran en la misma fil</w:t>
      </w:r>
      <w:r w:rsidRPr="00A2039E">
        <w:rPr>
          <w:rFonts w:ascii="Arial" w:hAnsi="Arial" w:cs="Arial"/>
          <w:sz w:val="24"/>
          <w:szCs w:val="24"/>
        </w:rPr>
        <w:t>a</w:t>
      </w:r>
      <w:r w:rsidR="00D3158A" w:rsidRPr="00A2039E">
        <w:rPr>
          <w:rFonts w:ascii="Arial" w:hAnsi="Arial" w:cs="Arial"/>
          <w:sz w:val="24"/>
          <w:szCs w:val="24"/>
        </w:rPr>
        <w:t xml:space="preserve"> adyacente</w:t>
      </w:r>
      <w:r w:rsidRPr="00A2039E">
        <w:rPr>
          <w:rFonts w:ascii="Arial" w:hAnsi="Arial" w:cs="Arial"/>
          <w:sz w:val="24"/>
          <w:szCs w:val="24"/>
        </w:rPr>
        <w:t xml:space="preserve"> de las fechas</w:t>
      </w:r>
      <w:r w:rsidR="006033AE">
        <w:rPr>
          <w:rFonts w:ascii="Arial" w:hAnsi="Arial" w:cs="Arial"/>
          <w:sz w:val="24"/>
          <w:szCs w:val="24"/>
        </w:rPr>
        <w:t xml:space="preserve"> seleccionadas.</w:t>
      </w:r>
    </w:p>
    <w:p w14:paraId="3BAFEB08" w14:textId="77777777" w:rsidR="006033AE" w:rsidRDefault="006033AE" w:rsidP="00A2039E">
      <w:pPr>
        <w:rPr>
          <w:rFonts w:ascii="Arial" w:hAnsi="Arial" w:cs="Arial"/>
          <w:sz w:val="24"/>
          <w:szCs w:val="24"/>
        </w:rPr>
      </w:pPr>
    </w:p>
    <w:p w14:paraId="66D872DD" w14:textId="77777777" w:rsidR="006033AE" w:rsidRDefault="006033AE" w:rsidP="006033AE">
      <w:pPr>
        <w:keepNext/>
        <w:jc w:val="center"/>
      </w:pPr>
      <w:r>
        <w:rPr>
          <w:rFonts w:asciiTheme="majorHAnsi" w:eastAsia="Times New Roman" w:hAnsiTheme="majorHAnsi" w:cstheme="majorBidi"/>
          <w:noProof/>
          <w:color w:val="2E74B5" w:themeColor="accent1" w:themeShade="BF"/>
          <w:sz w:val="26"/>
          <w:szCs w:val="26"/>
          <w:lang w:val="en-US" w:eastAsia="en-US"/>
        </w:rPr>
        <w:lastRenderedPageBreak/>
        <w:drawing>
          <wp:inline distT="0" distB="0" distL="0" distR="0" wp14:anchorId="138EC281" wp14:editId="66C896DE">
            <wp:extent cx="2990850" cy="255864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09764" cy="2574822"/>
                    </a:xfrm>
                    <a:prstGeom prst="rect">
                      <a:avLst/>
                    </a:prstGeom>
                    <a:noFill/>
                    <a:ln>
                      <a:noFill/>
                    </a:ln>
                  </pic:spPr>
                </pic:pic>
              </a:graphicData>
            </a:graphic>
          </wp:inline>
        </w:drawing>
      </w:r>
    </w:p>
    <w:p w14:paraId="18BB63C6" w14:textId="77777777" w:rsidR="006033AE" w:rsidRDefault="006033AE" w:rsidP="006033AE">
      <w:pPr>
        <w:pStyle w:val="Descripcin"/>
        <w:jc w:val="center"/>
        <w:rPr>
          <w:rFonts w:ascii="Arial" w:hAnsi="Arial" w:cs="Arial"/>
          <w:sz w:val="24"/>
          <w:szCs w:val="24"/>
        </w:rPr>
      </w:pPr>
      <w:bookmarkStart w:id="179" w:name="_Ref508311141"/>
      <w:r>
        <w:t xml:space="preserve">Ilustración </w:t>
      </w:r>
      <w:r>
        <w:fldChar w:fldCharType="begin"/>
      </w:r>
      <w:r>
        <w:instrText xml:space="preserve"> SEQ Ilustración \* ARABIC </w:instrText>
      </w:r>
      <w:r>
        <w:fldChar w:fldCharType="separate"/>
      </w:r>
      <w:r w:rsidR="00ED4EF1">
        <w:rPr>
          <w:noProof/>
        </w:rPr>
        <w:t>6</w:t>
      </w:r>
      <w:r>
        <w:fldChar w:fldCharType="end"/>
      </w:r>
      <w:r>
        <w:t xml:space="preserve"> - Estadísticas de monóxido</w:t>
      </w:r>
      <w:bookmarkEnd w:id="179"/>
    </w:p>
    <w:p w14:paraId="67EF7473" w14:textId="77777777" w:rsidR="00D3158A" w:rsidRPr="00A2039E" w:rsidRDefault="00D3158A" w:rsidP="00A2039E">
      <w:pPr>
        <w:rPr>
          <w:rFonts w:ascii="Arial" w:hAnsi="Arial" w:cs="Arial"/>
          <w:sz w:val="24"/>
          <w:szCs w:val="24"/>
        </w:rPr>
      </w:pPr>
      <w:r w:rsidRPr="00A2039E">
        <w:rPr>
          <w:rFonts w:ascii="Arial" w:hAnsi="Arial" w:cs="Arial"/>
          <w:sz w:val="24"/>
          <w:szCs w:val="24"/>
        </w:rPr>
        <w:t>En el segundo</w:t>
      </w:r>
      <w:r w:rsidR="00264C12">
        <w:rPr>
          <w:rFonts w:ascii="Arial" w:hAnsi="Arial" w:cs="Arial"/>
          <w:sz w:val="24"/>
          <w:szCs w:val="24"/>
        </w:rPr>
        <w:t xml:space="preserve"> (</w:t>
      </w:r>
      <w:r w:rsidR="00264C12">
        <w:rPr>
          <w:rFonts w:ascii="Arial" w:hAnsi="Arial" w:cs="Arial"/>
          <w:sz w:val="24"/>
          <w:szCs w:val="24"/>
        </w:rPr>
        <w:fldChar w:fldCharType="begin"/>
      </w:r>
      <w:r w:rsidR="00264C12">
        <w:rPr>
          <w:rFonts w:ascii="Arial" w:hAnsi="Arial" w:cs="Arial"/>
          <w:sz w:val="24"/>
          <w:szCs w:val="24"/>
        </w:rPr>
        <w:instrText xml:space="preserve"> REF _Ref508311141 \h </w:instrText>
      </w:r>
      <w:r w:rsidR="00264C12">
        <w:rPr>
          <w:rFonts w:ascii="Arial" w:hAnsi="Arial" w:cs="Arial"/>
          <w:sz w:val="24"/>
          <w:szCs w:val="24"/>
        </w:rPr>
      </w:r>
      <w:r w:rsidR="00264C12">
        <w:rPr>
          <w:rFonts w:ascii="Arial" w:hAnsi="Arial" w:cs="Arial"/>
          <w:sz w:val="24"/>
          <w:szCs w:val="24"/>
        </w:rPr>
        <w:fldChar w:fldCharType="separate"/>
      </w:r>
      <w:r w:rsidR="00264C12">
        <w:t xml:space="preserve">Ilustración </w:t>
      </w:r>
      <w:r w:rsidR="00264C12">
        <w:rPr>
          <w:noProof/>
        </w:rPr>
        <w:t>7</w:t>
      </w:r>
      <w:r w:rsidR="00264C12">
        <w:t xml:space="preserve"> - Estadísticas de monóxido</w:t>
      </w:r>
      <w:r w:rsidR="00264C12">
        <w:rPr>
          <w:rFonts w:ascii="Arial" w:hAnsi="Arial" w:cs="Arial"/>
          <w:sz w:val="24"/>
          <w:szCs w:val="24"/>
        </w:rPr>
        <w:fldChar w:fldCharType="end"/>
      </w:r>
      <w:r w:rsidR="00264C12">
        <w:rPr>
          <w:rFonts w:ascii="Arial" w:hAnsi="Arial" w:cs="Arial"/>
          <w:sz w:val="24"/>
          <w:szCs w:val="24"/>
        </w:rPr>
        <w:t>)</w:t>
      </w:r>
      <w:r w:rsidRPr="00A2039E">
        <w:rPr>
          <w:rFonts w:ascii="Arial" w:hAnsi="Arial" w:cs="Arial"/>
          <w:sz w:val="24"/>
          <w:szCs w:val="24"/>
        </w:rPr>
        <w:t xml:space="preserve">, se toman valores en tiempo real del valor de monóxido de carbono presente en el ambiente. Los mismos se representan según el horario y el valor en PPM obtenido. Por otro lado, se permite colocar el máximo de valores a visualizar. </w:t>
      </w:r>
    </w:p>
    <w:p w14:paraId="68535197" w14:textId="77777777" w:rsidR="005B5DBA" w:rsidRPr="00A2039E" w:rsidRDefault="005B5DBA" w:rsidP="00A2039E">
      <w:pPr>
        <w:rPr>
          <w:rFonts w:ascii="Arial" w:hAnsi="Arial" w:cs="Arial"/>
          <w:sz w:val="24"/>
          <w:szCs w:val="24"/>
        </w:rPr>
      </w:pPr>
    </w:p>
    <w:p w14:paraId="5F6E0AAF" w14:textId="77777777" w:rsidR="005B5DBA" w:rsidRPr="00A2039E" w:rsidRDefault="005B5DBA" w:rsidP="00A2039E">
      <w:pPr>
        <w:rPr>
          <w:rFonts w:ascii="Arial" w:hAnsi="Arial" w:cs="Arial"/>
          <w:sz w:val="24"/>
          <w:szCs w:val="24"/>
        </w:rPr>
      </w:pPr>
      <w:r w:rsidRPr="00A2039E">
        <w:rPr>
          <w:rFonts w:ascii="Arial" w:hAnsi="Arial" w:cs="Arial"/>
          <w:sz w:val="24"/>
          <w:szCs w:val="24"/>
        </w:rPr>
        <w:t>En la solapa otras opciones</w:t>
      </w:r>
      <w:r w:rsidR="00264C12">
        <w:rPr>
          <w:rFonts w:ascii="Arial" w:hAnsi="Arial" w:cs="Arial"/>
          <w:sz w:val="24"/>
          <w:szCs w:val="24"/>
        </w:rPr>
        <w:t xml:space="preserve"> (</w:t>
      </w:r>
      <w:r w:rsidR="00264C12">
        <w:rPr>
          <w:rFonts w:ascii="Arial" w:hAnsi="Arial" w:cs="Arial"/>
          <w:sz w:val="24"/>
          <w:szCs w:val="24"/>
        </w:rPr>
        <w:fldChar w:fldCharType="begin"/>
      </w:r>
      <w:r w:rsidR="00264C12">
        <w:rPr>
          <w:rFonts w:ascii="Arial" w:hAnsi="Arial" w:cs="Arial"/>
          <w:sz w:val="24"/>
          <w:szCs w:val="24"/>
        </w:rPr>
        <w:instrText xml:space="preserve"> REF _Ref508311079 \h </w:instrText>
      </w:r>
      <w:r w:rsidR="00264C12">
        <w:rPr>
          <w:rFonts w:ascii="Arial" w:hAnsi="Arial" w:cs="Arial"/>
          <w:sz w:val="24"/>
          <w:szCs w:val="24"/>
        </w:rPr>
      </w:r>
      <w:r w:rsidR="00264C12">
        <w:rPr>
          <w:rFonts w:ascii="Arial" w:hAnsi="Arial" w:cs="Arial"/>
          <w:sz w:val="24"/>
          <w:szCs w:val="24"/>
        </w:rPr>
        <w:fldChar w:fldCharType="separate"/>
      </w:r>
      <w:r w:rsidR="00264C12">
        <w:t xml:space="preserve">Ilustración </w:t>
      </w:r>
      <w:r w:rsidR="00264C12">
        <w:rPr>
          <w:noProof/>
        </w:rPr>
        <w:t>8</w:t>
      </w:r>
      <w:r w:rsidR="00264C12">
        <w:t xml:space="preserve"> - Aplicación web - Otras opciones</w:t>
      </w:r>
      <w:r w:rsidR="00264C12">
        <w:rPr>
          <w:rFonts w:ascii="Arial" w:hAnsi="Arial" w:cs="Arial"/>
          <w:sz w:val="24"/>
          <w:szCs w:val="24"/>
        </w:rPr>
        <w:fldChar w:fldCharType="end"/>
      </w:r>
      <w:r w:rsidR="00264C12">
        <w:rPr>
          <w:rFonts w:ascii="Arial" w:hAnsi="Arial" w:cs="Arial"/>
          <w:sz w:val="24"/>
          <w:szCs w:val="24"/>
        </w:rPr>
        <w:t>)</w:t>
      </w:r>
      <w:r w:rsidRPr="00A2039E">
        <w:rPr>
          <w:rFonts w:ascii="Arial" w:hAnsi="Arial" w:cs="Arial"/>
          <w:sz w:val="24"/>
          <w:szCs w:val="24"/>
        </w:rPr>
        <w:t>, visualizamos dos botones, que permiten apagar o reiniciar el sistema operativo, por ende, del robot móvil.</w:t>
      </w:r>
    </w:p>
    <w:p w14:paraId="1B9CCCF1" w14:textId="77777777" w:rsidR="005B5DBA" w:rsidRDefault="005B5DBA" w:rsidP="007345F3">
      <w:pPr>
        <w:pStyle w:val="Sinespaciado"/>
      </w:pPr>
    </w:p>
    <w:p w14:paraId="696F0C92" w14:textId="77777777" w:rsidR="006033AE" w:rsidRDefault="006033AE" w:rsidP="006033AE">
      <w:pPr>
        <w:pStyle w:val="Sinespaciado"/>
        <w:keepNext/>
      </w:pPr>
      <w:r>
        <w:rPr>
          <w:rFonts w:eastAsia="Times New Roman"/>
          <w:noProof/>
          <w:lang w:val="en-US" w:eastAsia="en-US"/>
        </w:rPr>
        <w:drawing>
          <wp:inline distT="0" distB="0" distL="0" distR="0" wp14:anchorId="3850B1D8" wp14:editId="0AC3743A">
            <wp:extent cx="5398770" cy="88519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8770" cy="885190"/>
                    </a:xfrm>
                    <a:prstGeom prst="rect">
                      <a:avLst/>
                    </a:prstGeom>
                    <a:noFill/>
                    <a:ln>
                      <a:noFill/>
                    </a:ln>
                  </pic:spPr>
                </pic:pic>
              </a:graphicData>
            </a:graphic>
          </wp:inline>
        </w:drawing>
      </w:r>
    </w:p>
    <w:p w14:paraId="644220C4" w14:textId="77777777" w:rsidR="00997FEC" w:rsidRPr="006033AE" w:rsidRDefault="006033AE" w:rsidP="006033AE">
      <w:pPr>
        <w:pStyle w:val="Descripcin"/>
        <w:jc w:val="center"/>
      </w:pPr>
      <w:bookmarkStart w:id="180" w:name="_Ref508311079"/>
      <w:r>
        <w:t xml:space="preserve">Ilustración </w:t>
      </w:r>
      <w:r>
        <w:fldChar w:fldCharType="begin"/>
      </w:r>
      <w:r>
        <w:instrText xml:space="preserve"> SEQ Ilustración \* ARABIC </w:instrText>
      </w:r>
      <w:r>
        <w:fldChar w:fldCharType="separate"/>
      </w:r>
      <w:r w:rsidR="00ED4EF1">
        <w:rPr>
          <w:noProof/>
        </w:rPr>
        <w:t>7</w:t>
      </w:r>
      <w:r>
        <w:fldChar w:fldCharType="end"/>
      </w:r>
      <w:r>
        <w:t xml:space="preserve"> - Aplicación web - Otras opciones</w:t>
      </w:r>
      <w:bookmarkEnd w:id="180"/>
    </w:p>
    <w:p w14:paraId="57EFF657" w14:textId="77777777" w:rsidR="007637D7" w:rsidRPr="00AA23CC" w:rsidRDefault="00ED4EF1" w:rsidP="00AA23CC">
      <w:pPr>
        <w:pStyle w:val="Ttulo2"/>
        <w:rPr>
          <w:b/>
          <w:sz w:val="32"/>
          <w:szCs w:val="32"/>
        </w:rPr>
      </w:pPr>
      <w:r>
        <w:rPr>
          <w:b/>
          <w:sz w:val="32"/>
          <w:szCs w:val="32"/>
        </w:rPr>
        <w:t xml:space="preserve">10.5 </w:t>
      </w:r>
      <w:r w:rsidR="007637D7" w:rsidRPr="00AA23CC">
        <w:rPr>
          <w:b/>
          <w:sz w:val="32"/>
          <w:szCs w:val="32"/>
        </w:rPr>
        <w:t>Puesta en producción del SAR</w:t>
      </w:r>
    </w:p>
    <w:p w14:paraId="2BCA3A1A" w14:textId="77777777" w:rsidR="006033AE" w:rsidRPr="006033AE" w:rsidRDefault="006033AE" w:rsidP="006033AE"/>
    <w:p w14:paraId="0823D0C3" w14:textId="77777777" w:rsidR="007637D7" w:rsidRPr="00A2039E" w:rsidRDefault="007637D7" w:rsidP="007637D7">
      <w:pPr>
        <w:rPr>
          <w:rFonts w:ascii="Arial" w:hAnsi="Arial" w:cs="Arial"/>
          <w:sz w:val="24"/>
          <w:szCs w:val="24"/>
        </w:rPr>
      </w:pPr>
      <w:r w:rsidRPr="00A2039E">
        <w:rPr>
          <w:rFonts w:ascii="Arial" w:hAnsi="Arial" w:cs="Arial"/>
          <w:sz w:val="24"/>
          <w:szCs w:val="24"/>
        </w:rPr>
        <w:t>Para desplegar el SAR se necesitó de software y configuraciones adicionales que a continuación se describen.</w:t>
      </w:r>
    </w:p>
    <w:p w14:paraId="610C9018" w14:textId="77777777" w:rsidR="007637D7" w:rsidRDefault="007637D7" w:rsidP="007637D7"/>
    <w:p w14:paraId="3A00DEF5" w14:textId="77777777" w:rsidR="007637D7" w:rsidRPr="00AA23CC" w:rsidRDefault="00ED4EF1" w:rsidP="00AA23CC">
      <w:pPr>
        <w:pStyle w:val="Ttulo3"/>
        <w:spacing w:before="160"/>
        <w:rPr>
          <w:rFonts w:ascii="Trebuchet MS" w:eastAsia="Trebuchet MS" w:hAnsi="Trebuchet MS" w:cs="Trebuchet MS"/>
          <w:color w:val="666666"/>
          <w:sz w:val="28"/>
          <w:szCs w:val="28"/>
        </w:rPr>
      </w:pPr>
      <w:r>
        <w:rPr>
          <w:rFonts w:ascii="Trebuchet MS" w:eastAsia="Trebuchet MS" w:hAnsi="Trebuchet MS" w:cs="Trebuchet MS"/>
          <w:color w:val="666666"/>
          <w:sz w:val="28"/>
          <w:szCs w:val="28"/>
        </w:rPr>
        <w:t xml:space="preserve">10.5.1 </w:t>
      </w:r>
      <w:r w:rsidR="007637D7" w:rsidRPr="00AA23CC">
        <w:rPr>
          <w:rFonts w:ascii="Trebuchet MS" w:eastAsia="Trebuchet MS" w:hAnsi="Trebuchet MS" w:cs="Trebuchet MS"/>
          <w:color w:val="666666"/>
          <w:sz w:val="28"/>
          <w:szCs w:val="28"/>
        </w:rPr>
        <w:t>C</w:t>
      </w:r>
      <w:r w:rsidR="00934D6E" w:rsidRPr="00AA23CC">
        <w:rPr>
          <w:rFonts w:ascii="Trebuchet MS" w:eastAsia="Trebuchet MS" w:hAnsi="Trebuchet MS" w:cs="Trebuchet MS"/>
          <w:color w:val="666666"/>
          <w:sz w:val="28"/>
          <w:szCs w:val="28"/>
        </w:rPr>
        <w:t>onfiguración de Raspberry como AP</w:t>
      </w:r>
    </w:p>
    <w:p w14:paraId="4E76289B" w14:textId="77777777" w:rsidR="00647044" w:rsidRDefault="00647044" w:rsidP="00647044"/>
    <w:p w14:paraId="2600A6B7" w14:textId="77777777" w:rsidR="00647044" w:rsidRDefault="00987BC6" w:rsidP="00647044">
      <w:pPr>
        <w:rPr>
          <w:rFonts w:ascii="Arial" w:hAnsi="Arial" w:cs="Arial"/>
          <w:sz w:val="24"/>
          <w:szCs w:val="24"/>
        </w:rPr>
      </w:pPr>
      <w:r w:rsidRPr="00CF5DCD">
        <w:rPr>
          <w:rFonts w:ascii="Arial" w:hAnsi="Arial" w:cs="Arial"/>
          <w:sz w:val="24"/>
          <w:szCs w:val="24"/>
        </w:rPr>
        <w:t>El SBC Ra</w:t>
      </w:r>
      <w:r w:rsidR="00CF5DCD" w:rsidRPr="00CF5DCD">
        <w:rPr>
          <w:rFonts w:ascii="Arial" w:hAnsi="Arial" w:cs="Arial"/>
          <w:sz w:val="24"/>
          <w:szCs w:val="24"/>
        </w:rPr>
        <w:t>spberry Pi 3 se encuentra dotado</w:t>
      </w:r>
      <w:r w:rsidRPr="00CF5DCD">
        <w:rPr>
          <w:rFonts w:ascii="Arial" w:hAnsi="Arial" w:cs="Arial"/>
          <w:sz w:val="24"/>
          <w:szCs w:val="24"/>
        </w:rPr>
        <w:t xml:space="preserve"> de un módulo </w:t>
      </w:r>
      <w:del w:id="181" w:author="Nahuel Defossé" w:date="2018-03-31T23:47:00Z">
        <w:r w:rsidRPr="00CF5DCD" w:rsidDel="00E41F86">
          <w:rPr>
            <w:rFonts w:ascii="Arial" w:hAnsi="Arial" w:cs="Arial"/>
            <w:sz w:val="24"/>
            <w:szCs w:val="24"/>
          </w:rPr>
          <w:delText>wifi</w:delText>
        </w:r>
        <w:r w:rsidR="00CF5DCD" w:rsidRPr="00CF5DCD" w:rsidDel="00E41F86">
          <w:rPr>
            <w:rFonts w:ascii="Arial" w:hAnsi="Arial" w:cs="Arial"/>
            <w:sz w:val="24"/>
            <w:szCs w:val="24"/>
          </w:rPr>
          <w:delText xml:space="preserve"> </w:delText>
        </w:r>
      </w:del>
      <w:ins w:id="182" w:author="Nahuel Defossé" w:date="2018-03-31T23:47:00Z">
        <w:r w:rsidR="00E41F86">
          <w:rPr>
            <w:rFonts w:ascii="Arial" w:hAnsi="Arial" w:cs="Arial"/>
            <w:sz w:val="24"/>
            <w:szCs w:val="24"/>
          </w:rPr>
          <w:t>W</w:t>
        </w:r>
        <w:r w:rsidR="00E41F86" w:rsidRPr="00CF5DCD">
          <w:rPr>
            <w:rFonts w:ascii="Arial" w:hAnsi="Arial" w:cs="Arial"/>
            <w:sz w:val="24"/>
            <w:szCs w:val="24"/>
          </w:rPr>
          <w:t>i</w:t>
        </w:r>
        <w:r w:rsidR="00E41F86">
          <w:rPr>
            <w:rFonts w:ascii="Arial" w:hAnsi="Arial" w:cs="Arial"/>
            <w:sz w:val="24"/>
            <w:szCs w:val="24"/>
          </w:rPr>
          <w:t>F</w:t>
        </w:r>
        <w:r w:rsidR="00E41F86" w:rsidRPr="00CF5DCD">
          <w:rPr>
            <w:rFonts w:ascii="Arial" w:hAnsi="Arial" w:cs="Arial"/>
            <w:sz w:val="24"/>
            <w:szCs w:val="24"/>
          </w:rPr>
          <w:t xml:space="preserve">i </w:t>
        </w:r>
      </w:ins>
      <w:r w:rsidR="00CF5DCD" w:rsidRPr="00CF5DCD">
        <w:rPr>
          <w:rFonts w:ascii="Arial" w:hAnsi="Arial" w:cs="Arial"/>
          <w:sz w:val="24"/>
          <w:szCs w:val="24"/>
        </w:rPr>
        <w:t xml:space="preserve">que permite la configuración como modo Access Point (AP). </w:t>
      </w:r>
      <w:r w:rsidR="00CF5DCD">
        <w:rPr>
          <w:rFonts w:ascii="Arial" w:hAnsi="Arial" w:cs="Arial"/>
          <w:sz w:val="24"/>
          <w:szCs w:val="24"/>
        </w:rPr>
        <w:t>Para que diversos dispositivos se puedan conectar al SAR, se realizó la configuración de dicho módulo de la siguiente manera.</w:t>
      </w:r>
      <w:sdt>
        <w:sdtPr>
          <w:rPr>
            <w:rFonts w:ascii="Arial" w:hAnsi="Arial" w:cs="Arial"/>
            <w:sz w:val="24"/>
            <w:szCs w:val="24"/>
          </w:rPr>
          <w:id w:val="1050887812"/>
          <w:citation/>
        </w:sdtPr>
        <w:sdtEndPr/>
        <w:sdtContent>
          <w:r w:rsidR="00713D73">
            <w:rPr>
              <w:rFonts w:ascii="Arial" w:hAnsi="Arial" w:cs="Arial"/>
              <w:sz w:val="24"/>
              <w:szCs w:val="24"/>
            </w:rPr>
            <w:fldChar w:fldCharType="begin"/>
          </w:r>
          <w:r w:rsidR="00713D73">
            <w:rPr>
              <w:rFonts w:ascii="Arial" w:hAnsi="Arial" w:cs="Arial"/>
              <w:sz w:val="24"/>
              <w:szCs w:val="24"/>
            </w:rPr>
            <w:instrText xml:space="preserve"> CITATION gee \l 11274 </w:instrText>
          </w:r>
          <w:r w:rsidR="00713D73">
            <w:rPr>
              <w:rFonts w:ascii="Arial" w:hAnsi="Arial" w:cs="Arial"/>
              <w:sz w:val="24"/>
              <w:szCs w:val="24"/>
            </w:rPr>
            <w:fldChar w:fldCharType="separate"/>
          </w:r>
          <w:r w:rsidR="00713D73">
            <w:rPr>
              <w:rFonts w:ascii="Arial" w:hAnsi="Arial" w:cs="Arial"/>
              <w:noProof/>
              <w:sz w:val="24"/>
              <w:szCs w:val="24"/>
            </w:rPr>
            <w:t xml:space="preserve"> </w:t>
          </w:r>
          <w:r w:rsidR="00713D73" w:rsidRPr="00713D73">
            <w:rPr>
              <w:rFonts w:ascii="Arial" w:hAnsi="Arial" w:cs="Arial"/>
              <w:noProof/>
              <w:sz w:val="24"/>
              <w:szCs w:val="24"/>
            </w:rPr>
            <w:t>[2]</w:t>
          </w:r>
          <w:r w:rsidR="00713D73">
            <w:rPr>
              <w:rFonts w:ascii="Arial" w:hAnsi="Arial" w:cs="Arial"/>
              <w:sz w:val="24"/>
              <w:szCs w:val="24"/>
            </w:rPr>
            <w:fldChar w:fldCharType="end"/>
          </w:r>
        </w:sdtContent>
      </w:sdt>
    </w:p>
    <w:p w14:paraId="02087D3F" w14:textId="77777777" w:rsidR="00CF5DCD" w:rsidRDefault="00CF5DCD" w:rsidP="00647044">
      <w:pPr>
        <w:rPr>
          <w:rFonts w:ascii="Arial" w:hAnsi="Arial" w:cs="Arial"/>
          <w:sz w:val="24"/>
          <w:szCs w:val="24"/>
        </w:rPr>
      </w:pPr>
    </w:p>
    <w:p w14:paraId="1AB9874C" w14:textId="77777777" w:rsidR="00CF5DCD" w:rsidRDefault="00CF5DCD" w:rsidP="00647044">
      <w:pPr>
        <w:rPr>
          <w:rFonts w:ascii="Arial" w:hAnsi="Arial" w:cs="Arial"/>
          <w:sz w:val="24"/>
          <w:szCs w:val="24"/>
        </w:rPr>
      </w:pPr>
      <w:r>
        <w:rPr>
          <w:rFonts w:ascii="Arial" w:hAnsi="Arial" w:cs="Arial"/>
          <w:sz w:val="24"/>
          <w:szCs w:val="24"/>
        </w:rPr>
        <w:t xml:space="preserve">Primeramente, se instalaron, </w:t>
      </w:r>
      <w:del w:id="183" w:author="Nahuel Defossé" w:date="2018-03-31T23:48:00Z">
        <w:r w:rsidDel="00E41F86">
          <w:rPr>
            <w:rFonts w:ascii="Arial" w:hAnsi="Arial" w:cs="Arial"/>
            <w:sz w:val="24"/>
            <w:szCs w:val="24"/>
          </w:rPr>
          <w:delText xml:space="preserve">mediante Raspbian, dos </w:delText>
        </w:r>
      </w:del>
      <w:ins w:id="184" w:author="Nahuel Defossé" w:date="2018-03-31T23:48:00Z">
        <w:r w:rsidR="00E41F86">
          <w:rPr>
            <w:rFonts w:ascii="Arial" w:hAnsi="Arial" w:cs="Arial"/>
            <w:sz w:val="24"/>
            <w:szCs w:val="24"/>
          </w:rPr>
          <w:t xml:space="preserve">los </w:t>
        </w:r>
      </w:ins>
      <w:r>
        <w:rPr>
          <w:rFonts w:ascii="Arial" w:hAnsi="Arial" w:cs="Arial"/>
          <w:sz w:val="24"/>
          <w:szCs w:val="24"/>
        </w:rPr>
        <w:t>programas necesarios para generar</w:t>
      </w:r>
      <w:r w:rsidR="00D35BF2">
        <w:rPr>
          <w:rFonts w:ascii="Arial" w:hAnsi="Arial" w:cs="Arial"/>
          <w:sz w:val="24"/>
          <w:szCs w:val="24"/>
        </w:rPr>
        <w:t xml:space="preserve"> el</w:t>
      </w:r>
      <w:r>
        <w:rPr>
          <w:rFonts w:ascii="Arial" w:hAnsi="Arial" w:cs="Arial"/>
          <w:sz w:val="24"/>
          <w:szCs w:val="24"/>
        </w:rPr>
        <w:t xml:space="preserve"> punto de acceso (AP), </w:t>
      </w:r>
      <w:r w:rsidRPr="00CF5DCD">
        <w:rPr>
          <w:rFonts w:ascii="Arial" w:hAnsi="Arial" w:cs="Arial"/>
          <w:b/>
          <w:sz w:val="24"/>
          <w:szCs w:val="24"/>
        </w:rPr>
        <w:t>hostapd</w:t>
      </w:r>
      <w:r>
        <w:rPr>
          <w:rFonts w:ascii="Arial" w:hAnsi="Arial" w:cs="Arial"/>
          <w:sz w:val="24"/>
          <w:szCs w:val="24"/>
        </w:rPr>
        <w:t xml:space="preserve"> y </w:t>
      </w:r>
      <w:r w:rsidRPr="00CF5DCD">
        <w:rPr>
          <w:rFonts w:ascii="Arial" w:hAnsi="Arial" w:cs="Arial"/>
          <w:b/>
          <w:sz w:val="24"/>
          <w:szCs w:val="24"/>
        </w:rPr>
        <w:t>isc-dhcp-server</w:t>
      </w:r>
      <w:r>
        <w:rPr>
          <w:rFonts w:ascii="Arial" w:hAnsi="Arial" w:cs="Arial"/>
          <w:sz w:val="24"/>
          <w:szCs w:val="24"/>
        </w:rPr>
        <w:t>. Introduciendo, en una terminal de Raspbian, los siguientes comandos:</w:t>
      </w:r>
    </w:p>
    <w:p w14:paraId="5A8824EF" w14:textId="77777777" w:rsidR="006033AE" w:rsidRDefault="006033AE" w:rsidP="00647044">
      <w:pPr>
        <w:rPr>
          <w:rFonts w:ascii="Arial" w:hAnsi="Arial" w:cs="Arial"/>
          <w:sz w:val="24"/>
          <w:szCs w:val="24"/>
        </w:rPr>
      </w:pPr>
    </w:p>
    <w:p w14:paraId="33FDC9C1" w14:textId="77777777" w:rsidR="00CF5DCD" w:rsidRPr="001B301E" w:rsidRDefault="00CF5DCD" w:rsidP="00CF5DCD">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Change w:id="185" w:author="Nahuel Defossé" w:date="2018-03-31T23:07:00Z">
            <w:rPr>
              <w:rFonts w:ascii="Courier New" w:eastAsia="Times New Roman" w:hAnsi="Courier New" w:cs="Courier New"/>
              <w:color w:val="34495E"/>
              <w:sz w:val="20"/>
              <w:szCs w:val="20"/>
              <w:lang w:val="en-US"/>
            </w:rPr>
          </w:rPrChange>
        </w:rPr>
      </w:pPr>
      <w:r w:rsidRPr="001B301E">
        <w:rPr>
          <w:rFonts w:ascii="Courier New" w:eastAsia="Times New Roman" w:hAnsi="Courier New" w:cs="Courier New"/>
          <w:color w:val="34495E"/>
          <w:sz w:val="20"/>
          <w:szCs w:val="20"/>
          <w:rPrChange w:id="186" w:author="Nahuel Defossé" w:date="2018-03-31T23:07:00Z">
            <w:rPr>
              <w:rFonts w:ascii="Courier New" w:eastAsia="Times New Roman" w:hAnsi="Courier New" w:cs="Courier New"/>
              <w:color w:val="34495E"/>
              <w:sz w:val="20"/>
              <w:szCs w:val="20"/>
              <w:lang w:val="en-US"/>
            </w:rPr>
          </w:rPrChange>
        </w:rPr>
        <w:t>sudo apt-get install hostapd isc-dhcp-server</w:t>
      </w:r>
    </w:p>
    <w:p w14:paraId="2A31BE4B" w14:textId="77777777" w:rsidR="00CF5DCD" w:rsidRDefault="00CF5DCD" w:rsidP="00647044">
      <w:pPr>
        <w:rPr>
          <w:rFonts w:ascii="Arial" w:hAnsi="Arial" w:cs="Arial"/>
          <w:sz w:val="24"/>
          <w:szCs w:val="24"/>
        </w:rPr>
      </w:pPr>
      <w:r w:rsidRPr="00B97DB1">
        <w:rPr>
          <w:rFonts w:ascii="Arial" w:hAnsi="Arial" w:cs="Arial"/>
          <w:sz w:val="24"/>
          <w:szCs w:val="24"/>
        </w:rPr>
        <w:lastRenderedPageBreak/>
        <w:t xml:space="preserve">A </w:t>
      </w:r>
      <w:r>
        <w:rPr>
          <w:rFonts w:ascii="Arial" w:hAnsi="Arial" w:cs="Arial"/>
          <w:sz w:val="24"/>
          <w:szCs w:val="24"/>
        </w:rPr>
        <w:t xml:space="preserve">continuación, </w:t>
      </w:r>
      <w:r w:rsidR="00B97DB1">
        <w:rPr>
          <w:rFonts w:ascii="Arial" w:hAnsi="Arial" w:cs="Arial"/>
          <w:sz w:val="24"/>
          <w:szCs w:val="24"/>
        </w:rPr>
        <w:t>se configuro el archivo que permite la configuración de DHCP (</w:t>
      </w:r>
      <w:r w:rsidR="00B97DB1" w:rsidRPr="00B97DB1">
        <w:rPr>
          <w:rFonts w:ascii="Arial" w:hAnsi="Arial" w:cs="Arial"/>
          <w:sz w:val="24"/>
          <w:szCs w:val="24"/>
          <w:highlight w:val="yellow"/>
        </w:rPr>
        <w:t>Glosario</w:t>
      </w:r>
      <w:r w:rsidR="00B97DB1">
        <w:rPr>
          <w:rFonts w:ascii="Arial" w:hAnsi="Arial" w:cs="Arial"/>
          <w:sz w:val="24"/>
          <w:szCs w:val="24"/>
        </w:rPr>
        <w:t>), accediendo al mismo de la siguiente manera:</w:t>
      </w:r>
    </w:p>
    <w:p w14:paraId="515DFA2B" w14:textId="77777777" w:rsidR="00B97DB1" w:rsidRDefault="00B97DB1" w:rsidP="00647044">
      <w:pPr>
        <w:rPr>
          <w:rFonts w:ascii="Arial" w:hAnsi="Arial" w:cs="Arial"/>
          <w:sz w:val="24"/>
          <w:szCs w:val="24"/>
        </w:rPr>
      </w:pPr>
    </w:p>
    <w:p w14:paraId="1D5322EF"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B97DB1">
        <w:rPr>
          <w:color w:val="34495E"/>
        </w:rPr>
        <w:t>sudo gedit /etc/dhcp/dhcpd.conf</w:t>
      </w:r>
    </w:p>
    <w:p w14:paraId="196FE01A" w14:textId="77777777" w:rsidR="00B97DB1" w:rsidRDefault="00B97DB1" w:rsidP="00647044">
      <w:pPr>
        <w:rPr>
          <w:rFonts w:ascii="Arial" w:hAnsi="Arial" w:cs="Arial"/>
          <w:sz w:val="24"/>
          <w:szCs w:val="24"/>
        </w:rPr>
      </w:pPr>
      <w:r>
        <w:rPr>
          <w:rFonts w:ascii="Arial" w:hAnsi="Arial" w:cs="Arial"/>
          <w:sz w:val="24"/>
          <w:szCs w:val="24"/>
        </w:rPr>
        <w:t xml:space="preserve">Dentro del mismo se comentaron dos líneas que </w:t>
      </w:r>
      <w:del w:id="187" w:author="Nahuel Defossé" w:date="2018-03-31T23:48:00Z">
        <w:r w:rsidDel="00E41F86">
          <w:rPr>
            <w:rFonts w:ascii="Arial" w:hAnsi="Arial" w:cs="Arial"/>
            <w:sz w:val="24"/>
            <w:szCs w:val="24"/>
          </w:rPr>
          <w:delText xml:space="preserve">permiten definir </w:delText>
        </w:r>
      </w:del>
      <w:ins w:id="188" w:author="Nahuel Defossé" w:date="2018-03-31T23:48:00Z">
        <w:r w:rsidR="00E41F86">
          <w:rPr>
            <w:rFonts w:ascii="Arial" w:hAnsi="Arial" w:cs="Arial"/>
            <w:sz w:val="24"/>
            <w:szCs w:val="24"/>
          </w:rPr>
          <w:t xml:space="preserve">definen </w:t>
        </w:r>
      </w:ins>
      <w:r>
        <w:rPr>
          <w:rFonts w:ascii="Arial" w:hAnsi="Arial" w:cs="Arial"/>
          <w:sz w:val="24"/>
          <w:szCs w:val="24"/>
        </w:rPr>
        <w:t>el nombre de dominio</w:t>
      </w:r>
      <w:del w:id="189" w:author="Nahuel Defossé" w:date="2018-03-31T23:48:00Z">
        <w:r w:rsidDel="00E41F86">
          <w:rPr>
            <w:rFonts w:ascii="Arial" w:hAnsi="Arial" w:cs="Arial"/>
            <w:sz w:val="24"/>
            <w:szCs w:val="24"/>
          </w:rPr>
          <w:delText xml:space="preserve"> deseado</w:delText>
        </w:r>
      </w:del>
      <w:r>
        <w:rPr>
          <w:rFonts w:ascii="Arial" w:hAnsi="Arial" w:cs="Arial"/>
          <w:sz w:val="24"/>
          <w:szCs w:val="24"/>
        </w:rPr>
        <w:t>, dado que no se utilizaron:</w:t>
      </w:r>
    </w:p>
    <w:p w14:paraId="73F4FE8A" w14:textId="77777777" w:rsidR="00B97DB1" w:rsidRDefault="00B97DB1" w:rsidP="00647044">
      <w:pPr>
        <w:rPr>
          <w:rFonts w:ascii="Arial" w:hAnsi="Arial" w:cs="Arial"/>
          <w:sz w:val="24"/>
          <w:szCs w:val="24"/>
        </w:rPr>
      </w:pPr>
    </w:p>
    <w:p w14:paraId="18D5DDB6"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#option domain-name "example.org";</w:t>
      </w:r>
    </w:p>
    <w:p w14:paraId="5FA7400B"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#option domain-name-servers ns1.example.org, ns2.example.org;</w:t>
      </w:r>
    </w:p>
    <w:p w14:paraId="2E50D74A" w14:textId="77777777" w:rsidR="00B97DB1" w:rsidRPr="00B97DB1" w:rsidRDefault="00B97DB1" w:rsidP="00647044">
      <w:pPr>
        <w:rPr>
          <w:rFonts w:ascii="Arial" w:hAnsi="Arial" w:cs="Arial"/>
          <w:sz w:val="24"/>
          <w:szCs w:val="24"/>
        </w:rPr>
      </w:pPr>
      <w:r w:rsidRPr="00B97DB1">
        <w:rPr>
          <w:rFonts w:ascii="Arial" w:hAnsi="Arial" w:cs="Arial"/>
          <w:sz w:val="24"/>
          <w:szCs w:val="24"/>
        </w:rPr>
        <w:t>Se descoment</w:t>
      </w:r>
      <w:del w:id="190" w:author="Nahuel Defossé" w:date="2018-03-31T23:48:00Z">
        <w:r w:rsidRPr="00B97DB1" w:rsidDel="00E41F86">
          <w:rPr>
            <w:rFonts w:ascii="Arial" w:hAnsi="Arial" w:cs="Arial"/>
            <w:sz w:val="24"/>
            <w:szCs w:val="24"/>
          </w:rPr>
          <w:delText>o</w:delText>
        </w:r>
      </w:del>
      <w:ins w:id="191" w:author="Nahuel Defossé" w:date="2018-03-31T23:48:00Z">
        <w:r w:rsidR="00E41F86">
          <w:rPr>
            <w:rFonts w:ascii="Arial" w:hAnsi="Arial" w:cs="Arial"/>
            <w:sz w:val="24"/>
            <w:szCs w:val="24"/>
          </w:rPr>
          <w:t>ó</w:t>
        </w:r>
      </w:ins>
      <w:r w:rsidRPr="00B97DB1">
        <w:rPr>
          <w:rFonts w:ascii="Arial" w:hAnsi="Arial" w:cs="Arial"/>
          <w:sz w:val="24"/>
          <w:szCs w:val="24"/>
        </w:rPr>
        <w:t xml:space="preserve"> la línea que a continuación se resalta, que </w:t>
      </w:r>
      <w:del w:id="192" w:author="Nahuel Defossé" w:date="2018-03-31T23:49:00Z">
        <w:r w:rsidRPr="00B97DB1" w:rsidDel="00E41F86">
          <w:rPr>
            <w:rFonts w:ascii="Arial" w:hAnsi="Arial" w:cs="Arial"/>
            <w:sz w:val="24"/>
            <w:szCs w:val="24"/>
          </w:rPr>
          <w:delText xml:space="preserve">permite </w:delText>
        </w:r>
      </w:del>
      <w:r w:rsidRPr="00B97DB1">
        <w:rPr>
          <w:rFonts w:ascii="Arial" w:hAnsi="Arial" w:cs="Arial"/>
          <w:sz w:val="24"/>
          <w:szCs w:val="24"/>
        </w:rPr>
        <w:t>defini</w:t>
      </w:r>
      <w:ins w:id="193" w:author="Nahuel Defossé" w:date="2018-03-31T23:49:00Z">
        <w:r w:rsidR="00E41F86">
          <w:rPr>
            <w:rFonts w:ascii="Arial" w:hAnsi="Arial" w:cs="Arial"/>
            <w:sz w:val="24"/>
            <w:szCs w:val="24"/>
          </w:rPr>
          <w:t xml:space="preserve">e </w:t>
        </w:r>
      </w:ins>
      <w:del w:id="194" w:author="Nahuel Defossé" w:date="2018-03-31T23:49:00Z">
        <w:r w:rsidRPr="00B97DB1" w:rsidDel="00E41F86">
          <w:rPr>
            <w:rFonts w:ascii="Arial" w:hAnsi="Arial" w:cs="Arial"/>
            <w:sz w:val="24"/>
            <w:szCs w:val="24"/>
          </w:rPr>
          <w:delText xml:space="preserve">r a </w:delText>
        </w:r>
      </w:del>
      <w:r w:rsidRPr="00B97DB1">
        <w:rPr>
          <w:rFonts w:ascii="Arial" w:hAnsi="Arial" w:cs="Arial"/>
          <w:sz w:val="24"/>
          <w:szCs w:val="24"/>
        </w:rPr>
        <w:t>la Raspberry como servidor DHCP:</w:t>
      </w:r>
    </w:p>
    <w:p w14:paraId="6E5FFDEF" w14:textId="77777777" w:rsidR="00B97DB1" w:rsidRDefault="00B97DB1" w:rsidP="00647044">
      <w:pPr>
        <w:rPr>
          <w:rFonts w:ascii="Arial" w:hAnsi="Arial" w:cs="Arial"/>
          <w:sz w:val="24"/>
          <w:szCs w:val="24"/>
        </w:rPr>
      </w:pPr>
    </w:p>
    <w:p w14:paraId="739DA1AC"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If this DHCP server is the official DHCP server for the local</w:t>
      </w:r>
    </w:p>
    <w:p w14:paraId="01503A66"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network, the authoritative directive should be uncommented.</w:t>
      </w:r>
    </w:p>
    <w:p w14:paraId="7DDD18B8"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B97DB1">
        <w:rPr>
          <w:color w:val="34495E"/>
          <w:highlight w:val="lightGray"/>
        </w:rPr>
        <w:t>authoritative</w:t>
      </w:r>
      <w:r w:rsidRPr="00B97DB1">
        <w:rPr>
          <w:color w:val="34495E"/>
        </w:rPr>
        <w:t>;</w:t>
      </w:r>
    </w:p>
    <w:p w14:paraId="260A377E" w14:textId="77777777" w:rsidR="00B97DB1" w:rsidRDefault="00B97DB1" w:rsidP="00647044">
      <w:pPr>
        <w:rPr>
          <w:rFonts w:ascii="Arial" w:hAnsi="Arial" w:cs="Arial"/>
          <w:sz w:val="24"/>
          <w:szCs w:val="24"/>
        </w:rPr>
      </w:pPr>
      <w:r>
        <w:rPr>
          <w:rFonts w:ascii="Arial" w:hAnsi="Arial" w:cs="Arial"/>
          <w:sz w:val="24"/>
          <w:szCs w:val="24"/>
        </w:rPr>
        <w:t>Finalmente, la última configuración realizada con este archivo</w:t>
      </w:r>
      <w:ins w:id="195" w:author="Nahuel Defossé" w:date="2018-03-31T23:49:00Z">
        <w:r w:rsidR="00E41F86">
          <w:rPr>
            <w:rFonts w:ascii="Arial" w:hAnsi="Arial" w:cs="Arial"/>
            <w:sz w:val="24"/>
            <w:szCs w:val="24"/>
          </w:rPr>
          <w:t>,</w:t>
        </w:r>
      </w:ins>
      <w:r>
        <w:rPr>
          <w:rFonts w:ascii="Arial" w:hAnsi="Arial" w:cs="Arial"/>
          <w:sz w:val="24"/>
          <w:szCs w:val="24"/>
        </w:rPr>
        <w:t xml:space="preserve"> fue la de definición de la </w:t>
      </w:r>
      <w:ins w:id="196" w:author="Nahuel Defossé" w:date="2018-03-31T23:49:00Z">
        <w:r w:rsidR="00E41F86">
          <w:rPr>
            <w:rFonts w:ascii="Arial" w:hAnsi="Arial" w:cs="Arial"/>
            <w:sz w:val="24"/>
            <w:szCs w:val="24"/>
          </w:rPr>
          <w:t xml:space="preserve">subred para la </w:t>
        </w:r>
      </w:ins>
      <w:r>
        <w:rPr>
          <w:rFonts w:ascii="Arial" w:hAnsi="Arial" w:cs="Arial"/>
          <w:sz w:val="24"/>
          <w:szCs w:val="24"/>
        </w:rPr>
        <w:t>LAN</w:t>
      </w:r>
      <w:del w:id="197" w:author="Nahuel Defossé" w:date="2018-03-31T23:50:00Z">
        <w:r w:rsidDel="00E41F86">
          <w:rPr>
            <w:rFonts w:ascii="Arial" w:hAnsi="Arial" w:cs="Arial"/>
            <w:sz w:val="24"/>
            <w:szCs w:val="24"/>
          </w:rPr>
          <w:delText xml:space="preserve"> a generar</w:delText>
        </w:r>
      </w:del>
      <w:r>
        <w:rPr>
          <w:rFonts w:ascii="Arial" w:hAnsi="Arial" w:cs="Arial"/>
          <w:sz w:val="24"/>
          <w:szCs w:val="24"/>
        </w:rPr>
        <w:t>, donde se configuraron los siguientes parámetros:</w:t>
      </w:r>
    </w:p>
    <w:p w14:paraId="70FFAA52" w14:textId="77777777" w:rsidR="00B97DB1" w:rsidRDefault="00B97DB1" w:rsidP="00647044">
      <w:pPr>
        <w:rPr>
          <w:rFonts w:ascii="Arial" w:hAnsi="Arial" w:cs="Arial"/>
          <w:sz w:val="24"/>
          <w:szCs w:val="24"/>
        </w:rPr>
      </w:pPr>
    </w:p>
    <w:p w14:paraId="1B360BEB" w14:textId="77777777" w:rsidR="00B97DB1" w:rsidRPr="00B97DB1" w:rsidRDefault="008A032D"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Pr>
          <w:color w:val="34495E"/>
          <w:lang w:val="en-US"/>
        </w:rPr>
        <w:t>subnet 192.168.2</w:t>
      </w:r>
      <w:r w:rsidR="00B97DB1" w:rsidRPr="00B97DB1">
        <w:rPr>
          <w:color w:val="34495E"/>
          <w:lang w:val="en-US"/>
        </w:rPr>
        <w:t>.0 netmask 255.255.255.0 {</w:t>
      </w:r>
    </w:p>
    <w:p w14:paraId="0374013A" w14:textId="77777777" w:rsidR="00B97DB1" w:rsidRPr="00B97DB1" w:rsidRDefault="008A032D"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Pr>
          <w:color w:val="34495E"/>
          <w:lang w:val="en-US"/>
        </w:rPr>
        <w:t xml:space="preserve">    range 192.168.2.10 192.168.2.3</w:t>
      </w:r>
      <w:r w:rsidR="00B97DB1" w:rsidRPr="00B97DB1">
        <w:rPr>
          <w:color w:val="34495E"/>
          <w:lang w:val="en-US"/>
        </w:rPr>
        <w:t>0;</w:t>
      </w:r>
    </w:p>
    <w:p w14:paraId="145FD328"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option broadcast-address</w:t>
      </w:r>
      <w:r w:rsidR="008A032D">
        <w:rPr>
          <w:color w:val="34495E"/>
          <w:lang w:val="en-US"/>
        </w:rPr>
        <w:t xml:space="preserve"> 192.168.2</w:t>
      </w:r>
      <w:r w:rsidRPr="00B97DB1">
        <w:rPr>
          <w:color w:val="34495E"/>
          <w:lang w:val="en-US"/>
        </w:rPr>
        <w:t>.255;</w:t>
      </w:r>
    </w:p>
    <w:p w14:paraId="3B346B24" w14:textId="77777777" w:rsidR="00B97DB1" w:rsidRPr="00B97DB1" w:rsidRDefault="008A032D"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Pr>
          <w:color w:val="34495E"/>
          <w:lang w:val="en-US"/>
        </w:rPr>
        <w:t xml:space="preserve">    option routers 192.168.2</w:t>
      </w:r>
      <w:r w:rsidR="00B97DB1" w:rsidRPr="00B97DB1">
        <w:rPr>
          <w:color w:val="34495E"/>
          <w:lang w:val="en-US"/>
        </w:rPr>
        <w:t>.1;</w:t>
      </w:r>
    </w:p>
    <w:p w14:paraId="64FF141A"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default-lease-time 600;</w:t>
      </w:r>
    </w:p>
    <w:p w14:paraId="28B302FD"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max-lease-time 7200;</w:t>
      </w:r>
    </w:p>
    <w:p w14:paraId="768659B5"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B97DB1">
        <w:rPr>
          <w:color w:val="34495E"/>
          <w:lang w:val="en-US"/>
        </w:rPr>
        <w:t xml:space="preserve">    option domain-name "local";</w:t>
      </w:r>
    </w:p>
    <w:p w14:paraId="1B2C5EA1"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B97DB1">
        <w:rPr>
          <w:color w:val="34495E"/>
          <w:lang w:val="en-US"/>
        </w:rPr>
        <w:t xml:space="preserve">    </w:t>
      </w:r>
      <w:r w:rsidRPr="00B97DB1">
        <w:rPr>
          <w:color w:val="34495E"/>
        </w:rPr>
        <w:t>option domain-name-servers 8.8.8.8, 8.8.4.4;</w:t>
      </w:r>
    </w:p>
    <w:p w14:paraId="1037134B" w14:textId="77777777" w:rsidR="00B97DB1" w:rsidRPr="00B97DB1" w:rsidRDefault="00B97DB1" w:rsidP="00B97DB1">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B97DB1">
        <w:rPr>
          <w:color w:val="34495E"/>
        </w:rPr>
        <w:t>}</w:t>
      </w:r>
    </w:p>
    <w:p w14:paraId="2BEBDEB1" w14:textId="77777777" w:rsidR="00B97DB1" w:rsidRDefault="00D35BF2" w:rsidP="00647044">
      <w:pPr>
        <w:rPr>
          <w:rFonts w:ascii="Arial" w:hAnsi="Arial" w:cs="Arial"/>
          <w:sz w:val="24"/>
          <w:szCs w:val="24"/>
        </w:rPr>
      </w:pPr>
      <w:r>
        <w:rPr>
          <w:rFonts w:ascii="Arial" w:hAnsi="Arial" w:cs="Arial"/>
          <w:sz w:val="24"/>
          <w:szCs w:val="24"/>
        </w:rPr>
        <w:t>El siguiente archivo a modificar fue el isc-dhcp-server, para ello se accedió al mismo de la siguiente manera:</w:t>
      </w:r>
    </w:p>
    <w:p w14:paraId="12CAF9DB" w14:textId="77777777" w:rsidR="00D35BF2" w:rsidRDefault="00D35BF2" w:rsidP="00647044">
      <w:pPr>
        <w:rPr>
          <w:rFonts w:ascii="Arial" w:hAnsi="Arial" w:cs="Arial"/>
          <w:sz w:val="24"/>
          <w:szCs w:val="24"/>
        </w:rPr>
      </w:pPr>
    </w:p>
    <w:p w14:paraId="0FDFF9F6" w14:textId="77777777" w:rsidR="00D35BF2" w:rsidRPr="00D35BF2" w:rsidRDefault="00D35BF2" w:rsidP="00D35BF2">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lang w:val="en-US"/>
        </w:rPr>
      </w:pPr>
      <w:r w:rsidRPr="00D35BF2">
        <w:rPr>
          <w:color w:val="34495E"/>
          <w:lang w:val="en-US"/>
        </w:rPr>
        <w:t>sudo gedit /etc/default/isc-dhcp-server</w:t>
      </w:r>
    </w:p>
    <w:p w14:paraId="1E851D13" w14:textId="77777777" w:rsidR="00D35BF2" w:rsidRDefault="00C0017F" w:rsidP="00647044">
      <w:pPr>
        <w:rPr>
          <w:rFonts w:ascii="Arial" w:hAnsi="Arial" w:cs="Arial"/>
          <w:sz w:val="24"/>
          <w:szCs w:val="24"/>
        </w:rPr>
      </w:pPr>
      <w:r w:rsidRPr="00632B0A">
        <w:rPr>
          <w:rFonts w:ascii="Arial" w:hAnsi="Arial" w:cs="Arial"/>
          <w:sz w:val="24"/>
          <w:szCs w:val="24"/>
        </w:rPr>
        <w:t xml:space="preserve">En </w:t>
      </w:r>
      <w:r w:rsidR="00632B0A" w:rsidRPr="00632B0A">
        <w:rPr>
          <w:rFonts w:ascii="Arial" w:hAnsi="Arial" w:cs="Arial"/>
          <w:sz w:val="24"/>
          <w:szCs w:val="24"/>
        </w:rPr>
        <w:t>él</w:t>
      </w:r>
      <w:r w:rsidRPr="00632B0A">
        <w:rPr>
          <w:rFonts w:ascii="Arial" w:hAnsi="Arial" w:cs="Arial"/>
          <w:sz w:val="24"/>
          <w:szCs w:val="24"/>
        </w:rPr>
        <w:t xml:space="preserve"> se </w:t>
      </w:r>
      <w:r w:rsidR="00632B0A">
        <w:rPr>
          <w:rFonts w:ascii="Arial" w:hAnsi="Arial" w:cs="Arial"/>
          <w:sz w:val="24"/>
          <w:szCs w:val="24"/>
        </w:rPr>
        <w:t>configuró</w:t>
      </w:r>
      <w:r w:rsidRPr="00632B0A">
        <w:rPr>
          <w:rFonts w:ascii="Arial" w:hAnsi="Arial" w:cs="Arial"/>
          <w:sz w:val="24"/>
          <w:szCs w:val="24"/>
        </w:rPr>
        <w:t xml:space="preserve"> la </w:t>
      </w:r>
      <w:r w:rsidR="00632B0A">
        <w:rPr>
          <w:rFonts w:ascii="Arial" w:hAnsi="Arial" w:cs="Arial"/>
          <w:sz w:val="24"/>
          <w:szCs w:val="24"/>
        </w:rPr>
        <w:t xml:space="preserve">interfaz de las Raspberry que funcionara como servidor DHCP, en nuestro caso </w:t>
      </w:r>
      <w:ins w:id="198" w:author="Nahuel Defossé" w:date="2018-03-31T23:50:00Z">
        <w:r w:rsidR="00E41F86">
          <w:rPr>
            <w:rFonts w:ascii="Arial" w:hAnsi="Arial" w:cs="Arial"/>
            <w:sz w:val="24"/>
            <w:szCs w:val="24"/>
          </w:rPr>
          <w:t xml:space="preserve">sobre </w:t>
        </w:r>
      </w:ins>
      <w:r w:rsidR="00632B0A">
        <w:rPr>
          <w:rFonts w:ascii="Arial" w:hAnsi="Arial" w:cs="Arial"/>
          <w:sz w:val="24"/>
          <w:szCs w:val="24"/>
        </w:rPr>
        <w:t xml:space="preserve">la </w:t>
      </w:r>
      <w:ins w:id="199" w:author="Nahuel Defossé" w:date="2018-03-31T23:50:00Z">
        <w:r w:rsidR="00E41F86">
          <w:rPr>
            <w:rFonts w:ascii="Arial" w:hAnsi="Arial" w:cs="Arial"/>
            <w:sz w:val="24"/>
            <w:szCs w:val="24"/>
          </w:rPr>
          <w:t xml:space="preserve">interfase </w:t>
        </w:r>
      </w:ins>
      <w:r w:rsidR="00632B0A">
        <w:rPr>
          <w:rFonts w:ascii="Arial" w:hAnsi="Arial" w:cs="Arial"/>
          <w:sz w:val="24"/>
          <w:szCs w:val="24"/>
        </w:rPr>
        <w:t>wlan0, agregando la misma en la siguiente línea:</w:t>
      </w:r>
    </w:p>
    <w:p w14:paraId="73B9190C" w14:textId="77777777" w:rsidR="00632B0A" w:rsidRDefault="00632B0A" w:rsidP="00647044">
      <w:pPr>
        <w:rPr>
          <w:rFonts w:ascii="Arial" w:hAnsi="Arial" w:cs="Arial"/>
          <w:sz w:val="24"/>
          <w:szCs w:val="24"/>
        </w:rPr>
      </w:pPr>
    </w:p>
    <w:p w14:paraId="1F02D593" w14:textId="77777777" w:rsidR="00632B0A" w:rsidRPr="00632B0A" w:rsidRDefault="00632B0A" w:rsidP="00632B0A">
      <w:pPr>
        <w:pStyle w:val="HTMLconformatoprevio"/>
        <w:pBdr>
          <w:top w:val="single" w:sz="12" w:space="6" w:color="E7E9EC"/>
          <w:left w:val="single" w:sz="12" w:space="6" w:color="E7E9EC"/>
          <w:bottom w:val="single" w:sz="12" w:space="6" w:color="E7E9EC"/>
          <w:right w:val="single" w:sz="12" w:space="6" w:color="E7E9EC"/>
        </w:pBdr>
        <w:shd w:val="clear" w:color="auto" w:fill="FFFFFF"/>
        <w:wordWrap w:val="0"/>
        <w:spacing w:after="225"/>
        <w:rPr>
          <w:color w:val="34495E"/>
        </w:rPr>
      </w:pPr>
      <w:r w:rsidRPr="00632B0A">
        <w:rPr>
          <w:color w:val="34495E"/>
        </w:rPr>
        <w:t>INTERFACES=”wlan0”</w:t>
      </w:r>
    </w:p>
    <w:p w14:paraId="4AC837C0" w14:textId="77777777" w:rsidR="002451EA" w:rsidRDefault="00E41F86" w:rsidP="00647044">
      <w:pPr>
        <w:rPr>
          <w:rFonts w:ascii="Arial" w:hAnsi="Arial" w:cs="Arial"/>
          <w:sz w:val="24"/>
          <w:szCs w:val="24"/>
        </w:rPr>
      </w:pPr>
      <w:ins w:id="200" w:author="Nahuel Defossé" w:date="2018-03-31T23:51:00Z">
        <w:r>
          <w:rPr>
            <w:rFonts w:ascii="Arial" w:hAnsi="Arial" w:cs="Arial"/>
            <w:sz w:val="24"/>
            <w:szCs w:val="24"/>
          </w:rPr>
          <w:t xml:space="preserve">Como es común para hosts dónde se ejecutan servidores, </w:t>
        </w:r>
      </w:ins>
      <w:del w:id="201" w:author="Nahuel Defossé" w:date="2018-03-31T23:51:00Z">
        <w:r w:rsidR="00632B0A" w:rsidDel="00E41F86">
          <w:rPr>
            <w:rFonts w:ascii="Arial" w:hAnsi="Arial" w:cs="Arial"/>
            <w:sz w:val="24"/>
            <w:szCs w:val="24"/>
          </w:rPr>
          <w:delText xml:space="preserve">Para </w:delText>
        </w:r>
      </w:del>
      <w:ins w:id="202" w:author="Nahuel Defossé" w:date="2018-03-31T23:51:00Z">
        <w:r>
          <w:rPr>
            <w:rFonts w:ascii="Arial" w:hAnsi="Arial" w:cs="Arial"/>
            <w:sz w:val="24"/>
            <w:szCs w:val="24"/>
          </w:rPr>
          <w:t xml:space="preserve">se </w:t>
        </w:r>
      </w:ins>
      <w:del w:id="203" w:author="Nahuel Defossé" w:date="2018-03-31T23:51:00Z">
        <w:r w:rsidR="00632B0A" w:rsidDel="00E41F86">
          <w:rPr>
            <w:rFonts w:ascii="Arial" w:hAnsi="Arial" w:cs="Arial"/>
            <w:sz w:val="24"/>
            <w:szCs w:val="24"/>
          </w:rPr>
          <w:delText xml:space="preserve">establecer </w:delText>
        </w:r>
      </w:del>
      <w:ins w:id="204" w:author="Nahuel Defossé" w:date="2018-03-31T23:51:00Z">
        <w:r>
          <w:rPr>
            <w:rFonts w:ascii="Arial" w:hAnsi="Arial" w:cs="Arial"/>
            <w:sz w:val="24"/>
            <w:szCs w:val="24"/>
          </w:rPr>
          <w:t xml:space="preserve">estableció </w:t>
        </w:r>
      </w:ins>
      <w:r w:rsidR="00632B0A">
        <w:rPr>
          <w:rFonts w:ascii="Arial" w:hAnsi="Arial" w:cs="Arial"/>
          <w:sz w:val="24"/>
          <w:szCs w:val="24"/>
        </w:rPr>
        <w:t>el acceso a la aplicación web del SAR</w:t>
      </w:r>
      <w:del w:id="205" w:author="Nahuel Defossé" w:date="2018-03-31T23:52:00Z">
        <w:r w:rsidR="00632B0A" w:rsidDel="00BF47FA">
          <w:rPr>
            <w:rFonts w:ascii="Arial" w:hAnsi="Arial" w:cs="Arial"/>
            <w:sz w:val="24"/>
            <w:szCs w:val="24"/>
          </w:rPr>
          <w:delText>,</w:delText>
        </w:r>
      </w:del>
      <w:r w:rsidR="00632B0A">
        <w:rPr>
          <w:rFonts w:ascii="Arial" w:hAnsi="Arial" w:cs="Arial"/>
          <w:sz w:val="24"/>
          <w:szCs w:val="24"/>
        </w:rPr>
        <w:t xml:space="preserve"> </w:t>
      </w:r>
      <w:del w:id="206" w:author="Nahuel Defossé" w:date="2018-03-31T23:51:00Z">
        <w:r w:rsidR="00632B0A" w:rsidDel="00E41F86">
          <w:rPr>
            <w:rFonts w:ascii="Arial" w:hAnsi="Arial" w:cs="Arial"/>
            <w:sz w:val="24"/>
            <w:szCs w:val="24"/>
          </w:rPr>
          <w:delText xml:space="preserve">se precisó establecer </w:delText>
        </w:r>
      </w:del>
      <w:ins w:id="207" w:author="Nahuel Defossé" w:date="2018-03-31T23:51:00Z">
        <w:r>
          <w:rPr>
            <w:rFonts w:ascii="Arial" w:hAnsi="Arial" w:cs="Arial"/>
            <w:sz w:val="24"/>
            <w:szCs w:val="24"/>
          </w:rPr>
          <w:t xml:space="preserve">mediante </w:t>
        </w:r>
      </w:ins>
      <w:r w:rsidR="00632B0A">
        <w:rPr>
          <w:rFonts w:ascii="Arial" w:hAnsi="Arial" w:cs="Arial"/>
          <w:sz w:val="24"/>
          <w:szCs w:val="24"/>
        </w:rPr>
        <w:t xml:space="preserve">una </w:t>
      </w:r>
      <w:ins w:id="208" w:author="Nahuel Defossé" w:date="2018-03-31T23:50:00Z">
        <w:r>
          <w:rPr>
            <w:rFonts w:ascii="Arial" w:hAnsi="Arial" w:cs="Arial"/>
            <w:sz w:val="24"/>
            <w:szCs w:val="24"/>
          </w:rPr>
          <w:t xml:space="preserve">dirección </w:t>
        </w:r>
      </w:ins>
      <w:del w:id="209" w:author="Nahuel Defossé" w:date="2018-03-31T23:50:00Z">
        <w:r w:rsidR="00632B0A" w:rsidDel="00E41F86">
          <w:rPr>
            <w:rFonts w:ascii="Arial" w:hAnsi="Arial" w:cs="Arial"/>
            <w:sz w:val="24"/>
            <w:szCs w:val="24"/>
          </w:rPr>
          <w:delText>ip</w:delText>
        </w:r>
        <w:r w:rsidR="00A72667" w:rsidDel="00E41F86">
          <w:rPr>
            <w:rFonts w:ascii="Arial" w:hAnsi="Arial" w:cs="Arial"/>
            <w:sz w:val="24"/>
            <w:szCs w:val="24"/>
          </w:rPr>
          <w:delText xml:space="preserve"> </w:delText>
        </w:r>
      </w:del>
      <w:ins w:id="210" w:author="Nahuel Defossé" w:date="2018-03-31T23:50:00Z">
        <w:r>
          <w:rPr>
            <w:rFonts w:ascii="Arial" w:hAnsi="Arial" w:cs="Arial"/>
            <w:sz w:val="24"/>
            <w:szCs w:val="24"/>
          </w:rPr>
          <w:t xml:space="preserve">IP </w:t>
        </w:r>
      </w:ins>
      <w:del w:id="211" w:author="Nahuel Defossé" w:date="2018-03-31T23:50:00Z">
        <w:r w:rsidR="00A72667" w:rsidDel="00E41F86">
          <w:rPr>
            <w:rFonts w:ascii="Arial" w:hAnsi="Arial" w:cs="Arial"/>
            <w:sz w:val="24"/>
            <w:szCs w:val="24"/>
          </w:rPr>
          <w:delText>(</w:delText>
        </w:r>
        <w:r w:rsidR="00A72667" w:rsidRPr="00A72667" w:rsidDel="00E41F86">
          <w:rPr>
            <w:rFonts w:ascii="Arial" w:hAnsi="Arial" w:cs="Arial"/>
            <w:sz w:val="24"/>
            <w:szCs w:val="24"/>
            <w:highlight w:val="yellow"/>
          </w:rPr>
          <w:delText>Glosario</w:delText>
        </w:r>
        <w:r w:rsidR="00A72667" w:rsidDel="00E41F86">
          <w:rPr>
            <w:rFonts w:ascii="Arial" w:hAnsi="Arial" w:cs="Arial"/>
            <w:sz w:val="24"/>
            <w:szCs w:val="24"/>
          </w:rPr>
          <w:delText>)</w:delText>
        </w:r>
        <w:r w:rsidR="00632B0A" w:rsidDel="00E41F86">
          <w:rPr>
            <w:rFonts w:ascii="Arial" w:hAnsi="Arial" w:cs="Arial"/>
            <w:sz w:val="24"/>
            <w:szCs w:val="24"/>
          </w:rPr>
          <w:delText xml:space="preserve"> </w:delText>
        </w:r>
      </w:del>
      <w:r w:rsidR="00632B0A">
        <w:rPr>
          <w:rFonts w:ascii="Arial" w:hAnsi="Arial" w:cs="Arial"/>
          <w:sz w:val="24"/>
          <w:szCs w:val="24"/>
        </w:rPr>
        <w:t>estática</w:t>
      </w:r>
      <w:ins w:id="212" w:author="Nahuel Defossé" w:date="2018-03-31T23:52:00Z">
        <w:r w:rsidR="00BF47FA">
          <w:rPr>
            <w:rFonts w:ascii="Arial" w:hAnsi="Arial" w:cs="Arial"/>
            <w:sz w:val="24"/>
            <w:szCs w:val="24"/>
          </w:rPr>
          <w:t xml:space="preserve">, definida sobre </w:t>
        </w:r>
      </w:ins>
      <w:del w:id="213" w:author="Nahuel Defossé" w:date="2018-03-31T23:52:00Z">
        <w:r w:rsidR="00632B0A" w:rsidDel="00BF47FA">
          <w:rPr>
            <w:rFonts w:ascii="Arial" w:hAnsi="Arial" w:cs="Arial"/>
            <w:sz w:val="24"/>
            <w:szCs w:val="24"/>
          </w:rPr>
          <w:delText xml:space="preserve"> a </w:delText>
        </w:r>
      </w:del>
      <w:r w:rsidR="00632B0A">
        <w:rPr>
          <w:rFonts w:ascii="Arial" w:hAnsi="Arial" w:cs="Arial"/>
          <w:sz w:val="24"/>
          <w:szCs w:val="24"/>
        </w:rPr>
        <w:t>la interfaz wlan0</w:t>
      </w:r>
      <w:ins w:id="214" w:author="Nahuel Defossé" w:date="2018-03-31T23:52:00Z">
        <w:r w:rsidR="00BF47FA">
          <w:rPr>
            <w:rFonts w:ascii="Arial" w:hAnsi="Arial" w:cs="Arial"/>
            <w:sz w:val="24"/>
            <w:szCs w:val="24"/>
          </w:rPr>
          <w:t>.</w:t>
        </w:r>
      </w:ins>
      <w:del w:id="215" w:author="Nahuel Defossé" w:date="2018-03-31T23:52:00Z">
        <w:r w:rsidR="00632B0A" w:rsidDel="00BF47FA">
          <w:rPr>
            <w:rFonts w:ascii="Arial" w:hAnsi="Arial" w:cs="Arial"/>
            <w:sz w:val="24"/>
            <w:szCs w:val="24"/>
          </w:rPr>
          <w:delText xml:space="preserve"> de la Raspberry</w:delText>
        </w:r>
        <w:r w:rsidR="002451EA" w:rsidDel="00BF47FA">
          <w:rPr>
            <w:rFonts w:ascii="Arial" w:hAnsi="Arial" w:cs="Arial"/>
            <w:sz w:val="24"/>
            <w:szCs w:val="24"/>
          </w:rPr>
          <w:delText>, para ello se realizó lo siguiente.</w:delText>
        </w:r>
      </w:del>
      <w:r w:rsidR="002451EA">
        <w:rPr>
          <w:rFonts w:ascii="Arial" w:hAnsi="Arial" w:cs="Arial"/>
          <w:sz w:val="24"/>
          <w:szCs w:val="24"/>
        </w:rPr>
        <w:t xml:space="preserve"> </w:t>
      </w:r>
    </w:p>
    <w:p w14:paraId="7E0FA84C" w14:textId="77777777" w:rsidR="002451EA" w:rsidRDefault="002451EA" w:rsidP="00647044">
      <w:pPr>
        <w:rPr>
          <w:rFonts w:ascii="Arial" w:hAnsi="Arial" w:cs="Arial"/>
          <w:sz w:val="24"/>
          <w:szCs w:val="24"/>
        </w:rPr>
      </w:pPr>
      <w:r>
        <w:rPr>
          <w:rFonts w:ascii="Arial" w:hAnsi="Arial" w:cs="Arial"/>
          <w:sz w:val="24"/>
          <w:szCs w:val="24"/>
        </w:rPr>
        <w:t>Primero se debió desactivar la interfaz wlan0, de la siguiente manera:</w:t>
      </w:r>
    </w:p>
    <w:p w14:paraId="39B86CDD" w14:textId="77777777" w:rsidR="002451EA" w:rsidRDefault="002451EA" w:rsidP="00647044">
      <w:pPr>
        <w:rPr>
          <w:rFonts w:ascii="Arial" w:hAnsi="Arial" w:cs="Arial"/>
          <w:sz w:val="24"/>
          <w:szCs w:val="24"/>
        </w:rPr>
      </w:pPr>
    </w:p>
    <w:p w14:paraId="73351A7F" w14:textId="77777777" w:rsidR="002451EA" w:rsidRPr="002451EA" w:rsidRDefault="002451EA" w:rsidP="002451EA">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2451EA">
        <w:rPr>
          <w:rFonts w:ascii="Courier New" w:eastAsia="Times New Roman" w:hAnsi="Courier New" w:cs="Courier New"/>
          <w:color w:val="34495E"/>
          <w:sz w:val="20"/>
          <w:szCs w:val="20"/>
        </w:rPr>
        <w:t>sudo ifdown wlan0</w:t>
      </w:r>
    </w:p>
    <w:p w14:paraId="57466D86" w14:textId="77777777" w:rsidR="00632B0A" w:rsidRDefault="00632B0A" w:rsidP="00647044">
      <w:pPr>
        <w:rPr>
          <w:rFonts w:ascii="Arial" w:hAnsi="Arial" w:cs="Arial"/>
          <w:sz w:val="24"/>
          <w:szCs w:val="24"/>
        </w:rPr>
      </w:pPr>
      <w:r>
        <w:rPr>
          <w:rFonts w:ascii="Arial" w:hAnsi="Arial" w:cs="Arial"/>
          <w:sz w:val="24"/>
          <w:szCs w:val="24"/>
        </w:rPr>
        <w:t xml:space="preserve"> </w:t>
      </w:r>
      <w:r w:rsidR="002451EA">
        <w:rPr>
          <w:rFonts w:ascii="Arial" w:hAnsi="Arial" w:cs="Arial"/>
          <w:sz w:val="24"/>
          <w:szCs w:val="24"/>
        </w:rPr>
        <w:t>Luego se modific</w:t>
      </w:r>
      <w:ins w:id="216" w:author="Nahuel Defossé" w:date="2018-03-31T23:52:00Z">
        <w:r w:rsidR="00BF47FA">
          <w:rPr>
            <w:rFonts w:ascii="Arial" w:hAnsi="Arial" w:cs="Arial"/>
            <w:sz w:val="24"/>
            <w:szCs w:val="24"/>
          </w:rPr>
          <w:t xml:space="preserve">aron los parámetros de configuración de wlan0 </w:t>
        </w:r>
      </w:ins>
      <w:del w:id="217" w:author="Nahuel Defossé" w:date="2018-03-31T23:52:00Z">
        <w:r w:rsidR="002451EA" w:rsidDel="00BF47FA">
          <w:rPr>
            <w:rFonts w:ascii="Arial" w:hAnsi="Arial" w:cs="Arial"/>
            <w:sz w:val="24"/>
            <w:szCs w:val="24"/>
          </w:rPr>
          <w:delText xml:space="preserve">ó la interfaz </w:delText>
        </w:r>
      </w:del>
      <w:r w:rsidR="002451EA">
        <w:rPr>
          <w:rFonts w:ascii="Arial" w:hAnsi="Arial" w:cs="Arial"/>
          <w:sz w:val="24"/>
          <w:szCs w:val="24"/>
        </w:rPr>
        <w:t>accediendo al siguiente archivo:</w:t>
      </w:r>
    </w:p>
    <w:p w14:paraId="43E4A364" w14:textId="77777777" w:rsidR="002451EA" w:rsidRDefault="002451EA" w:rsidP="00647044">
      <w:pPr>
        <w:rPr>
          <w:rFonts w:ascii="Arial" w:hAnsi="Arial" w:cs="Arial"/>
          <w:sz w:val="24"/>
          <w:szCs w:val="24"/>
        </w:rPr>
      </w:pPr>
    </w:p>
    <w:p w14:paraId="355D1AE1" w14:textId="77777777" w:rsidR="002451EA" w:rsidRPr="001B301E" w:rsidRDefault="002451EA" w:rsidP="002451EA">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Change w:id="218" w:author="Nahuel Defossé" w:date="2018-03-31T23:07:00Z">
            <w:rPr>
              <w:rFonts w:ascii="Courier New" w:eastAsia="Times New Roman" w:hAnsi="Courier New" w:cs="Courier New"/>
              <w:color w:val="34495E"/>
              <w:sz w:val="20"/>
              <w:szCs w:val="20"/>
              <w:lang w:val="en-US"/>
            </w:rPr>
          </w:rPrChange>
        </w:rPr>
      </w:pPr>
      <w:r w:rsidRPr="001B301E">
        <w:rPr>
          <w:rFonts w:ascii="Courier New" w:eastAsia="Times New Roman" w:hAnsi="Courier New" w:cs="Courier New"/>
          <w:color w:val="34495E"/>
          <w:sz w:val="20"/>
          <w:szCs w:val="20"/>
          <w:rPrChange w:id="219" w:author="Nahuel Defossé" w:date="2018-03-31T23:07:00Z">
            <w:rPr>
              <w:rFonts w:ascii="Courier New" w:eastAsia="Times New Roman" w:hAnsi="Courier New" w:cs="Courier New"/>
              <w:color w:val="34495E"/>
              <w:sz w:val="20"/>
              <w:szCs w:val="20"/>
              <w:lang w:val="en-US"/>
            </w:rPr>
          </w:rPrChange>
        </w:rPr>
        <w:t>sudo gedit /etc/network/interfaces</w:t>
      </w:r>
    </w:p>
    <w:p w14:paraId="4FDD04A0" w14:textId="77777777" w:rsidR="002451EA" w:rsidRPr="0054504C" w:rsidRDefault="0054504C" w:rsidP="00647044">
      <w:pPr>
        <w:rPr>
          <w:rFonts w:ascii="Arial" w:hAnsi="Arial" w:cs="Arial"/>
          <w:sz w:val="24"/>
          <w:szCs w:val="24"/>
        </w:rPr>
      </w:pPr>
      <w:r w:rsidRPr="0054504C">
        <w:rPr>
          <w:rFonts w:ascii="Arial" w:hAnsi="Arial" w:cs="Arial"/>
          <w:sz w:val="24"/>
          <w:szCs w:val="24"/>
        </w:rPr>
        <w:t xml:space="preserve">En </w:t>
      </w:r>
      <w:r w:rsidR="00A72667" w:rsidRPr="0054504C">
        <w:rPr>
          <w:rFonts w:ascii="Arial" w:hAnsi="Arial" w:cs="Arial"/>
          <w:sz w:val="24"/>
          <w:szCs w:val="24"/>
        </w:rPr>
        <w:t>él</w:t>
      </w:r>
      <w:r w:rsidRPr="0054504C">
        <w:rPr>
          <w:rFonts w:ascii="Arial" w:hAnsi="Arial" w:cs="Arial"/>
          <w:sz w:val="24"/>
          <w:szCs w:val="24"/>
        </w:rPr>
        <w:t xml:space="preserve"> se </w:t>
      </w:r>
      <w:r w:rsidR="00A72667" w:rsidRPr="0054504C">
        <w:rPr>
          <w:rFonts w:ascii="Arial" w:hAnsi="Arial" w:cs="Arial"/>
          <w:sz w:val="24"/>
          <w:szCs w:val="24"/>
        </w:rPr>
        <w:t>agregó</w:t>
      </w:r>
      <w:r w:rsidRPr="0054504C">
        <w:rPr>
          <w:rFonts w:ascii="Arial" w:hAnsi="Arial" w:cs="Arial"/>
          <w:sz w:val="24"/>
          <w:szCs w:val="24"/>
        </w:rPr>
        <w:t xml:space="preserve"> la </w:t>
      </w:r>
      <w:del w:id="220" w:author="Nahuel Defossé" w:date="2018-03-31T23:53:00Z">
        <w:r w:rsidRPr="0054504C" w:rsidDel="00BF47FA">
          <w:rPr>
            <w:rFonts w:ascii="Arial" w:hAnsi="Arial" w:cs="Arial"/>
            <w:sz w:val="24"/>
            <w:szCs w:val="24"/>
          </w:rPr>
          <w:delText>ip</w:delText>
        </w:r>
      </w:del>
      <w:ins w:id="221" w:author="Nahuel Defossé" w:date="2018-03-31T23:53:00Z">
        <w:r w:rsidR="00BF47FA">
          <w:rPr>
            <w:rFonts w:ascii="Arial" w:hAnsi="Arial" w:cs="Arial"/>
            <w:sz w:val="24"/>
            <w:szCs w:val="24"/>
          </w:rPr>
          <w:t>IP</w:t>
        </w:r>
      </w:ins>
      <w:r w:rsidRPr="0054504C">
        <w:rPr>
          <w:rFonts w:ascii="Arial" w:hAnsi="Arial" w:cs="Arial"/>
          <w:sz w:val="24"/>
          <w:szCs w:val="24"/>
        </w:rPr>
        <w:t xml:space="preserve"> est</w:t>
      </w:r>
      <w:r>
        <w:rPr>
          <w:rFonts w:ascii="Arial" w:hAnsi="Arial" w:cs="Arial"/>
          <w:sz w:val="24"/>
          <w:szCs w:val="24"/>
        </w:rPr>
        <w:t xml:space="preserve">ática definida para el SAR y se comentaron las tres últimas líneas, que definían </w:t>
      </w:r>
      <w:r w:rsidR="00A72667">
        <w:rPr>
          <w:rFonts w:ascii="Arial" w:hAnsi="Arial" w:cs="Arial"/>
          <w:sz w:val="24"/>
          <w:szCs w:val="24"/>
        </w:rPr>
        <w:t>la configuración manual de la interfaz:</w:t>
      </w:r>
    </w:p>
    <w:p w14:paraId="6D0754A0"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allow-hotplug wlan0</w:t>
      </w:r>
    </w:p>
    <w:p w14:paraId="4D466A8C"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
    <w:p w14:paraId="21725068"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iface wlan0 inet static</w:t>
      </w:r>
    </w:p>
    <w:p w14:paraId="39836D90"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 xml:space="preserve">  address 192.168.2</w:t>
      </w:r>
      <w:r w:rsidRPr="009D213B">
        <w:rPr>
          <w:rFonts w:ascii="Courier New" w:eastAsia="Times New Roman" w:hAnsi="Courier New" w:cs="Courier New"/>
          <w:color w:val="34495E"/>
          <w:sz w:val="20"/>
          <w:szCs w:val="20"/>
          <w:lang w:val="en-US"/>
        </w:rPr>
        <w:t>.1</w:t>
      </w:r>
    </w:p>
    <w:p w14:paraId="020F079B"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 xml:space="preserve">  netmask 255.255.255.0</w:t>
      </w:r>
    </w:p>
    <w:p w14:paraId="15A37411"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p>
    <w:p w14:paraId="3AA870D8"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#iface wlan0 inet manual</w:t>
      </w:r>
    </w:p>
    <w:p w14:paraId="6AFDCF94"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#wpa-roam /etc/wpa_supplicant/wpa_supplicant.conf</w:t>
      </w:r>
    </w:p>
    <w:p w14:paraId="26115B0D" w14:textId="77777777" w:rsidR="009D213B" w:rsidRPr="009D213B" w:rsidRDefault="009D213B" w:rsidP="009D213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9D213B">
        <w:rPr>
          <w:rFonts w:ascii="Courier New" w:eastAsia="Times New Roman" w:hAnsi="Courier New" w:cs="Courier New"/>
          <w:color w:val="34495E"/>
          <w:sz w:val="20"/>
          <w:szCs w:val="20"/>
          <w:lang w:val="en-US"/>
        </w:rPr>
        <w:t>#iface default inet dhcp</w:t>
      </w:r>
    </w:p>
    <w:p w14:paraId="02DEC5FD" w14:textId="77777777" w:rsidR="00974167" w:rsidRDefault="00974167" w:rsidP="00647044">
      <w:pPr>
        <w:rPr>
          <w:rFonts w:ascii="Arial" w:hAnsi="Arial" w:cs="Arial"/>
          <w:sz w:val="24"/>
          <w:szCs w:val="24"/>
        </w:rPr>
      </w:pPr>
      <w:r w:rsidRPr="00974167">
        <w:rPr>
          <w:rFonts w:ascii="Arial" w:hAnsi="Arial" w:cs="Arial"/>
          <w:sz w:val="24"/>
          <w:szCs w:val="24"/>
        </w:rPr>
        <w:t>Luego de guardado el archive anterior</w:t>
      </w:r>
      <w:r>
        <w:rPr>
          <w:rFonts w:ascii="Arial" w:hAnsi="Arial" w:cs="Arial"/>
          <w:sz w:val="24"/>
          <w:szCs w:val="24"/>
        </w:rPr>
        <w:t xml:space="preserve"> se </w:t>
      </w:r>
      <w:ins w:id="222" w:author="Nahuel Defossé" w:date="2018-03-31T23:53:00Z">
        <w:r w:rsidR="00BF47FA">
          <w:rPr>
            <w:rFonts w:ascii="Arial" w:hAnsi="Arial" w:cs="Arial"/>
            <w:sz w:val="24"/>
            <w:szCs w:val="24"/>
          </w:rPr>
          <w:t xml:space="preserve">habilitó </w:t>
        </w:r>
      </w:ins>
      <w:r>
        <w:rPr>
          <w:rFonts w:ascii="Arial" w:hAnsi="Arial" w:cs="Arial"/>
          <w:sz w:val="24"/>
          <w:szCs w:val="24"/>
        </w:rPr>
        <w:t>asign</w:t>
      </w:r>
      <w:ins w:id="223" w:author="Nahuel Defossé" w:date="2018-03-31T23:53:00Z">
        <w:r w:rsidR="00BF47FA">
          <w:rPr>
            <w:rFonts w:ascii="Arial" w:hAnsi="Arial" w:cs="Arial"/>
            <w:sz w:val="24"/>
            <w:szCs w:val="24"/>
          </w:rPr>
          <w:t>ando</w:t>
        </w:r>
      </w:ins>
      <w:del w:id="224" w:author="Nahuel Defossé" w:date="2018-03-31T23:53:00Z">
        <w:r w:rsidDel="00BF47FA">
          <w:rPr>
            <w:rFonts w:ascii="Arial" w:hAnsi="Arial" w:cs="Arial"/>
            <w:sz w:val="24"/>
            <w:szCs w:val="24"/>
          </w:rPr>
          <w:delText>ó</w:delText>
        </w:r>
      </w:del>
      <w:r>
        <w:rPr>
          <w:rFonts w:ascii="Arial" w:hAnsi="Arial" w:cs="Arial"/>
          <w:sz w:val="24"/>
          <w:szCs w:val="24"/>
        </w:rPr>
        <w:t xml:space="preserve"> </w:t>
      </w:r>
      <w:del w:id="225" w:author="Nahuel Defossé" w:date="2018-03-31T23:53:00Z">
        <w:r w:rsidDel="00BF47FA">
          <w:rPr>
            <w:rFonts w:ascii="Arial" w:hAnsi="Arial" w:cs="Arial"/>
            <w:sz w:val="24"/>
            <w:szCs w:val="24"/>
          </w:rPr>
          <w:delText xml:space="preserve">y </w:delText>
        </w:r>
      </w:del>
      <w:ins w:id="226" w:author="Nahuel Defossé" w:date="2018-03-31T23:53:00Z">
        <w:r w:rsidR="00BF47FA">
          <w:rPr>
            <w:rFonts w:ascii="Arial" w:hAnsi="Arial" w:cs="Arial"/>
            <w:sz w:val="24"/>
            <w:szCs w:val="24"/>
          </w:rPr>
          <w:t xml:space="preserve">la </w:t>
        </w:r>
      </w:ins>
      <w:del w:id="227" w:author="Nahuel Defossé" w:date="2018-03-31T23:53:00Z">
        <w:r w:rsidDel="00BF47FA">
          <w:rPr>
            <w:rFonts w:ascii="Arial" w:hAnsi="Arial" w:cs="Arial"/>
            <w:sz w:val="24"/>
            <w:szCs w:val="24"/>
          </w:rPr>
          <w:delText xml:space="preserve">habilitó las </w:delText>
        </w:r>
      </w:del>
      <w:ins w:id="228" w:author="Nahuel Defossé" w:date="2018-03-31T23:53:00Z">
        <w:r w:rsidR="00BF47FA">
          <w:rPr>
            <w:rFonts w:ascii="Arial" w:hAnsi="Arial" w:cs="Arial"/>
            <w:sz w:val="24"/>
            <w:szCs w:val="24"/>
          </w:rPr>
          <w:t>IP</w:t>
        </w:r>
      </w:ins>
      <w:del w:id="229" w:author="Nahuel Defossé" w:date="2018-03-31T23:53:00Z">
        <w:r w:rsidDel="00BF47FA">
          <w:rPr>
            <w:rFonts w:ascii="Arial" w:hAnsi="Arial" w:cs="Arial"/>
            <w:sz w:val="24"/>
            <w:szCs w:val="24"/>
          </w:rPr>
          <w:delText>ip</w:delText>
        </w:r>
      </w:del>
      <w:r>
        <w:rPr>
          <w:rFonts w:ascii="Arial" w:hAnsi="Arial" w:cs="Arial"/>
          <w:sz w:val="24"/>
          <w:szCs w:val="24"/>
        </w:rPr>
        <w:t xml:space="preserve"> mencionada con el siguiente comando en la terminal:</w:t>
      </w:r>
    </w:p>
    <w:p w14:paraId="375E1A3B" w14:textId="77777777" w:rsidR="00974167" w:rsidRDefault="00974167" w:rsidP="00647044">
      <w:pPr>
        <w:rPr>
          <w:rFonts w:ascii="Arial" w:hAnsi="Arial" w:cs="Arial"/>
          <w:sz w:val="24"/>
          <w:szCs w:val="24"/>
        </w:rPr>
      </w:pPr>
    </w:p>
    <w:p w14:paraId="3021206E" w14:textId="77777777" w:rsidR="00974167" w:rsidRPr="00974167" w:rsidRDefault="00974167" w:rsidP="00974167">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Pr>
          <w:rFonts w:ascii="Courier New" w:eastAsia="Times New Roman" w:hAnsi="Courier New" w:cs="Courier New"/>
          <w:color w:val="34495E"/>
          <w:sz w:val="20"/>
          <w:szCs w:val="20"/>
        </w:rPr>
        <w:t>sudo ifconfig wlan0 192.168.2</w:t>
      </w:r>
      <w:r w:rsidRPr="00974167">
        <w:rPr>
          <w:rFonts w:ascii="Courier New" w:eastAsia="Times New Roman" w:hAnsi="Courier New" w:cs="Courier New"/>
          <w:color w:val="34495E"/>
          <w:sz w:val="20"/>
          <w:szCs w:val="20"/>
        </w:rPr>
        <w:t>.1</w:t>
      </w:r>
    </w:p>
    <w:p w14:paraId="01E5E206" w14:textId="77777777" w:rsidR="00974167" w:rsidRDefault="00974167" w:rsidP="00647044">
      <w:pPr>
        <w:rPr>
          <w:rFonts w:ascii="Arial" w:hAnsi="Arial" w:cs="Arial"/>
          <w:sz w:val="24"/>
          <w:szCs w:val="24"/>
        </w:rPr>
      </w:pPr>
      <w:r>
        <w:rPr>
          <w:rFonts w:ascii="Arial" w:hAnsi="Arial" w:cs="Arial"/>
          <w:sz w:val="24"/>
          <w:szCs w:val="24"/>
        </w:rPr>
        <w:t xml:space="preserve"> Para finalizar la configuración AP, se procedió a la modificación del siguiente archivo:</w:t>
      </w:r>
    </w:p>
    <w:p w14:paraId="6B1CAD49" w14:textId="77777777" w:rsidR="00974167" w:rsidRDefault="00974167" w:rsidP="00647044">
      <w:pPr>
        <w:rPr>
          <w:rFonts w:ascii="Arial" w:hAnsi="Arial" w:cs="Arial"/>
          <w:sz w:val="24"/>
          <w:szCs w:val="24"/>
        </w:rPr>
      </w:pPr>
    </w:p>
    <w:p w14:paraId="4630B0B3" w14:textId="77777777" w:rsidR="00974167" w:rsidRPr="00974167" w:rsidRDefault="00974167" w:rsidP="00974167">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974167">
        <w:rPr>
          <w:rFonts w:ascii="Courier New" w:eastAsia="Times New Roman" w:hAnsi="Courier New" w:cs="Courier New"/>
          <w:color w:val="34495E"/>
          <w:sz w:val="20"/>
          <w:szCs w:val="20"/>
        </w:rPr>
        <w:t xml:space="preserve">sudo </w:t>
      </w:r>
      <w:r>
        <w:rPr>
          <w:rFonts w:ascii="Courier New" w:eastAsia="Times New Roman" w:hAnsi="Courier New" w:cs="Courier New"/>
          <w:color w:val="34495E"/>
          <w:sz w:val="20"/>
          <w:szCs w:val="20"/>
        </w:rPr>
        <w:t>gedit</w:t>
      </w:r>
      <w:r w:rsidRPr="00974167">
        <w:rPr>
          <w:rFonts w:ascii="Courier New" w:eastAsia="Times New Roman" w:hAnsi="Courier New" w:cs="Courier New"/>
          <w:color w:val="34495E"/>
          <w:sz w:val="20"/>
          <w:szCs w:val="20"/>
        </w:rPr>
        <w:t xml:space="preserve"> /etc/hostapd/hostapd.conf</w:t>
      </w:r>
    </w:p>
    <w:p w14:paraId="54F79213" w14:textId="77777777" w:rsidR="004C2D1B" w:rsidRDefault="00974167" w:rsidP="00647044">
      <w:pPr>
        <w:rPr>
          <w:rFonts w:ascii="Arial" w:hAnsi="Arial" w:cs="Arial"/>
          <w:sz w:val="24"/>
          <w:szCs w:val="24"/>
        </w:rPr>
      </w:pPr>
      <w:r>
        <w:rPr>
          <w:rFonts w:ascii="Arial" w:hAnsi="Arial" w:cs="Arial"/>
          <w:sz w:val="24"/>
          <w:szCs w:val="24"/>
        </w:rPr>
        <w:t xml:space="preserve">El cual permite la definición de los ajustes básicos de la red </w:t>
      </w:r>
      <w:del w:id="230" w:author="Nahuel Defossé" w:date="2018-03-31T23:54:00Z">
        <w:r w:rsidDel="00BF47FA">
          <w:rPr>
            <w:rFonts w:ascii="Arial" w:hAnsi="Arial" w:cs="Arial"/>
            <w:sz w:val="24"/>
            <w:szCs w:val="24"/>
          </w:rPr>
          <w:delText xml:space="preserve">wifi </w:delText>
        </w:r>
      </w:del>
      <w:ins w:id="231" w:author="Nahuel Defossé" w:date="2018-03-31T23:54:00Z">
        <w:r w:rsidR="00BF47FA">
          <w:rPr>
            <w:rFonts w:ascii="Arial" w:hAnsi="Arial" w:cs="Arial"/>
            <w:sz w:val="24"/>
            <w:szCs w:val="24"/>
          </w:rPr>
          <w:t xml:space="preserve">WiFi </w:t>
        </w:r>
      </w:ins>
      <w:r>
        <w:rPr>
          <w:rFonts w:ascii="Arial" w:hAnsi="Arial" w:cs="Arial"/>
          <w:sz w:val="24"/>
          <w:szCs w:val="24"/>
        </w:rPr>
        <w:t xml:space="preserve">a </w:t>
      </w:r>
      <w:del w:id="232" w:author="Nahuel Defossé" w:date="2018-03-31T23:54:00Z">
        <w:r w:rsidDel="00BF47FA">
          <w:rPr>
            <w:rFonts w:ascii="Arial" w:hAnsi="Arial" w:cs="Arial"/>
            <w:sz w:val="24"/>
            <w:szCs w:val="24"/>
          </w:rPr>
          <w:delText>crear</w:delText>
        </w:r>
      </w:del>
      <w:ins w:id="233" w:author="Nahuel Defossé" w:date="2018-03-31T23:54:00Z">
        <w:r w:rsidR="00BF47FA">
          <w:rPr>
            <w:rFonts w:ascii="Arial" w:hAnsi="Arial" w:cs="Arial"/>
            <w:sz w:val="24"/>
            <w:szCs w:val="24"/>
          </w:rPr>
          <w:t>transmitir</w:t>
        </w:r>
      </w:ins>
      <w:r>
        <w:rPr>
          <w:rFonts w:ascii="Arial" w:hAnsi="Arial" w:cs="Arial"/>
          <w:sz w:val="24"/>
          <w:szCs w:val="24"/>
        </w:rPr>
        <w:t xml:space="preserve">, como el SSID, contraseña de acceso, interfaz y </w:t>
      </w:r>
      <w:r w:rsidR="004C2D1B">
        <w:rPr>
          <w:rFonts w:ascii="Arial" w:hAnsi="Arial" w:cs="Arial"/>
          <w:sz w:val="24"/>
          <w:szCs w:val="24"/>
        </w:rPr>
        <w:t>demás opciones que a continuación se detallan:</w:t>
      </w:r>
    </w:p>
    <w:p w14:paraId="38ABD4F2"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lastRenderedPageBreak/>
        <w:t>interface=wlan0</w:t>
      </w:r>
    </w:p>
    <w:p w14:paraId="33150CED"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ssid=sar</w:t>
      </w:r>
    </w:p>
    <w:p w14:paraId="499D9EBD"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hw_mode=g</w:t>
      </w:r>
    </w:p>
    <w:p w14:paraId="3EDF8CCE"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channel=6</w:t>
      </w:r>
    </w:p>
    <w:p w14:paraId="21299401"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macaddr_acl=0</w:t>
      </w:r>
    </w:p>
    <w:p w14:paraId="531FA3AF" w14:textId="77777777" w:rsidR="004C2D1B" w:rsidRPr="001B301E"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Change w:id="234" w:author="Nahuel Defossé" w:date="2018-03-31T23:07:00Z">
            <w:rPr>
              <w:rFonts w:ascii="Courier New" w:eastAsia="Times New Roman" w:hAnsi="Courier New" w:cs="Courier New"/>
              <w:color w:val="34495E"/>
              <w:sz w:val="20"/>
              <w:szCs w:val="20"/>
            </w:rPr>
          </w:rPrChange>
        </w:rPr>
      </w:pPr>
      <w:r w:rsidRPr="001B301E">
        <w:rPr>
          <w:rFonts w:ascii="Courier New" w:eastAsia="Times New Roman" w:hAnsi="Courier New" w:cs="Courier New"/>
          <w:color w:val="34495E"/>
          <w:sz w:val="20"/>
          <w:szCs w:val="20"/>
          <w:lang w:val="en-US"/>
          <w:rPrChange w:id="235" w:author="Nahuel Defossé" w:date="2018-03-31T23:07:00Z">
            <w:rPr>
              <w:rFonts w:ascii="Courier New" w:eastAsia="Times New Roman" w:hAnsi="Courier New" w:cs="Courier New"/>
              <w:color w:val="34495E"/>
              <w:sz w:val="20"/>
              <w:szCs w:val="20"/>
            </w:rPr>
          </w:rPrChange>
        </w:rPr>
        <w:t>auth_algs=1</w:t>
      </w:r>
    </w:p>
    <w:p w14:paraId="7FD748B0"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ignore_broadcast_ssid=0</w:t>
      </w:r>
    </w:p>
    <w:p w14:paraId="010C7929"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wpa=2</w:t>
      </w:r>
    </w:p>
    <w:p w14:paraId="5690B8B0"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wpa_passphrase=sartesis2017</w:t>
      </w:r>
    </w:p>
    <w:p w14:paraId="090A2AE2"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wpa_key_mgmt=WPA-PSK</w:t>
      </w:r>
    </w:p>
    <w:p w14:paraId="661BD11A"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4C2D1B">
        <w:rPr>
          <w:rFonts w:ascii="Courier New" w:eastAsia="Times New Roman" w:hAnsi="Courier New" w:cs="Courier New"/>
          <w:color w:val="34495E"/>
          <w:sz w:val="20"/>
          <w:szCs w:val="20"/>
          <w:lang w:val="en-US"/>
        </w:rPr>
        <w:t>wpa_pairwise=TKIP</w:t>
      </w:r>
    </w:p>
    <w:p w14:paraId="5431CAB4" w14:textId="77777777" w:rsidR="004C2D1B" w:rsidRPr="004C2D1B" w:rsidRDefault="004C2D1B" w:rsidP="004C2D1B">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4C2D1B">
        <w:rPr>
          <w:rFonts w:ascii="Courier New" w:eastAsia="Times New Roman" w:hAnsi="Courier New" w:cs="Courier New"/>
          <w:color w:val="34495E"/>
          <w:sz w:val="20"/>
          <w:szCs w:val="20"/>
        </w:rPr>
        <w:t>rsn_pairwise=CCMP</w:t>
      </w:r>
    </w:p>
    <w:p w14:paraId="153A49B0" w14:textId="77777777" w:rsidR="004C2D1B" w:rsidRPr="00974167" w:rsidRDefault="004C2D1B" w:rsidP="00647044">
      <w:pPr>
        <w:rPr>
          <w:rFonts w:ascii="Arial" w:hAnsi="Arial" w:cs="Arial"/>
          <w:sz w:val="24"/>
          <w:szCs w:val="24"/>
        </w:rPr>
      </w:pPr>
    </w:p>
    <w:p w14:paraId="7829A6CC" w14:textId="77777777" w:rsidR="00632B0A" w:rsidRDefault="00C361E0" w:rsidP="00647044">
      <w:pPr>
        <w:rPr>
          <w:rFonts w:ascii="Arial" w:hAnsi="Arial" w:cs="Arial"/>
          <w:sz w:val="24"/>
          <w:szCs w:val="24"/>
        </w:rPr>
      </w:pPr>
      <w:r>
        <w:rPr>
          <w:rFonts w:ascii="Arial" w:hAnsi="Arial" w:cs="Arial"/>
          <w:sz w:val="24"/>
          <w:szCs w:val="24"/>
        </w:rPr>
        <w:t xml:space="preserve">Para que </w:t>
      </w:r>
      <w:r w:rsidR="0033353F">
        <w:rPr>
          <w:rFonts w:ascii="Arial" w:hAnsi="Arial" w:cs="Arial"/>
          <w:sz w:val="24"/>
          <w:szCs w:val="24"/>
        </w:rPr>
        <w:t xml:space="preserve">se inicie el modo AP al arrancar el sistema operativo se </w:t>
      </w:r>
      <w:del w:id="236" w:author="Nahuel Defossé" w:date="2018-03-31T23:54:00Z">
        <w:r w:rsidR="0033353F" w:rsidDel="00BF47FA">
          <w:rPr>
            <w:rFonts w:ascii="Arial" w:hAnsi="Arial" w:cs="Arial"/>
            <w:sz w:val="24"/>
            <w:szCs w:val="24"/>
          </w:rPr>
          <w:delText xml:space="preserve">crearon </w:delText>
        </w:r>
      </w:del>
      <w:ins w:id="237" w:author="Nahuel Defossé" w:date="2018-03-31T23:55:00Z">
        <w:r w:rsidR="00BF47FA">
          <w:rPr>
            <w:rFonts w:ascii="Arial" w:hAnsi="Arial" w:cs="Arial"/>
            <w:sz w:val="24"/>
            <w:szCs w:val="24"/>
          </w:rPr>
          <w:t>iniciaron</w:t>
        </w:r>
      </w:ins>
      <w:ins w:id="238" w:author="Nahuel Defossé" w:date="2018-03-31T23:54:00Z">
        <w:r w:rsidR="00BF47FA">
          <w:rPr>
            <w:rFonts w:ascii="Arial" w:hAnsi="Arial" w:cs="Arial"/>
            <w:sz w:val="24"/>
            <w:szCs w:val="24"/>
          </w:rPr>
          <w:t xml:space="preserve"> </w:t>
        </w:r>
      </w:ins>
      <w:r w:rsidR="0033353F">
        <w:rPr>
          <w:rFonts w:ascii="Arial" w:hAnsi="Arial" w:cs="Arial"/>
          <w:sz w:val="24"/>
          <w:szCs w:val="24"/>
        </w:rPr>
        <w:t xml:space="preserve">los siguientes </w:t>
      </w:r>
      <w:del w:id="239" w:author="Nahuel Defossé" w:date="2018-03-31T23:54:00Z">
        <w:r w:rsidR="0033353F" w:rsidDel="00BF47FA">
          <w:rPr>
            <w:rFonts w:ascii="Arial" w:hAnsi="Arial" w:cs="Arial"/>
            <w:sz w:val="24"/>
            <w:szCs w:val="24"/>
          </w:rPr>
          <w:delText xml:space="preserve">Daemon </w:delText>
        </w:r>
      </w:del>
      <w:ins w:id="240" w:author="Nahuel Defossé" w:date="2018-03-31T23:54:00Z">
        <w:r w:rsidR="00BF47FA">
          <w:rPr>
            <w:rFonts w:ascii="Arial" w:hAnsi="Arial" w:cs="Arial"/>
            <w:sz w:val="24"/>
            <w:szCs w:val="24"/>
          </w:rPr>
          <w:t>servicios</w:t>
        </w:r>
      </w:ins>
      <w:del w:id="241" w:author="Nahuel Defossé" w:date="2018-03-31T23:54:00Z">
        <w:r w:rsidR="0033353F" w:rsidDel="00BF47FA">
          <w:rPr>
            <w:rFonts w:ascii="Arial" w:hAnsi="Arial" w:cs="Arial"/>
            <w:sz w:val="24"/>
            <w:szCs w:val="24"/>
          </w:rPr>
          <w:delText>(</w:delText>
        </w:r>
        <w:r w:rsidR="0033353F" w:rsidRPr="0033353F" w:rsidDel="00BF47FA">
          <w:rPr>
            <w:rFonts w:ascii="Arial" w:hAnsi="Arial" w:cs="Arial"/>
            <w:sz w:val="24"/>
            <w:szCs w:val="24"/>
            <w:highlight w:val="yellow"/>
          </w:rPr>
          <w:delText>Glosario</w:delText>
        </w:r>
        <w:r w:rsidR="0033353F" w:rsidDel="00BF47FA">
          <w:rPr>
            <w:rFonts w:ascii="Arial" w:hAnsi="Arial" w:cs="Arial"/>
            <w:sz w:val="24"/>
            <w:szCs w:val="24"/>
          </w:rPr>
          <w:delText>)</w:delText>
        </w:r>
      </w:del>
      <w:r w:rsidR="0033353F">
        <w:rPr>
          <w:rFonts w:ascii="Arial" w:hAnsi="Arial" w:cs="Arial"/>
          <w:sz w:val="24"/>
          <w:szCs w:val="24"/>
        </w:rPr>
        <w:t>:</w:t>
      </w:r>
    </w:p>
    <w:p w14:paraId="70F0D359" w14:textId="77777777" w:rsidR="0033353F" w:rsidRDefault="0033353F" w:rsidP="00647044">
      <w:pPr>
        <w:rPr>
          <w:rFonts w:ascii="Arial" w:hAnsi="Arial" w:cs="Arial"/>
          <w:sz w:val="24"/>
          <w:szCs w:val="24"/>
        </w:rPr>
      </w:pPr>
    </w:p>
    <w:p w14:paraId="61E8E541" w14:textId="77777777" w:rsidR="0033353F"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33353F">
        <w:rPr>
          <w:rFonts w:ascii="Courier New" w:eastAsia="Times New Roman" w:hAnsi="Courier New" w:cs="Courier New"/>
          <w:color w:val="34495E"/>
          <w:sz w:val="20"/>
          <w:szCs w:val="20"/>
          <w:lang w:val="en-US"/>
        </w:rPr>
        <w:t>sudo service hostapd start</w:t>
      </w:r>
    </w:p>
    <w:p w14:paraId="3EAFEC6B" w14:textId="77777777" w:rsidR="0033353F"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33353F">
        <w:rPr>
          <w:rFonts w:ascii="Courier New" w:eastAsia="Times New Roman" w:hAnsi="Courier New" w:cs="Courier New"/>
          <w:color w:val="34495E"/>
          <w:sz w:val="20"/>
          <w:szCs w:val="20"/>
          <w:lang w:val="en-US"/>
        </w:rPr>
        <w:t>sudo service isc-dhcp-server start</w:t>
      </w:r>
    </w:p>
    <w:p w14:paraId="7E0D9DBC" w14:textId="77777777" w:rsidR="0033353F" w:rsidRDefault="0033353F" w:rsidP="00647044">
      <w:pPr>
        <w:rPr>
          <w:rFonts w:ascii="Arial" w:hAnsi="Arial" w:cs="Arial"/>
          <w:sz w:val="24"/>
          <w:szCs w:val="24"/>
        </w:rPr>
      </w:pPr>
      <w:r w:rsidRPr="0033353F">
        <w:rPr>
          <w:rFonts w:ascii="Arial" w:hAnsi="Arial" w:cs="Arial"/>
          <w:sz w:val="24"/>
          <w:szCs w:val="24"/>
        </w:rPr>
        <w:t xml:space="preserve">Luego, se habilitaron </w:t>
      </w:r>
      <w:del w:id="242" w:author="Nahuel Defossé" w:date="2018-03-31T23:55:00Z">
        <w:r w:rsidRPr="0033353F" w:rsidDel="00BF47FA">
          <w:rPr>
            <w:rFonts w:ascii="Arial" w:hAnsi="Arial" w:cs="Arial"/>
            <w:sz w:val="24"/>
            <w:szCs w:val="24"/>
          </w:rPr>
          <w:delText xml:space="preserve">dichos </w:delText>
        </w:r>
        <w:r w:rsidDel="00BF47FA">
          <w:rPr>
            <w:rFonts w:ascii="Arial" w:hAnsi="Arial" w:cs="Arial"/>
            <w:sz w:val="24"/>
            <w:szCs w:val="24"/>
          </w:rPr>
          <w:delText>Daemon con los siguientes comandos</w:delText>
        </w:r>
      </w:del>
      <w:ins w:id="243" w:author="Nahuel Defossé" w:date="2018-03-31T23:55:00Z">
        <w:r w:rsidR="00BF47FA">
          <w:rPr>
            <w:rFonts w:ascii="Arial" w:hAnsi="Arial" w:cs="Arial"/>
            <w:sz w:val="24"/>
            <w:szCs w:val="24"/>
          </w:rPr>
          <w:t>al arranque del SO</w:t>
        </w:r>
      </w:ins>
      <w:r>
        <w:rPr>
          <w:rFonts w:ascii="Arial" w:hAnsi="Arial" w:cs="Arial"/>
          <w:sz w:val="24"/>
          <w:szCs w:val="24"/>
        </w:rPr>
        <w:t>:</w:t>
      </w:r>
    </w:p>
    <w:p w14:paraId="6B691F78" w14:textId="77777777" w:rsidR="0033353F" w:rsidRDefault="0033353F" w:rsidP="00647044">
      <w:pPr>
        <w:rPr>
          <w:rFonts w:ascii="Arial" w:hAnsi="Arial" w:cs="Arial"/>
          <w:sz w:val="24"/>
          <w:szCs w:val="24"/>
        </w:rPr>
      </w:pPr>
    </w:p>
    <w:p w14:paraId="3AE92745" w14:textId="77777777" w:rsidR="0033353F"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33353F">
        <w:rPr>
          <w:rFonts w:ascii="Courier New" w:eastAsia="Times New Roman" w:hAnsi="Courier New" w:cs="Courier New"/>
          <w:color w:val="34495E"/>
          <w:sz w:val="20"/>
          <w:szCs w:val="20"/>
          <w:lang w:val="en-US"/>
        </w:rPr>
        <w:t>sudo update-rc.d hostapd enable</w:t>
      </w:r>
    </w:p>
    <w:p w14:paraId="1D945278" w14:textId="77777777" w:rsidR="00632B0A" w:rsidRPr="0033353F" w:rsidRDefault="0033353F" w:rsidP="0033353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33353F">
        <w:rPr>
          <w:rFonts w:ascii="Courier New" w:eastAsia="Times New Roman" w:hAnsi="Courier New" w:cs="Courier New"/>
          <w:color w:val="34495E"/>
          <w:sz w:val="20"/>
          <w:szCs w:val="20"/>
          <w:lang w:val="en-US"/>
        </w:rPr>
        <w:t>sudo update-rc.d isc-dhcp-server enable</w:t>
      </w:r>
    </w:p>
    <w:p w14:paraId="5E2C753F" w14:textId="77777777" w:rsidR="007637D7" w:rsidRPr="00AA23CC" w:rsidRDefault="00ED4EF1" w:rsidP="00AA23CC">
      <w:pPr>
        <w:pStyle w:val="Ttulo3"/>
        <w:spacing w:before="160"/>
        <w:rPr>
          <w:rFonts w:ascii="Trebuchet MS" w:eastAsia="Trebuchet MS" w:hAnsi="Trebuchet MS" w:cs="Trebuchet MS"/>
          <w:color w:val="666666"/>
          <w:sz w:val="28"/>
          <w:szCs w:val="28"/>
        </w:rPr>
      </w:pPr>
      <w:r>
        <w:rPr>
          <w:rFonts w:ascii="Trebuchet MS" w:eastAsia="Trebuchet MS" w:hAnsi="Trebuchet MS" w:cs="Trebuchet MS"/>
          <w:color w:val="666666"/>
          <w:sz w:val="28"/>
          <w:szCs w:val="28"/>
        </w:rPr>
        <w:t xml:space="preserve">10.5.2 </w:t>
      </w:r>
      <w:r w:rsidR="007637D7" w:rsidRPr="00AA23CC">
        <w:rPr>
          <w:rFonts w:ascii="Trebuchet MS" w:eastAsia="Trebuchet MS" w:hAnsi="Trebuchet MS" w:cs="Trebuchet MS"/>
          <w:color w:val="666666"/>
          <w:sz w:val="28"/>
          <w:szCs w:val="28"/>
        </w:rPr>
        <w:t>Configuración del servicio Motion</w:t>
      </w:r>
    </w:p>
    <w:p w14:paraId="6A9ADFCE" w14:textId="77777777" w:rsidR="0033353F" w:rsidRDefault="0033353F" w:rsidP="0033353F"/>
    <w:p w14:paraId="5288CD95" w14:textId="77777777" w:rsidR="00D9259D" w:rsidRDefault="00D9259D" w:rsidP="0081722A">
      <w:pPr>
        <w:pStyle w:val="Ttulo2"/>
        <w:rPr>
          <w:rFonts w:ascii="Arial" w:hAnsi="Arial" w:cs="Arial"/>
          <w:color w:val="000000"/>
          <w:sz w:val="24"/>
          <w:szCs w:val="24"/>
        </w:rPr>
      </w:pPr>
      <w:r w:rsidRPr="00D9259D">
        <w:rPr>
          <w:rFonts w:ascii="Arial" w:hAnsi="Arial" w:cs="Arial"/>
          <w:color w:val="000000"/>
          <w:sz w:val="24"/>
          <w:szCs w:val="24"/>
        </w:rPr>
        <w:t>Como ya se mencionó anteriormente (</w:t>
      </w:r>
      <w:bookmarkStart w:id="244" w:name="_Toc504153938"/>
      <w:r>
        <w:rPr>
          <w:rFonts w:ascii="Arial" w:hAnsi="Arial" w:cs="Arial"/>
          <w:color w:val="000000"/>
          <w:sz w:val="24"/>
          <w:szCs w:val="24"/>
        </w:rPr>
        <w:t xml:space="preserve">capitulo </w:t>
      </w:r>
      <w:r w:rsidRPr="00D9259D">
        <w:rPr>
          <w:rFonts w:ascii="Arial" w:hAnsi="Arial" w:cs="Arial"/>
          <w:color w:val="000000"/>
          <w:sz w:val="24"/>
          <w:szCs w:val="24"/>
        </w:rPr>
        <w:t>8.3 Selección tecnologías software</w:t>
      </w:r>
      <w:bookmarkEnd w:id="244"/>
      <w:r>
        <w:rPr>
          <w:rFonts w:ascii="Arial" w:hAnsi="Arial" w:cs="Arial"/>
          <w:color w:val="000000"/>
          <w:sz w:val="24"/>
          <w:szCs w:val="24"/>
        </w:rPr>
        <w:t>), el software seleccionado para la captura de imágenes por parte de la cámara de Raspberry es Motion. Para poder utilizar dicho programa se tuvo que realizar los siguiente</w:t>
      </w:r>
      <w:ins w:id="245" w:author="Nahuel Defossé" w:date="2018-03-31T23:55:00Z">
        <w:r w:rsidR="00BF47FA">
          <w:rPr>
            <w:rFonts w:ascii="Arial" w:hAnsi="Arial" w:cs="Arial"/>
            <w:color w:val="000000"/>
            <w:sz w:val="24"/>
            <w:szCs w:val="24"/>
          </w:rPr>
          <w:t>:</w:t>
        </w:r>
      </w:ins>
      <w:del w:id="246" w:author="Nahuel Defossé" w:date="2018-03-31T23:55:00Z">
        <w:r w:rsidDel="00BF47FA">
          <w:rPr>
            <w:rFonts w:ascii="Arial" w:hAnsi="Arial" w:cs="Arial"/>
            <w:color w:val="000000"/>
            <w:sz w:val="24"/>
            <w:szCs w:val="24"/>
          </w:rPr>
          <w:delText>.</w:delText>
        </w:r>
      </w:del>
    </w:p>
    <w:p w14:paraId="6543AE9C" w14:textId="77777777" w:rsidR="0081722A" w:rsidRDefault="0081722A" w:rsidP="0081722A"/>
    <w:p w14:paraId="708E7C92" w14:textId="77777777" w:rsidR="0081722A" w:rsidRPr="0081722A" w:rsidRDefault="0081722A" w:rsidP="0081722A">
      <w:pPr>
        <w:rPr>
          <w:rFonts w:ascii="Arial" w:hAnsi="Arial" w:cs="Arial"/>
          <w:sz w:val="24"/>
          <w:szCs w:val="24"/>
        </w:rPr>
      </w:pPr>
      <w:r w:rsidRPr="0081722A">
        <w:rPr>
          <w:rFonts w:ascii="Arial" w:hAnsi="Arial" w:cs="Arial"/>
          <w:sz w:val="24"/>
          <w:szCs w:val="24"/>
        </w:rPr>
        <w:t>Primero, se habilitó el uso de la cámara de Raspberry. Para ello, se accedió a las herramientas de configuración de Raspberry con el siguiente comando en una terminal de Raspbian:</w:t>
      </w:r>
    </w:p>
    <w:p w14:paraId="254DEE71" w14:textId="77777777" w:rsidR="0081722A" w:rsidRDefault="0081722A" w:rsidP="0081722A"/>
    <w:p w14:paraId="39C13334" w14:textId="77777777" w:rsidR="0081722A" w:rsidRPr="0033353F" w:rsidRDefault="0081722A" w:rsidP="0081722A">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33353F">
        <w:rPr>
          <w:rFonts w:ascii="Courier New" w:eastAsia="Times New Roman" w:hAnsi="Courier New" w:cs="Courier New"/>
          <w:color w:val="34495E"/>
          <w:sz w:val="20"/>
          <w:szCs w:val="20"/>
        </w:rPr>
        <w:t xml:space="preserve">sudo </w:t>
      </w:r>
      <w:r w:rsidRPr="0081722A">
        <w:rPr>
          <w:rFonts w:ascii="Courier New" w:eastAsia="Times New Roman" w:hAnsi="Courier New" w:cs="Courier New"/>
          <w:color w:val="34495E"/>
          <w:sz w:val="20"/>
          <w:szCs w:val="20"/>
        </w:rPr>
        <w:t>raspi-config</w:t>
      </w:r>
    </w:p>
    <w:p w14:paraId="43D616AD" w14:textId="77777777" w:rsidR="0081722A" w:rsidRDefault="0081722A" w:rsidP="0081722A">
      <w:pPr>
        <w:rPr>
          <w:rFonts w:ascii="Arial" w:hAnsi="Arial" w:cs="Arial"/>
          <w:sz w:val="24"/>
          <w:szCs w:val="24"/>
        </w:rPr>
      </w:pPr>
      <w:r w:rsidRPr="0081722A">
        <w:rPr>
          <w:rFonts w:ascii="Arial" w:hAnsi="Arial" w:cs="Arial"/>
          <w:sz w:val="24"/>
          <w:szCs w:val="24"/>
        </w:rPr>
        <w:lastRenderedPageBreak/>
        <w:t>Dentro de la lista de opciones se activó la cámara seleccionando la 5:</w:t>
      </w:r>
    </w:p>
    <w:p w14:paraId="0730BAF3" w14:textId="77777777" w:rsidR="0081722A" w:rsidRDefault="0081722A" w:rsidP="0081722A">
      <w:pPr>
        <w:rPr>
          <w:rFonts w:ascii="Arial" w:hAnsi="Arial" w:cs="Arial"/>
          <w:sz w:val="24"/>
          <w:szCs w:val="24"/>
        </w:rPr>
      </w:pPr>
    </w:p>
    <w:p w14:paraId="7380B66B" w14:textId="77777777" w:rsidR="00420778" w:rsidRDefault="00CF2D9F" w:rsidP="00420778">
      <w:pPr>
        <w:keepNext/>
      </w:pPr>
      <w:r>
        <w:rPr>
          <w:noProof/>
        </w:rPr>
        <w:drawing>
          <wp:inline distT="0" distB="0" distL="0" distR="0" wp14:anchorId="074E96DC" wp14:editId="6CFE3BD4">
            <wp:extent cx="5400040" cy="1781329"/>
            <wp:effectExtent l="0" t="0" r="0" b="9525"/>
            <wp:docPr id="7" name="Imagen 7" descr="webcam-enable-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cam-enable-camer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1781329"/>
                    </a:xfrm>
                    <a:prstGeom prst="rect">
                      <a:avLst/>
                    </a:prstGeom>
                    <a:noFill/>
                    <a:ln>
                      <a:noFill/>
                    </a:ln>
                  </pic:spPr>
                </pic:pic>
              </a:graphicData>
            </a:graphic>
          </wp:inline>
        </w:drawing>
      </w:r>
    </w:p>
    <w:p w14:paraId="2BE32547" w14:textId="77777777" w:rsidR="0081722A" w:rsidRPr="0081722A" w:rsidRDefault="00420778" w:rsidP="00420778">
      <w:pPr>
        <w:pStyle w:val="Descripcin"/>
        <w:jc w:val="center"/>
        <w:rPr>
          <w:rFonts w:ascii="Arial" w:hAnsi="Arial" w:cs="Arial"/>
          <w:sz w:val="24"/>
          <w:szCs w:val="24"/>
        </w:rPr>
      </w:pPr>
      <w:r>
        <w:t xml:space="preserve">Ilustración </w:t>
      </w:r>
      <w:r>
        <w:fldChar w:fldCharType="begin"/>
      </w:r>
      <w:r>
        <w:instrText xml:space="preserve"> SEQ Ilustración \* ARABIC </w:instrText>
      </w:r>
      <w:r>
        <w:fldChar w:fldCharType="separate"/>
      </w:r>
      <w:r w:rsidR="00ED4EF1">
        <w:rPr>
          <w:noProof/>
        </w:rPr>
        <w:t>8</w:t>
      </w:r>
      <w:r>
        <w:fldChar w:fldCharType="end"/>
      </w:r>
      <w:r>
        <w:t xml:space="preserve"> - Software de configuración de Raspberry</w:t>
      </w:r>
    </w:p>
    <w:p w14:paraId="4419D8C1" w14:textId="77777777" w:rsidR="0081722A" w:rsidRPr="0081722A" w:rsidRDefault="0081722A" w:rsidP="0081722A"/>
    <w:p w14:paraId="2E9D344A" w14:textId="77777777" w:rsidR="0033353F" w:rsidRPr="00CF2D9F" w:rsidRDefault="00CF2D9F" w:rsidP="0033353F">
      <w:pPr>
        <w:rPr>
          <w:rFonts w:ascii="Arial" w:hAnsi="Arial" w:cs="Arial"/>
          <w:sz w:val="24"/>
          <w:szCs w:val="24"/>
        </w:rPr>
      </w:pPr>
      <w:r w:rsidRPr="00CF2D9F">
        <w:rPr>
          <w:rFonts w:ascii="Arial" w:hAnsi="Arial" w:cs="Arial"/>
          <w:sz w:val="24"/>
          <w:szCs w:val="24"/>
        </w:rPr>
        <w:t>Seguidamente se instaló Motion de la siguiente manera:</w:t>
      </w:r>
    </w:p>
    <w:p w14:paraId="5FEBBBFE" w14:textId="77777777" w:rsidR="00CF2D9F" w:rsidRDefault="00CF2D9F" w:rsidP="0033353F"/>
    <w:p w14:paraId="7197F98E" w14:textId="77777777" w:rsidR="00CF2D9F" w:rsidRPr="0033353F" w:rsidRDefault="00CF2D9F" w:rsidP="00CF2D9F">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sidRPr="0033353F">
        <w:rPr>
          <w:rFonts w:ascii="Courier New" w:eastAsia="Times New Roman" w:hAnsi="Courier New" w:cs="Courier New"/>
          <w:color w:val="34495E"/>
          <w:sz w:val="20"/>
          <w:szCs w:val="20"/>
          <w:lang w:val="en-US"/>
        </w:rPr>
        <w:t xml:space="preserve">sudo </w:t>
      </w:r>
      <w:r w:rsidRPr="00CF2D9F">
        <w:rPr>
          <w:rFonts w:ascii="Courier New" w:eastAsia="Times New Roman" w:hAnsi="Courier New" w:cs="Courier New"/>
          <w:color w:val="34495E"/>
          <w:sz w:val="20"/>
          <w:szCs w:val="20"/>
          <w:lang w:val="en-US"/>
        </w:rPr>
        <w:t>apt-get install -y motion</w:t>
      </w:r>
    </w:p>
    <w:p w14:paraId="6E4DA735" w14:textId="77777777" w:rsidR="00CF2D9F" w:rsidRDefault="00CF2D9F" w:rsidP="0033353F">
      <w:pPr>
        <w:rPr>
          <w:rFonts w:ascii="Arial" w:hAnsi="Arial" w:cs="Arial"/>
          <w:sz w:val="24"/>
          <w:szCs w:val="24"/>
        </w:rPr>
      </w:pPr>
      <w:r w:rsidRPr="00420778">
        <w:rPr>
          <w:rFonts w:ascii="Arial" w:hAnsi="Arial" w:cs="Arial"/>
          <w:sz w:val="24"/>
          <w:szCs w:val="24"/>
        </w:rPr>
        <w:t>Este software automáticamente detecta la cámara de la Raspberry y captura las imágenes</w:t>
      </w:r>
      <w:r w:rsidR="00441C65" w:rsidRPr="00420778">
        <w:rPr>
          <w:rFonts w:ascii="Arial" w:hAnsi="Arial" w:cs="Arial"/>
          <w:sz w:val="24"/>
          <w:szCs w:val="24"/>
        </w:rPr>
        <w:t xml:space="preserve"> obtenidas por la misma. A su vez genera un servicio para poder visualizar en tiempo real la captura de video en el </w:t>
      </w:r>
      <w:del w:id="247" w:author="Nahuel Defossé" w:date="2018-03-31T23:56:00Z">
        <w:r w:rsidR="00441C65" w:rsidRPr="00420778" w:rsidDel="00BF47FA">
          <w:rPr>
            <w:rFonts w:ascii="Arial" w:hAnsi="Arial" w:cs="Arial"/>
            <w:sz w:val="24"/>
            <w:szCs w:val="24"/>
          </w:rPr>
          <w:delText xml:space="preserve">ip </w:delText>
        </w:r>
      </w:del>
      <w:ins w:id="248" w:author="Nahuel Defossé" w:date="2018-03-31T23:56:00Z">
        <w:r w:rsidR="00BF47FA">
          <w:rPr>
            <w:rFonts w:ascii="Arial" w:hAnsi="Arial" w:cs="Arial"/>
            <w:sz w:val="24"/>
            <w:szCs w:val="24"/>
          </w:rPr>
          <w:t>IP</w:t>
        </w:r>
        <w:r w:rsidR="00BF47FA" w:rsidRPr="00420778">
          <w:rPr>
            <w:rFonts w:ascii="Arial" w:hAnsi="Arial" w:cs="Arial"/>
            <w:sz w:val="24"/>
            <w:szCs w:val="24"/>
          </w:rPr>
          <w:t xml:space="preserve"> </w:t>
        </w:r>
      </w:ins>
      <w:r w:rsidR="00441C65" w:rsidRPr="00420778">
        <w:rPr>
          <w:rFonts w:ascii="Arial" w:hAnsi="Arial" w:cs="Arial"/>
          <w:sz w:val="24"/>
          <w:szCs w:val="24"/>
        </w:rPr>
        <w:t>predeterminado de</w:t>
      </w:r>
      <w:r w:rsidR="00420778">
        <w:rPr>
          <w:rFonts w:ascii="Arial" w:hAnsi="Arial" w:cs="Arial"/>
          <w:sz w:val="24"/>
          <w:szCs w:val="24"/>
        </w:rPr>
        <w:t xml:space="preserve"> la SBC y un puerto por defecto.</w:t>
      </w:r>
    </w:p>
    <w:p w14:paraId="34148860" w14:textId="77777777" w:rsidR="00420778" w:rsidRDefault="00420778" w:rsidP="0033353F">
      <w:pPr>
        <w:rPr>
          <w:rFonts w:ascii="Arial" w:hAnsi="Arial" w:cs="Arial"/>
          <w:sz w:val="24"/>
          <w:szCs w:val="24"/>
        </w:rPr>
      </w:pPr>
      <w:r>
        <w:rPr>
          <w:rFonts w:ascii="Arial" w:hAnsi="Arial" w:cs="Arial"/>
          <w:sz w:val="24"/>
          <w:szCs w:val="24"/>
        </w:rPr>
        <w:t>Para configurar dichos parámetros, Motion cuenta con un archivo que permite realizar los distintos ajustes del software. Para acceder al mismo se ejecuto el siguiente comando:</w:t>
      </w:r>
    </w:p>
    <w:p w14:paraId="12C0A8EA" w14:textId="77777777" w:rsidR="00420778" w:rsidRDefault="00420778" w:rsidP="0033353F">
      <w:pPr>
        <w:rPr>
          <w:rFonts w:ascii="Arial" w:hAnsi="Arial" w:cs="Arial"/>
          <w:sz w:val="24"/>
          <w:szCs w:val="24"/>
        </w:rPr>
      </w:pPr>
    </w:p>
    <w:p w14:paraId="041CCAEA" w14:textId="77777777" w:rsidR="00420778" w:rsidRPr="001B301E" w:rsidRDefault="00420778" w:rsidP="00420778">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Change w:id="249" w:author="Nahuel Defossé" w:date="2018-03-31T23:07:00Z">
            <w:rPr>
              <w:rFonts w:ascii="Courier New" w:eastAsia="Times New Roman" w:hAnsi="Courier New" w:cs="Courier New"/>
              <w:color w:val="34495E"/>
              <w:sz w:val="20"/>
              <w:szCs w:val="20"/>
              <w:lang w:val="en-US"/>
            </w:rPr>
          </w:rPrChange>
        </w:rPr>
      </w:pPr>
      <w:r w:rsidRPr="001B301E">
        <w:rPr>
          <w:rFonts w:ascii="Courier New" w:eastAsia="Times New Roman" w:hAnsi="Courier New" w:cs="Courier New"/>
          <w:color w:val="34495E"/>
          <w:sz w:val="20"/>
          <w:szCs w:val="20"/>
          <w:rPrChange w:id="250" w:author="Nahuel Defossé" w:date="2018-03-31T23:07:00Z">
            <w:rPr>
              <w:rFonts w:ascii="Courier New" w:eastAsia="Times New Roman" w:hAnsi="Courier New" w:cs="Courier New"/>
              <w:color w:val="34495E"/>
              <w:sz w:val="20"/>
              <w:szCs w:val="20"/>
              <w:lang w:val="en-US"/>
            </w:rPr>
          </w:rPrChange>
        </w:rPr>
        <w:t>sudo gedit /etc/motion/motion.conf</w:t>
      </w:r>
    </w:p>
    <w:p w14:paraId="5FA1256F" w14:textId="77777777" w:rsidR="00420778" w:rsidRDefault="00420778" w:rsidP="0033353F">
      <w:pPr>
        <w:rPr>
          <w:rFonts w:ascii="Arial" w:hAnsi="Arial" w:cs="Arial"/>
          <w:sz w:val="24"/>
          <w:szCs w:val="24"/>
        </w:rPr>
      </w:pPr>
      <w:r w:rsidRPr="00420778">
        <w:rPr>
          <w:rFonts w:ascii="Arial" w:hAnsi="Arial" w:cs="Arial"/>
          <w:sz w:val="24"/>
          <w:szCs w:val="24"/>
        </w:rPr>
        <w:t>En el cuál se modificaron los siguientes par</w:t>
      </w:r>
      <w:r>
        <w:rPr>
          <w:rFonts w:ascii="Arial" w:hAnsi="Arial" w:cs="Arial"/>
          <w:sz w:val="24"/>
          <w:szCs w:val="24"/>
        </w:rPr>
        <w:t>ámetros:</w:t>
      </w:r>
    </w:p>
    <w:p w14:paraId="4425F688" w14:textId="77777777" w:rsidR="00420778" w:rsidRDefault="00420778" w:rsidP="0033353F">
      <w:pPr>
        <w:rPr>
          <w:rFonts w:ascii="Arial" w:hAnsi="Arial" w:cs="Arial"/>
          <w:sz w:val="24"/>
          <w:szCs w:val="24"/>
        </w:rPr>
      </w:pPr>
    </w:p>
    <w:p w14:paraId="7F6F85C3" w14:textId="77777777"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videodevice /dev/video0</w:t>
      </w:r>
    </w:p>
    <w:p w14:paraId="746B792E" w14:textId="77777777"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width 256</w:t>
      </w:r>
    </w:p>
    <w:p w14:paraId="5A14D6EA" w14:textId="77777777"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height 192</w:t>
      </w:r>
    </w:p>
    <w:p w14:paraId="6C85BCED" w14:textId="77777777"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threshold 7000</w:t>
      </w:r>
    </w:p>
    <w:p w14:paraId="61ADBBD8" w14:textId="77777777"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minimum_motion_frames 2</w:t>
      </w:r>
    </w:p>
    <w:p w14:paraId="610C2F19" w14:textId="77777777" w:rsidR="00414B34"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
      </w:pPr>
      <w:r>
        <w:rPr>
          <w:rFonts w:ascii="Courier New" w:eastAsia="Times New Roman" w:hAnsi="Courier New" w:cs="Courier New"/>
          <w:color w:val="34495E"/>
          <w:sz w:val="20"/>
          <w:szCs w:val="20"/>
          <w:lang w:val="en-US"/>
        </w:rPr>
        <w:t>quality 75</w:t>
      </w:r>
    </w:p>
    <w:p w14:paraId="2B77C5EC" w14:textId="77777777" w:rsidR="00414B34" w:rsidRPr="001B301E"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Change w:id="251" w:author="Nahuel Defossé" w:date="2018-03-31T23:07:00Z">
            <w:rPr>
              <w:rFonts w:ascii="Courier New" w:eastAsia="Times New Roman" w:hAnsi="Courier New" w:cs="Courier New"/>
              <w:color w:val="34495E"/>
              <w:sz w:val="20"/>
              <w:szCs w:val="20"/>
            </w:rPr>
          </w:rPrChange>
        </w:rPr>
      </w:pPr>
      <w:r w:rsidRPr="001B301E">
        <w:rPr>
          <w:rFonts w:ascii="Courier New" w:eastAsia="Times New Roman" w:hAnsi="Courier New" w:cs="Courier New"/>
          <w:color w:val="34495E"/>
          <w:sz w:val="20"/>
          <w:szCs w:val="20"/>
          <w:lang w:val="en-US"/>
          <w:rPrChange w:id="252" w:author="Nahuel Defossé" w:date="2018-03-31T23:07:00Z">
            <w:rPr>
              <w:rFonts w:ascii="Courier New" w:eastAsia="Times New Roman" w:hAnsi="Courier New" w:cs="Courier New"/>
              <w:color w:val="34495E"/>
              <w:sz w:val="20"/>
              <w:szCs w:val="20"/>
            </w:rPr>
          </w:rPrChange>
        </w:rPr>
        <w:t>webcam_port 9081</w:t>
      </w:r>
    </w:p>
    <w:p w14:paraId="2CF0C188" w14:textId="77777777" w:rsidR="00414B34" w:rsidRPr="001B301E"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Change w:id="253" w:author="Nahuel Defossé" w:date="2018-03-31T23:07:00Z">
            <w:rPr>
              <w:rFonts w:ascii="Courier New" w:eastAsia="Times New Roman" w:hAnsi="Courier New" w:cs="Courier New"/>
              <w:color w:val="34495E"/>
              <w:sz w:val="20"/>
              <w:szCs w:val="20"/>
            </w:rPr>
          </w:rPrChange>
        </w:rPr>
      </w:pPr>
      <w:r w:rsidRPr="001B301E">
        <w:rPr>
          <w:rFonts w:ascii="Courier New" w:eastAsia="Times New Roman" w:hAnsi="Courier New" w:cs="Courier New"/>
          <w:color w:val="34495E"/>
          <w:sz w:val="20"/>
          <w:szCs w:val="20"/>
          <w:lang w:val="en-US"/>
          <w:rPrChange w:id="254" w:author="Nahuel Defossé" w:date="2018-03-31T23:07:00Z">
            <w:rPr>
              <w:rFonts w:ascii="Courier New" w:eastAsia="Times New Roman" w:hAnsi="Courier New" w:cs="Courier New"/>
              <w:color w:val="34495E"/>
              <w:sz w:val="20"/>
              <w:szCs w:val="20"/>
            </w:rPr>
          </w:rPrChange>
        </w:rPr>
        <w:t>DAEMON = ON</w:t>
      </w:r>
    </w:p>
    <w:p w14:paraId="2B3D4D3B" w14:textId="77777777" w:rsidR="00414B34" w:rsidRPr="001B301E"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lang w:val="en-US"/>
          <w:rPrChange w:id="255" w:author="Nahuel Defossé" w:date="2018-03-31T23:07:00Z">
            <w:rPr>
              <w:rFonts w:ascii="Courier New" w:eastAsia="Times New Roman" w:hAnsi="Courier New" w:cs="Courier New"/>
              <w:color w:val="34495E"/>
              <w:sz w:val="20"/>
              <w:szCs w:val="20"/>
            </w:rPr>
          </w:rPrChange>
        </w:rPr>
      </w:pPr>
      <w:r w:rsidRPr="001B301E">
        <w:rPr>
          <w:rFonts w:ascii="Courier New" w:eastAsia="Times New Roman" w:hAnsi="Courier New" w:cs="Courier New"/>
          <w:color w:val="34495E"/>
          <w:sz w:val="20"/>
          <w:szCs w:val="20"/>
          <w:lang w:val="en-US"/>
          <w:rPrChange w:id="256" w:author="Nahuel Defossé" w:date="2018-03-31T23:07:00Z">
            <w:rPr>
              <w:rFonts w:ascii="Courier New" w:eastAsia="Times New Roman" w:hAnsi="Courier New" w:cs="Courier New"/>
              <w:color w:val="34495E"/>
              <w:sz w:val="20"/>
              <w:szCs w:val="20"/>
            </w:rPr>
          </w:rPrChange>
        </w:rPr>
        <w:t>Webcam_localhost = off</w:t>
      </w:r>
    </w:p>
    <w:p w14:paraId="69C8AD91" w14:textId="77777777" w:rsidR="00420778" w:rsidRPr="00414B34" w:rsidRDefault="00414B34" w:rsidP="0033353F">
      <w:pPr>
        <w:rPr>
          <w:rFonts w:ascii="Arial" w:hAnsi="Arial" w:cs="Arial"/>
          <w:sz w:val="24"/>
          <w:szCs w:val="24"/>
        </w:rPr>
      </w:pPr>
      <w:r w:rsidRPr="00414B34">
        <w:rPr>
          <w:rFonts w:ascii="Arial" w:hAnsi="Arial" w:cs="Arial"/>
          <w:sz w:val="24"/>
          <w:szCs w:val="24"/>
        </w:rPr>
        <w:t>Luego, para aplicar</w:t>
      </w:r>
      <w:r>
        <w:rPr>
          <w:rFonts w:ascii="Arial" w:hAnsi="Arial" w:cs="Arial"/>
          <w:sz w:val="24"/>
          <w:szCs w:val="24"/>
        </w:rPr>
        <w:t xml:space="preserve"> los cambios se debe reiniciar M</w:t>
      </w:r>
      <w:r w:rsidRPr="00414B34">
        <w:rPr>
          <w:rFonts w:ascii="Arial" w:hAnsi="Arial" w:cs="Arial"/>
          <w:sz w:val="24"/>
          <w:szCs w:val="24"/>
        </w:rPr>
        <w:t>otion de la siguiente manera:</w:t>
      </w:r>
    </w:p>
    <w:p w14:paraId="52B78B69" w14:textId="77777777" w:rsidR="00414B34" w:rsidRDefault="00414B34" w:rsidP="0033353F">
      <w:pPr>
        <w:rPr>
          <w:rFonts w:ascii="Arial" w:hAnsi="Arial" w:cs="Arial"/>
          <w:sz w:val="24"/>
          <w:szCs w:val="24"/>
        </w:rPr>
      </w:pPr>
    </w:p>
    <w:p w14:paraId="666C1F06" w14:textId="77777777" w:rsidR="00414B34" w:rsidRPr="0033353F"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33353F">
        <w:rPr>
          <w:rFonts w:ascii="Courier New" w:eastAsia="Times New Roman" w:hAnsi="Courier New" w:cs="Courier New"/>
          <w:color w:val="34495E"/>
          <w:sz w:val="20"/>
          <w:szCs w:val="20"/>
        </w:rPr>
        <w:lastRenderedPageBreak/>
        <w:t xml:space="preserve">sudo </w:t>
      </w:r>
      <w:r w:rsidRPr="00414B34">
        <w:rPr>
          <w:rFonts w:ascii="Courier New" w:eastAsia="Times New Roman" w:hAnsi="Courier New" w:cs="Courier New"/>
          <w:color w:val="34495E"/>
          <w:sz w:val="20"/>
          <w:szCs w:val="20"/>
        </w:rPr>
        <w:t>service motion restart</w:t>
      </w:r>
    </w:p>
    <w:p w14:paraId="5CEF07E3" w14:textId="77777777" w:rsidR="00414B34" w:rsidRDefault="00414B34" w:rsidP="0033353F">
      <w:pPr>
        <w:rPr>
          <w:rFonts w:ascii="Arial" w:hAnsi="Arial" w:cs="Arial"/>
          <w:sz w:val="24"/>
          <w:szCs w:val="24"/>
        </w:rPr>
      </w:pPr>
      <w:del w:id="257" w:author="Nahuel Defossé" w:date="2018-03-31T23:56:00Z">
        <w:r w:rsidRPr="00414B34" w:rsidDel="00BF47FA">
          <w:rPr>
            <w:rFonts w:ascii="Arial" w:hAnsi="Arial" w:cs="Arial"/>
            <w:sz w:val="24"/>
            <w:szCs w:val="24"/>
          </w:rPr>
          <w:delText>Con lo que p</w:delText>
        </w:r>
      </w:del>
      <w:ins w:id="258" w:author="Nahuel Defossé" w:date="2018-03-31T23:56:00Z">
        <w:r w:rsidR="00BF47FA">
          <w:rPr>
            <w:rFonts w:ascii="Arial" w:hAnsi="Arial" w:cs="Arial"/>
            <w:sz w:val="24"/>
            <w:szCs w:val="24"/>
          </w:rPr>
          <w:t>P</w:t>
        </w:r>
      </w:ins>
      <w:r w:rsidRPr="00414B34">
        <w:rPr>
          <w:rFonts w:ascii="Arial" w:hAnsi="Arial" w:cs="Arial"/>
          <w:sz w:val="24"/>
          <w:szCs w:val="24"/>
        </w:rPr>
        <w:t>ara poder visualizar la captura de la cámara</w:t>
      </w:r>
      <w:ins w:id="259" w:author="Nahuel Defossé" w:date="2018-03-31T23:56:00Z">
        <w:r w:rsidR="00BF47FA">
          <w:rPr>
            <w:rFonts w:ascii="Arial" w:hAnsi="Arial" w:cs="Arial"/>
            <w:sz w:val="24"/>
            <w:szCs w:val="24"/>
          </w:rPr>
          <w:t>,</w:t>
        </w:r>
      </w:ins>
      <w:r>
        <w:rPr>
          <w:rFonts w:ascii="Arial" w:hAnsi="Arial" w:cs="Arial"/>
          <w:sz w:val="24"/>
          <w:szCs w:val="24"/>
        </w:rPr>
        <w:t xml:space="preserve"> se debe acceder</w:t>
      </w:r>
      <w:del w:id="260" w:author="Nahuel Defossé" w:date="2018-03-31T23:56:00Z">
        <w:r w:rsidDel="00BF47FA">
          <w:rPr>
            <w:rFonts w:ascii="Arial" w:hAnsi="Arial" w:cs="Arial"/>
            <w:sz w:val="24"/>
            <w:szCs w:val="24"/>
          </w:rPr>
          <w:delText>,</w:delText>
        </w:r>
      </w:del>
      <w:r>
        <w:rPr>
          <w:rFonts w:ascii="Arial" w:hAnsi="Arial" w:cs="Arial"/>
          <w:sz w:val="24"/>
          <w:szCs w:val="24"/>
        </w:rPr>
        <w:t xml:space="preserve"> mediante un navegador web, a la </w:t>
      </w:r>
      <w:del w:id="261" w:author="Nahuel Defossé" w:date="2018-03-31T23:56:00Z">
        <w:r w:rsidDel="00BF47FA">
          <w:rPr>
            <w:rFonts w:ascii="Arial" w:hAnsi="Arial" w:cs="Arial"/>
            <w:sz w:val="24"/>
            <w:szCs w:val="24"/>
          </w:rPr>
          <w:delText xml:space="preserve">combinación </w:delText>
        </w:r>
      </w:del>
      <w:ins w:id="262" w:author="Nahuel Defossé" w:date="2018-03-31T23:56:00Z">
        <w:r w:rsidR="00BF47FA">
          <w:rPr>
            <w:rFonts w:ascii="Arial" w:hAnsi="Arial" w:cs="Arial"/>
            <w:sz w:val="24"/>
            <w:szCs w:val="24"/>
          </w:rPr>
          <w:t>direción http://</w:t>
        </w:r>
      </w:ins>
      <w:r w:rsidRPr="00BF47FA">
        <w:rPr>
          <w:rFonts w:ascii="Arial" w:hAnsi="Arial" w:cs="Arial"/>
          <w:i/>
          <w:sz w:val="24"/>
          <w:szCs w:val="24"/>
          <w:rPrChange w:id="263" w:author="Nahuel Defossé" w:date="2018-03-31T23:57:00Z">
            <w:rPr>
              <w:rFonts w:ascii="Arial" w:hAnsi="Arial" w:cs="Arial"/>
              <w:sz w:val="24"/>
              <w:szCs w:val="24"/>
            </w:rPr>
          </w:rPrChange>
        </w:rPr>
        <w:t>ip</w:t>
      </w:r>
      <w:r>
        <w:rPr>
          <w:rFonts w:ascii="Arial" w:hAnsi="Arial" w:cs="Arial"/>
          <w:sz w:val="24"/>
          <w:szCs w:val="24"/>
        </w:rPr>
        <w:t>:</w:t>
      </w:r>
      <w:r w:rsidRPr="00BF47FA">
        <w:rPr>
          <w:rFonts w:ascii="Arial" w:hAnsi="Arial" w:cs="Arial"/>
          <w:i/>
          <w:sz w:val="24"/>
          <w:szCs w:val="24"/>
          <w:rPrChange w:id="264" w:author="Nahuel Defossé" w:date="2018-03-31T23:57:00Z">
            <w:rPr>
              <w:rFonts w:ascii="Arial" w:hAnsi="Arial" w:cs="Arial"/>
              <w:sz w:val="24"/>
              <w:szCs w:val="24"/>
            </w:rPr>
          </w:rPrChange>
        </w:rPr>
        <w:t>puerto</w:t>
      </w:r>
      <w:r>
        <w:rPr>
          <w:rFonts w:ascii="Arial" w:hAnsi="Arial" w:cs="Arial"/>
          <w:sz w:val="24"/>
          <w:szCs w:val="24"/>
        </w:rPr>
        <w:t xml:space="preserve"> configurada previamente para la Raspberry:</w:t>
      </w:r>
    </w:p>
    <w:p w14:paraId="590E8015" w14:textId="77777777" w:rsidR="00414B34" w:rsidRDefault="00414B34" w:rsidP="0033353F">
      <w:pPr>
        <w:rPr>
          <w:rFonts w:ascii="Arial" w:hAnsi="Arial" w:cs="Arial"/>
          <w:sz w:val="24"/>
          <w:szCs w:val="24"/>
        </w:rPr>
      </w:pPr>
    </w:p>
    <w:p w14:paraId="1C547FB2" w14:textId="77777777" w:rsidR="00414B34" w:rsidRPr="00414B34" w:rsidRDefault="00BF47FA" w:rsidP="0033353F">
      <w:pPr>
        <w:rPr>
          <w:rFonts w:ascii="Arial" w:hAnsi="Arial" w:cs="Arial"/>
          <w:b/>
          <w:sz w:val="24"/>
          <w:szCs w:val="24"/>
        </w:rPr>
      </w:pPr>
      <w:ins w:id="265" w:author="Nahuel Defossé" w:date="2018-03-31T23:57:00Z">
        <w:r>
          <w:rPr>
            <w:rFonts w:ascii="Arial" w:hAnsi="Arial" w:cs="Arial"/>
            <w:b/>
            <w:sz w:val="24"/>
            <w:szCs w:val="24"/>
          </w:rPr>
          <w:t>http://</w:t>
        </w:r>
      </w:ins>
      <w:r w:rsidR="00414B34" w:rsidRPr="00414B34">
        <w:rPr>
          <w:rFonts w:ascii="Arial" w:hAnsi="Arial" w:cs="Arial"/>
          <w:b/>
          <w:sz w:val="24"/>
          <w:szCs w:val="24"/>
        </w:rPr>
        <w:t>192.168.2.1:9081</w:t>
      </w:r>
    </w:p>
    <w:p w14:paraId="70B38FE0" w14:textId="77777777" w:rsidR="00414B34" w:rsidRDefault="00414B34" w:rsidP="0033353F">
      <w:pPr>
        <w:rPr>
          <w:rFonts w:ascii="Arial" w:hAnsi="Arial" w:cs="Arial"/>
          <w:sz w:val="24"/>
          <w:szCs w:val="24"/>
        </w:rPr>
      </w:pPr>
    </w:p>
    <w:p w14:paraId="33A377C4" w14:textId="77777777" w:rsidR="00414B34" w:rsidRDefault="00414B34" w:rsidP="0033353F">
      <w:pPr>
        <w:rPr>
          <w:rFonts w:ascii="Arial" w:hAnsi="Arial" w:cs="Arial"/>
          <w:sz w:val="24"/>
          <w:szCs w:val="24"/>
        </w:rPr>
      </w:pPr>
      <w:r>
        <w:rPr>
          <w:rFonts w:ascii="Arial" w:hAnsi="Arial" w:cs="Arial"/>
          <w:sz w:val="24"/>
          <w:szCs w:val="24"/>
        </w:rPr>
        <w:t>Finalmente se modificó el siguiente archivo:</w:t>
      </w:r>
    </w:p>
    <w:p w14:paraId="2136698E" w14:textId="77777777" w:rsidR="00414B34" w:rsidRDefault="00414B34" w:rsidP="0033353F">
      <w:pPr>
        <w:rPr>
          <w:rFonts w:ascii="Arial" w:hAnsi="Arial" w:cs="Arial"/>
          <w:sz w:val="24"/>
          <w:szCs w:val="24"/>
        </w:rPr>
      </w:pPr>
    </w:p>
    <w:p w14:paraId="3F7C2DC6" w14:textId="77777777" w:rsidR="00414B34" w:rsidRPr="0033353F" w:rsidRDefault="00414B34" w:rsidP="00414B34">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sidRPr="0033353F">
        <w:rPr>
          <w:rFonts w:ascii="Courier New" w:eastAsia="Times New Roman" w:hAnsi="Courier New" w:cs="Courier New"/>
          <w:color w:val="34495E"/>
          <w:sz w:val="20"/>
          <w:szCs w:val="20"/>
        </w:rPr>
        <w:t xml:space="preserve">sudo </w:t>
      </w:r>
      <w:r w:rsidR="00AA23CC">
        <w:rPr>
          <w:rFonts w:ascii="Courier New" w:eastAsia="Times New Roman" w:hAnsi="Courier New" w:cs="Courier New"/>
          <w:color w:val="34495E"/>
          <w:sz w:val="20"/>
          <w:szCs w:val="20"/>
        </w:rPr>
        <w:t>gedit /etc/default/motion</w:t>
      </w:r>
    </w:p>
    <w:p w14:paraId="19F4DFD2" w14:textId="77777777" w:rsidR="00414B34" w:rsidRDefault="00AA23CC" w:rsidP="0033353F">
      <w:pPr>
        <w:rPr>
          <w:rFonts w:ascii="Arial" w:hAnsi="Arial" w:cs="Arial"/>
          <w:sz w:val="24"/>
          <w:szCs w:val="24"/>
        </w:rPr>
      </w:pPr>
      <w:r>
        <w:rPr>
          <w:rFonts w:ascii="Arial" w:hAnsi="Arial" w:cs="Arial"/>
          <w:sz w:val="24"/>
          <w:szCs w:val="24"/>
        </w:rPr>
        <w:t>Para que el servicio de Motion arranque al iniciar Raspbian. En el mismo se modificó la siguiente línea:</w:t>
      </w:r>
    </w:p>
    <w:p w14:paraId="623B3B6D" w14:textId="77777777" w:rsidR="00AA23CC" w:rsidRDefault="00AA23CC" w:rsidP="0033353F">
      <w:pPr>
        <w:rPr>
          <w:rFonts w:ascii="Arial" w:hAnsi="Arial" w:cs="Arial"/>
          <w:sz w:val="24"/>
          <w:szCs w:val="24"/>
        </w:rPr>
      </w:pPr>
    </w:p>
    <w:p w14:paraId="1563B106" w14:textId="77777777" w:rsidR="00AA23CC" w:rsidRPr="0033353F" w:rsidRDefault="00AA23CC" w:rsidP="00AA23CC">
      <w:pPr>
        <w:pBdr>
          <w:top w:val="single" w:sz="12" w:space="6" w:color="E7E9EC"/>
          <w:left w:val="single" w:sz="12" w:space="6" w:color="E7E9EC"/>
          <w:bottom w:val="single" w:sz="12" w:space="6" w:color="E7E9EC"/>
          <w:right w:val="single" w:sz="12" w:space="6" w:color="E7E9E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jc w:val="left"/>
        <w:rPr>
          <w:rFonts w:ascii="Courier New" w:eastAsia="Times New Roman" w:hAnsi="Courier New" w:cs="Courier New"/>
          <w:color w:val="34495E"/>
          <w:sz w:val="20"/>
          <w:szCs w:val="20"/>
        </w:rPr>
      </w:pPr>
      <w:r>
        <w:rPr>
          <w:rFonts w:ascii="Courier New" w:eastAsia="Times New Roman" w:hAnsi="Courier New" w:cs="Courier New"/>
          <w:color w:val="34495E"/>
          <w:sz w:val="20"/>
          <w:szCs w:val="20"/>
        </w:rPr>
        <w:t>start_motion_daemon = yes</w:t>
      </w:r>
    </w:p>
    <w:p w14:paraId="2C8AE04A" w14:textId="77777777" w:rsidR="00AA23CC" w:rsidRPr="00414B34" w:rsidDel="00BF47FA" w:rsidRDefault="00AA23CC" w:rsidP="0033353F">
      <w:pPr>
        <w:rPr>
          <w:del w:id="266" w:author="Nahuel Defossé" w:date="2018-03-31T23:57:00Z"/>
          <w:rFonts w:ascii="Arial" w:hAnsi="Arial" w:cs="Arial"/>
          <w:sz w:val="24"/>
          <w:szCs w:val="24"/>
        </w:rPr>
      </w:pPr>
      <w:del w:id="267" w:author="Nahuel Defossé" w:date="2018-03-31T23:57:00Z">
        <w:r w:rsidDel="00BF47FA">
          <w:rPr>
            <w:rFonts w:ascii="Arial" w:hAnsi="Arial" w:cs="Arial"/>
            <w:sz w:val="24"/>
            <w:szCs w:val="24"/>
          </w:rPr>
          <w:delText>Con esta línea, puesta como “yes” (por defecto es “no”), habilitamos el Daemon de Motion.</w:delText>
        </w:r>
      </w:del>
    </w:p>
    <w:p w14:paraId="66CB37B2" w14:textId="77777777" w:rsidR="007637D7" w:rsidRPr="00AA23CC" w:rsidRDefault="00ED4EF1" w:rsidP="00AA23CC">
      <w:pPr>
        <w:pStyle w:val="Ttulo3"/>
        <w:spacing w:before="160"/>
        <w:rPr>
          <w:rFonts w:ascii="Trebuchet MS" w:eastAsia="Trebuchet MS" w:hAnsi="Trebuchet MS" w:cs="Trebuchet MS"/>
          <w:color w:val="666666"/>
          <w:sz w:val="28"/>
          <w:szCs w:val="28"/>
        </w:rPr>
      </w:pPr>
      <w:r>
        <w:rPr>
          <w:rFonts w:ascii="Trebuchet MS" w:eastAsia="Trebuchet MS" w:hAnsi="Trebuchet MS" w:cs="Trebuchet MS"/>
          <w:color w:val="666666"/>
          <w:sz w:val="28"/>
          <w:szCs w:val="28"/>
        </w:rPr>
        <w:t xml:space="preserve">10.5.3 </w:t>
      </w:r>
      <w:r w:rsidR="007637D7" w:rsidRPr="00AA23CC">
        <w:rPr>
          <w:rFonts w:ascii="Trebuchet MS" w:eastAsia="Trebuchet MS" w:hAnsi="Trebuchet MS" w:cs="Trebuchet MS"/>
          <w:color w:val="666666"/>
          <w:sz w:val="28"/>
          <w:szCs w:val="28"/>
        </w:rPr>
        <w:t>Instalación del gestor de procesos PM2</w:t>
      </w:r>
    </w:p>
    <w:p w14:paraId="1D248613" w14:textId="77777777" w:rsidR="007637D7" w:rsidRDefault="007637D7" w:rsidP="007637D7"/>
    <w:p w14:paraId="1D385BA6" w14:textId="77777777" w:rsidR="00AB75D8" w:rsidRDefault="007637D7" w:rsidP="007637D7">
      <w:pPr>
        <w:rPr>
          <w:rFonts w:ascii="Arial" w:hAnsi="Arial" w:cs="Arial"/>
          <w:sz w:val="24"/>
          <w:szCs w:val="24"/>
        </w:rPr>
      </w:pPr>
      <w:r w:rsidRPr="00294A12">
        <w:rPr>
          <w:rFonts w:ascii="Arial" w:hAnsi="Arial" w:cs="Arial"/>
          <w:sz w:val="24"/>
          <w:szCs w:val="24"/>
        </w:rPr>
        <w:t xml:space="preserve">Node es administrado por PM2 (administrador de procesos para JavaScript) el cual inicia el servidor, automáticamente al arrancar Raspbian, controlando y monitoreándolo. </w:t>
      </w:r>
      <w:r w:rsidR="00AB75D8">
        <w:rPr>
          <w:rFonts w:ascii="Arial" w:hAnsi="Arial" w:cs="Arial"/>
          <w:sz w:val="24"/>
          <w:szCs w:val="24"/>
        </w:rPr>
        <w:t xml:space="preserve"> En la siguiente captura (</w:t>
      </w:r>
      <w:r w:rsidR="00BA18D7">
        <w:rPr>
          <w:rFonts w:ascii="Arial" w:hAnsi="Arial" w:cs="Arial"/>
          <w:sz w:val="24"/>
          <w:szCs w:val="24"/>
        </w:rPr>
        <w:fldChar w:fldCharType="begin"/>
      </w:r>
      <w:r w:rsidR="00BA18D7">
        <w:rPr>
          <w:rFonts w:ascii="Arial" w:hAnsi="Arial" w:cs="Arial"/>
          <w:sz w:val="24"/>
          <w:szCs w:val="24"/>
        </w:rPr>
        <w:instrText xml:space="preserve"> REF _Ref508311314 \h </w:instrText>
      </w:r>
      <w:r w:rsidR="00BA18D7">
        <w:rPr>
          <w:rFonts w:ascii="Arial" w:hAnsi="Arial" w:cs="Arial"/>
          <w:sz w:val="24"/>
          <w:szCs w:val="24"/>
        </w:rPr>
      </w:r>
      <w:r w:rsidR="00BA18D7">
        <w:rPr>
          <w:rFonts w:ascii="Arial" w:hAnsi="Arial" w:cs="Arial"/>
          <w:sz w:val="24"/>
          <w:szCs w:val="24"/>
        </w:rPr>
        <w:fldChar w:fldCharType="separate"/>
      </w:r>
      <w:r w:rsidR="00BA18D7">
        <w:t xml:space="preserve">Ilustración </w:t>
      </w:r>
      <w:r w:rsidR="00BA18D7">
        <w:rPr>
          <w:noProof/>
        </w:rPr>
        <w:t>9</w:t>
      </w:r>
      <w:r w:rsidR="00BA18D7">
        <w:t xml:space="preserve"> - Monitor de PM2</w:t>
      </w:r>
      <w:r w:rsidR="00BA18D7">
        <w:rPr>
          <w:rFonts w:ascii="Arial" w:hAnsi="Arial" w:cs="Arial"/>
          <w:sz w:val="24"/>
          <w:szCs w:val="24"/>
        </w:rPr>
        <w:fldChar w:fldCharType="end"/>
      </w:r>
      <w:r w:rsidR="00AB75D8">
        <w:rPr>
          <w:rFonts w:ascii="Arial" w:hAnsi="Arial" w:cs="Arial"/>
          <w:sz w:val="24"/>
          <w:szCs w:val="24"/>
        </w:rPr>
        <w:t xml:space="preserve">) podemos apreciar como el gestor de procesos PM2, permite monitorear, controlar y ejecutar la aplicación definida (server.js) que realiza el despliegue del servidor del SAR. En caso de fallos, PM2 re arranca la aplicación emitiendo mensajes. </w:t>
      </w:r>
      <w:r w:rsidR="000A0898">
        <w:rPr>
          <w:rFonts w:ascii="Arial" w:hAnsi="Arial" w:cs="Arial"/>
          <w:sz w:val="24"/>
          <w:szCs w:val="24"/>
        </w:rPr>
        <w:t>Además,</w:t>
      </w:r>
      <w:r w:rsidR="00AB75D8">
        <w:rPr>
          <w:rFonts w:ascii="Arial" w:hAnsi="Arial" w:cs="Arial"/>
          <w:sz w:val="24"/>
          <w:szCs w:val="24"/>
        </w:rPr>
        <w:t xml:space="preserve"> permite </w:t>
      </w:r>
      <w:r w:rsidR="000A0898">
        <w:rPr>
          <w:rFonts w:ascii="Arial" w:hAnsi="Arial" w:cs="Arial"/>
          <w:sz w:val="24"/>
          <w:szCs w:val="24"/>
        </w:rPr>
        <w:t>monitorear cantidad</w:t>
      </w:r>
      <w:r w:rsidR="00AB75D8">
        <w:rPr>
          <w:rFonts w:ascii="Arial" w:hAnsi="Arial" w:cs="Arial"/>
          <w:sz w:val="24"/>
          <w:szCs w:val="24"/>
        </w:rPr>
        <w:t xml:space="preserve"> de reinicios, </w:t>
      </w:r>
      <w:r w:rsidR="000A0898">
        <w:rPr>
          <w:rFonts w:ascii="Arial" w:hAnsi="Arial" w:cs="Arial"/>
          <w:sz w:val="24"/>
          <w:szCs w:val="24"/>
        </w:rPr>
        <w:t xml:space="preserve">generar </w:t>
      </w:r>
      <w:r w:rsidR="00AB75D8">
        <w:rPr>
          <w:rFonts w:ascii="Arial" w:hAnsi="Arial" w:cs="Arial"/>
          <w:sz w:val="24"/>
          <w:szCs w:val="24"/>
        </w:rPr>
        <w:t>un log,</w:t>
      </w:r>
      <w:r w:rsidR="000A0898">
        <w:rPr>
          <w:rFonts w:ascii="Arial" w:hAnsi="Arial" w:cs="Arial"/>
          <w:sz w:val="24"/>
          <w:szCs w:val="24"/>
        </w:rPr>
        <w:t xml:space="preserve"> mostrar el</w:t>
      </w:r>
      <w:r w:rsidR="00AB75D8">
        <w:rPr>
          <w:rFonts w:ascii="Arial" w:hAnsi="Arial" w:cs="Arial"/>
          <w:sz w:val="24"/>
          <w:szCs w:val="24"/>
        </w:rPr>
        <w:t xml:space="preserve"> tiempo de carga de la aplicación, como reiniciar</w:t>
      </w:r>
      <w:r w:rsidR="000A0898">
        <w:rPr>
          <w:rFonts w:ascii="Arial" w:hAnsi="Arial" w:cs="Arial"/>
          <w:sz w:val="24"/>
          <w:szCs w:val="24"/>
        </w:rPr>
        <w:t>la</w:t>
      </w:r>
      <w:r w:rsidR="00AB75D8">
        <w:rPr>
          <w:rFonts w:ascii="Arial" w:hAnsi="Arial" w:cs="Arial"/>
          <w:sz w:val="24"/>
          <w:szCs w:val="24"/>
        </w:rPr>
        <w:t>, parar</w:t>
      </w:r>
      <w:r w:rsidR="000A0898">
        <w:rPr>
          <w:rFonts w:ascii="Arial" w:hAnsi="Arial" w:cs="Arial"/>
          <w:sz w:val="24"/>
          <w:szCs w:val="24"/>
        </w:rPr>
        <w:t>la</w:t>
      </w:r>
      <w:r w:rsidR="00AB75D8">
        <w:rPr>
          <w:rFonts w:ascii="Arial" w:hAnsi="Arial" w:cs="Arial"/>
          <w:sz w:val="24"/>
          <w:szCs w:val="24"/>
        </w:rPr>
        <w:t xml:space="preserve"> y listar todos los procesos que gestiona.</w:t>
      </w:r>
    </w:p>
    <w:p w14:paraId="1620B37E" w14:textId="77777777" w:rsidR="00ED4EF1" w:rsidRDefault="00AB75D8" w:rsidP="007637D7">
      <w:pPr>
        <w:rPr>
          <w:rFonts w:ascii="Arial" w:hAnsi="Arial" w:cs="Arial"/>
          <w:sz w:val="24"/>
          <w:szCs w:val="24"/>
        </w:rPr>
      </w:pPr>
      <w:r>
        <w:rPr>
          <w:rFonts w:ascii="Arial" w:hAnsi="Arial" w:cs="Arial"/>
          <w:sz w:val="24"/>
          <w:szCs w:val="24"/>
        </w:rPr>
        <w:t xml:space="preserve">Por otro lado, permite generar el archivo de </w:t>
      </w:r>
      <w:r w:rsidR="000A0898">
        <w:rPr>
          <w:rFonts w:ascii="Arial" w:hAnsi="Arial" w:cs="Arial"/>
          <w:sz w:val="24"/>
          <w:szCs w:val="24"/>
        </w:rPr>
        <w:t>startUp</w:t>
      </w:r>
      <w:r w:rsidR="005810DF">
        <w:rPr>
          <w:rFonts w:ascii="Arial" w:hAnsi="Arial" w:cs="Arial"/>
          <w:sz w:val="24"/>
          <w:szCs w:val="24"/>
        </w:rPr>
        <w:t>(</w:t>
      </w:r>
      <w:r w:rsidR="005810DF" w:rsidRPr="005810DF">
        <w:rPr>
          <w:rFonts w:ascii="Arial" w:hAnsi="Arial" w:cs="Arial"/>
          <w:sz w:val="24"/>
          <w:szCs w:val="24"/>
          <w:highlight w:val="yellow"/>
        </w:rPr>
        <w:t>COLOCAR REFERENCIA</w:t>
      </w:r>
      <w:r w:rsidR="005810DF">
        <w:rPr>
          <w:rFonts w:ascii="Arial" w:hAnsi="Arial" w:cs="Arial"/>
          <w:sz w:val="24"/>
          <w:szCs w:val="24"/>
        </w:rPr>
        <w:t>)</w:t>
      </w:r>
      <w:r>
        <w:rPr>
          <w:rFonts w:ascii="Arial" w:hAnsi="Arial" w:cs="Arial"/>
          <w:sz w:val="24"/>
          <w:szCs w:val="24"/>
        </w:rPr>
        <w:t xml:space="preserve"> para iniciar con el sistema operativo de Raspbian.  </w:t>
      </w:r>
      <w:r w:rsidR="005810DF">
        <w:rPr>
          <w:rFonts w:ascii="Arial" w:hAnsi="Arial" w:cs="Arial"/>
          <w:sz w:val="24"/>
          <w:szCs w:val="24"/>
        </w:rPr>
        <w:t>Este archivo y los pasos de generación se incluirán en el anexo de códigos.</w:t>
      </w:r>
    </w:p>
    <w:p w14:paraId="7F92A77C" w14:textId="77777777" w:rsidR="00ED4EF1" w:rsidRDefault="00ED4EF1" w:rsidP="00ED4EF1">
      <w:pPr>
        <w:keepNext/>
      </w:pPr>
      <w:r>
        <w:rPr>
          <w:rFonts w:ascii="Arial" w:hAnsi="Arial" w:cs="Arial"/>
          <w:noProof/>
          <w:sz w:val="24"/>
          <w:szCs w:val="24"/>
        </w:rPr>
        <w:drawing>
          <wp:inline distT="0" distB="0" distL="0" distR="0" wp14:anchorId="704A1FE9" wp14:editId="66B71D10">
            <wp:extent cx="5398770" cy="2862580"/>
            <wp:effectExtent l="0" t="0" r="0" b="0"/>
            <wp:docPr id="10" name="Imagen 10" descr="p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m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398770" cy="2862580"/>
                    </a:xfrm>
                    <a:prstGeom prst="rect">
                      <a:avLst/>
                    </a:prstGeom>
                    <a:noFill/>
                    <a:ln>
                      <a:noFill/>
                    </a:ln>
                  </pic:spPr>
                </pic:pic>
              </a:graphicData>
            </a:graphic>
          </wp:inline>
        </w:drawing>
      </w:r>
    </w:p>
    <w:p w14:paraId="38304186" w14:textId="77777777" w:rsidR="00ED4EF1" w:rsidRDefault="00ED4EF1" w:rsidP="00ED4EF1">
      <w:pPr>
        <w:pStyle w:val="Descripcin"/>
        <w:jc w:val="center"/>
        <w:rPr>
          <w:rFonts w:ascii="Arial" w:hAnsi="Arial" w:cs="Arial"/>
          <w:sz w:val="24"/>
          <w:szCs w:val="24"/>
        </w:rPr>
      </w:pPr>
      <w:bookmarkStart w:id="268" w:name="_Ref508311314"/>
      <w:r>
        <w:t xml:space="preserve">Ilustración </w:t>
      </w:r>
      <w:r w:rsidR="005C106A">
        <w:fldChar w:fldCharType="begin"/>
      </w:r>
      <w:r w:rsidR="005C106A">
        <w:instrText xml:space="preserve"> SEQ Ilustración \* ARABIC </w:instrText>
      </w:r>
      <w:r w:rsidR="005C106A">
        <w:fldChar w:fldCharType="separate"/>
      </w:r>
      <w:r>
        <w:rPr>
          <w:noProof/>
        </w:rPr>
        <w:t>9</w:t>
      </w:r>
      <w:r w:rsidR="005C106A">
        <w:rPr>
          <w:noProof/>
        </w:rPr>
        <w:fldChar w:fldCharType="end"/>
      </w:r>
      <w:r>
        <w:t xml:space="preserve"> - Monitor de PM2</w:t>
      </w:r>
      <w:bookmarkEnd w:id="268"/>
      <w:r>
        <w:tab/>
      </w:r>
    </w:p>
    <w:p w14:paraId="2E4E86BA" w14:textId="77777777" w:rsidR="00ED4EF1" w:rsidRDefault="00ED4EF1" w:rsidP="007637D7">
      <w:pPr>
        <w:rPr>
          <w:rFonts w:ascii="Arial" w:hAnsi="Arial" w:cs="Arial"/>
          <w:sz w:val="24"/>
          <w:szCs w:val="24"/>
        </w:rPr>
      </w:pPr>
    </w:p>
    <w:p w14:paraId="15934745" w14:textId="77777777" w:rsidR="00AB75D8" w:rsidRDefault="005810DF" w:rsidP="007637D7">
      <w:pPr>
        <w:rPr>
          <w:rFonts w:ascii="Arial" w:hAnsi="Arial" w:cs="Arial"/>
          <w:sz w:val="24"/>
          <w:szCs w:val="24"/>
        </w:rPr>
      </w:pPr>
      <w:r>
        <w:rPr>
          <w:rFonts w:ascii="Arial" w:hAnsi="Arial" w:cs="Arial"/>
          <w:sz w:val="24"/>
          <w:szCs w:val="24"/>
        </w:rPr>
        <w:t xml:space="preserve"> </w:t>
      </w:r>
    </w:p>
    <w:p w14:paraId="4E21D04C" w14:textId="77777777" w:rsidR="00AB75D8" w:rsidRDefault="00AB75D8" w:rsidP="007637D7">
      <w:pPr>
        <w:rPr>
          <w:rFonts w:ascii="Arial" w:hAnsi="Arial" w:cs="Arial"/>
          <w:sz w:val="24"/>
          <w:szCs w:val="24"/>
        </w:rPr>
      </w:pPr>
      <w:r>
        <w:rPr>
          <w:rFonts w:ascii="Arial" w:hAnsi="Arial" w:cs="Arial"/>
          <w:sz w:val="24"/>
          <w:szCs w:val="24"/>
        </w:rPr>
        <w:t>Otra característica de PM2, es la integración con Keymetrics</w:t>
      </w:r>
      <w:r w:rsidR="000A0898">
        <w:rPr>
          <w:rFonts w:ascii="Arial" w:hAnsi="Arial" w:cs="Arial"/>
          <w:sz w:val="24"/>
          <w:szCs w:val="24"/>
        </w:rPr>
        <w:t xml:space="preserve"> </w:t>
      </w:r>
      <w:r>
        <w:rPr>
          <w:rFonts w:ascii="Arial" w:hAnsi="Arial" w:cs="Arial"/>
          <w:sz w:val="24"/>
          <w:szCs w:val="24"/>
        </w:rPr>
        <w:t>(</w:t>
      </w:r>
      <w:r w:rsidR="00BA18D7">
        <w:rPr>
          <w:rFonts w:ascii="Arial" w:hAnsi="Arial" w:cs="Arial"/>
          <w:sz w:val="24"/>
          <w:szCs w:val="24"/>
          <w:highlight w:val="yellow"/>
        </w:rPr>
        <w:fldChar w:fldCharType="begin"/>
      </w:r>
      <w:r w:rsidR="00BA18D7">
        <w:rPr>
          <w:rFonts w:ascii="Arial" w:hAnsi="Arial" w:cs="Arial"/>
          <w:sz w:val="24"/>
          <w:szCs w:val="24"/>
        </w:rPr>
        <w:instrText xml:space="preserve"> REF _Ref508311345 \h </w:instrText>
      </w:r>
      <w:r w:rsidR="00BA18D7">
        <w:rPr>
          <w:rFonts w:ascii="Arial" w:hAnsi="Arial" w:cs="Arial"/>
          <w:sz w:val="24"/>
          <w:szCs w:val="24"/>
          <w:highlight w:val="yellow"/>
        </w:rPr>
      </w:r>
      <w:r w:rsidR="00BA18D7">
        <w:rPr>
          <w:rFonts w:ascii="Arial" w:hAnsi="Arial" w:cs="Arial"/>
          <w:sz w:val="24"/>
          <w:szCs w:val="24"/>
          <w:highlight w:val="yellow"/>
        </w:rPr>
        <w:fldChar w:fldCharType="separate"/>
      </w:r>
      <w:r w:rsidR="00BA18D7">
        <w:t xml:space="preserve">Ilustración </w:t>
      </w:r>
      <w:r w:rsidR="00BA18D7">
        <w:rPr>
          <w:noProof/>
        </w:rPr>
        <w:t>10</w:t>
      </w:r>
      <w:r w:rsidR="00BA18D7">
        <w:t xml:space="preserve"> - Keymetrics</w:t>
      </w:r>
      <w:r w:rsidR="00BA18D7">
        <w:rPr>
          <w:rFonts w:ascii="Arial" w:hAnsi="Arial" w:cs="Arial"/>
          <w:sz w:val="24"/>
          <w:szCs w:val="24"/>
          <w:highlight w:val="yellow"/>
        </w:rPr>
        <w:fldChar w:fldCharType="end"/>
      </w:r>
      <w:r>
        <w:rPr>
          <w:rFonts w:ascii="Arial" w:hAnsi="Arial" w:cs="Arial"/>
          <w:sz w:val="24"/>
          <w:szCs w:val="24"/>
        </w:rPr>
        <w:t xml:space="preserve">), donde si el servidor tiene acceso a Internet, es posible hacer el seguimiento desde internet </w:t>
      </w:r>
      <w:del w:id="269" w:author="Nahuel Defossé" w:date="2018-03-31T23:58:00Z">
        <w:r w:rsidDel="00BF47FA">
          <w:rPr>
            <w:rFonts w:ascii="Arial" w:hAnsi="Arial" w:cs="Arial"/>
            <w:sz w:val="24"/>
            <w:szCs w:val="24"/>
          </w:rPr>
          <w:delText xml:space="preserve">con </w:delText>
        </w:r>
      </w:del>
      <w:ins w:id="270" w:author="Nahuel Defossé" w:date="2018-03-31T23:58:00Z">
        <w:r w:rsidR="00BF47FA">
          <w:rPr>
            <w:rFonts w:ascii="Arial" w:hAnsi="Arial" w:cs="Arial"/>
            <w:sz w:val="24"/>
            <w:szCs w:val="24"/>
          </w:rPr>
          <w:t>previa autetnicación mediante</w:t>
        </w:r>
      </w:ins>
      <w:del w:id="271" w:author="Nahuel Defossé" w:date="2018-03-31T23:58:00Z">
        <w:r w:rsidDel="00BF47FA">
          <w:rPr>
            <w:rFonts w:ascii="Arial" w:hAnsi="Arial" w:cs="Arial"/>
            <w:sz w:val="24"/>
            <w:szCs w:val="24"/>
          </w:rPr>
          <w:delText>un</w:delText>
        </w:r>
      </w:del>
      <w:r>
        <w:rPr>
          <w:rFonts w:ascii="Arial" w:hAnsi="Arial" w:cs="Arial"/>
          <w:sz w:val="24"/>
          <w:szCs w:val="24"/>
        </w:rPr>
        <w:t xml:space="preserve"> token de seguridad.</w:t>
      </w:r>
    </w:p>
    <w:p w14:paraId="0240D03A" w14:textId="77777777" w:rsidR="00AB75D8" w:rsidRDefault="00AB75D8" w:rsidP="007637D7">
      <w:pPr>
        <w:rPr>
          <w:rFonts w:ascii="Arial" w:hAnsi="Arial" w:cs="Arial"/>
          <w:sz w:val="24"/>
          <w:szCs w:val="24"/>
        </w:rPr>
      </w:pPr>
    </w:p>
    <w:p w14:paraId="0B80E1AB" w14:textId="77777777" w:rsidR="007637D7" w:rsidRDefault="007637D7" w:rsidP="007637D7"/>
    <w:p w14:paraId="6A5E111F" w14:textId="77777777" w:rsidR="00ED4EF1" w:rsidRDefault="00A340F8" w:rsidP="00ED4EF1">
      <w:pPr>
        <w:keepNext/>
      </w:pPr>
      <w:r>
        <w:rPr>
          <w:noProof/>
        </w:rPr>
        <w:pict w14:anchorId="19E2CC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m2-keymetrics" style="width:425.25pt;height:111.75pt;mso-width-percent:0;mso-height-percent:0;mso-width-percent:0;mso-height-percent:0">
            <v:imagedata r:id="rId27" o:title="pm2-keymetrics"/>
          </v:shape>
        </w:pict>
      </w:r>
    </w:p>
    <w:p w14:paraId="35C3C558" w14:textId="77777777" w:rsidR="007637D7" w:rsidRDefault="00ED4EF1" w:rsidP="00ED4EF1">
      <w:pPr>
        <w:pStyle w:val="Descripcin"/>
        <w:jc w:val="center"/>
      </w:pPr>
      <w:bookmarkStart w:id="272" w:name="_Ref508311345"/>
      <w:r>
        <w:t xml:space="preserve">Ilustración </w:t>
      </w:r>
      <w:r w:rsidR="005C106A">
        <w:fldChar w:fldCharType="begin"/>
      </w:r>
      <w:r w:rsidR="005C106A">
        <w:instrText xml:space="preserve"> SEQ Ilustración \* ARABIC </w:instrText>
      </w:r>
      <w:r w:rsidR="005C106A">
        <w:fldChar w:fldCharType="separate"/>
      </w:r>
      <w:r>
        <w:rPr>
          <w:noProof/>
        </w:rPr>
        <w:t>10</w:t>
      </w:r>
      <w:r w:rsidR="005C106A">
        <w:rPr>
          <w:noProof/>
        </w:rPr>
        <w:fldChar w:fldCharType="end"/>
      </w:r>
      <w:r>
        <w:t xml:space="preserve"> - Keymetrics</w:t>
      </w:r>
      <w:bookmarkEnd w:id="272"/>
    </w:p>
    <w:p w14:paraId="32768B86" w14:textId="77777777" w:rsidR="00AA23CC" w:rsidRDefault="00AA23CC" w:rsidP="007637D7"/>
    <w:p w14:paraId="08D36342" w14:textId="77777777" w:rsidR="00330F34" w:rsidRDefault="00330F34">
      <w:pPr>
        <w:spacing w:after="160" w:line="259" w:lineRule="auto"/>
        <w:jc w:val="left"/>
        <w:rPr>
          <w:b/>
          <w:color w:val="666666"/>
          <w:sz w:val="32"/>
          <w:szCs w:val="32"/>
        </w:rPr>
      </w:pPr>
      <w:r>
        <w:rPr>
          <w:b/>
          <w:sz w:val="32"/>
          <w:szCs w:val="32"/>
        </w:rPr>
        <w:br w:type="page"/>
      </w:r>
    </w:p>
    <w:p w14:paraId="30938AB5" w14:textId="77777777" w:rsidR="00AA23CC" w:rsidRDefault="00AA23CC" w:rsidP="00AA23CC">
      <w:pPr>
        <w:pStyle w:val="Ttulo2"/>
        <w:rPr>
          <w:b/>
          <w:sz w:val="32"/>
          <w:szCs w:val="32"/>
        </w:rPr>
      </w:pPr>
      <w:r w:rsidRPr="00AA23CC">
        <w:rPr>
          <w:b/>
          <w:sz w:val="32"/>
          <w:szCs w:val="32"/>
        </w:rPr>
        <w:lastRenderedPageBreak/>
        <w:t>Resumen</w:t>
      </w:r>
    </w:p>
    <w:p w14:paraId="273D1048" w14:textId="77777777" w:rsidR="00E4410B" w:rsidRDefault="00E4410B" w:rsidP="00E4410B"/>
    <w:p w14:paraId="6CA65B6B" w14:textId="77777777" w:rsidR="007D211C" w:rsidRDefault="00E4410B" w:rsidP="00E4410B">
      <w:pPr>
        <w:rPr>
          <w:rFonts w:ascii="Arial" w:hAnsi="Arial" w:cs="Arial"/>
          <w:sz w:val="24"/>
          <w:szCs w:val="24"/>
        </w:rPr>
      </w:pPr>
      <w:r w:rsidRPr="00E4410B">
        <w:rPr>
          <w:rFonts w:ascii="Arial" w:hAnsi="Arial" w:cs="Arial"/>
          <w:sz w:val="24"/>
          <w:szCs w:val="24"/>
        </w:rPr>
        <w:t xml:space="preserve">Este capítulo explicó la utilidad tanto del </w:t>
      </w:r>
      <w:r w:rsidRPr="00BF47FA">
        <w:rPr>
          <w:rFonts w:ascii="Arial" w:hAnsi="Arial" w:cs="Arial"/>
          <w:i/>
          <w:sz w:val="24"/>
          <w:szCs w:val="24"/>
          <w:rPrChange w:id="273" w:author="Nahuel Defossé" w:date="2018-03-31T23:58:00Z">
            <w:rPr>
              <w:rFonts w:ascii="Arial" w:hAnsi="Arial" w:cs="Arial"/>
              <w:sz w:val="24"/>
              <w:szCs w:val="24"/>
            </w:rPr>
          </w:rPrChange>
        </w:rPr>
        <w:t>back-end</w:t>
      </w:r>
      <w:r w:rsidRPr="00E4410B">
        <w:rPr>
          <w:rFonts w:ascii="Arial" w:hAnsi="Arial" w:cs="Arial"/>
          <w:sz w:val="24"/>
          <w:szCs w:val="24"/>
        </w:rPr>
        <w:t xml:space="preserve"> como del </w:t>
      </w:r>
      <w:r w:rsidRPr="00BF47FA">
        <w:rPr>
          <w:rFonts w:ascii="Arial" w:hAnsi="Arial" w:cs="Arial"/>
          <w:i/>
          <w:sz w:val="24"/>
          <w:szCs w:val="24"/>
          <w:rPrChange w:id="274" w:author="Nahuel Defossé" w:date="2018-03-31T23:58:00Z">
            <w:rPr>
              <w:rFonts w:ascii="Arial" w:hAnsi="Arial" w:cs="Arial"/>
              <w:sz w:val="24"/>
              <w:szCs w:val="24"/>
            </w:rPr>
          </w:rPrChange>
        </w:rPr>
        <w:t>front-end</w:t>
      </w:r>
      <w:r w:rsidRPr="00E4410B">
        <w:rPr>
          <w:rFonts w:ascii="Arial" w:hAnsi="Arial" w:cs="Arial"/>
          <w:sz w:val="24"/>
          <w:szCs w:val="24"/>
        </w:rPr>
        <w:t xml:space="preserve">, necesarios para el funcionamiento de la aplicación web que despliega el SAR. </w:t>
      </w:r>
    </w:p>
    <w:p w14:paraId="450DF9BA" w14:textId="77777777" w:rsidR="007D211C" w:rsidRDefault="00E4410B" w:rsidP="00E4410B">
      <w:pPr>
        <w:rPr>
          <w:rFonts w:ascii="Arial" w:hAnsi="Arial" w:cs="Arial"/>
          <w:sz w:val="24"/>
          <w:szCs w:val="24"/>
        </w:rPr>
      </w:pPr>
      <w:r w:rsidRPr="00E4410B">
        <w:rPr>
          <w:rFonts w:ascii="Arial" w:hAnsi="Arial" w:cs="Arial"/>
          <w:sz w:val="24"/>
          <w:szCs w:val="24"/>
        </w:rPr>
        <w:t xml:space="preserve">A su vez se describieron los pasos </w:t>
      </w:r>
      <w:r w:rsidR="007D211C">
        <w:rPr>
          <w:rFonts w:ascii="Arial" w:hAnsi="Arial" w:cs="Arial"/>
          <w:sz w:val="24"/>
          <w:szCs w:val="24"/>
        </w:rPr>
        <w:t>realizados</w:t>
      </w:r>
      <w:r w:rsidRPr="00E4410B">
        <w:rPr>
          <w:rFonts w:ascii="Arial" w:hAnsi="Arial" w:cs="Arial"/>
          <w:sz w:val="24"/>
          <w:szCs w:val="24"/>
        </w:rPr>
        <w:t xml:space="preserve"> para configurar las Raspberry Pi como un punto de acceso (AP) inalámbrico</w:t>
      </w:r>
      <w:r w:rsidR="007D211C">
        <w:rPr>
          <w:rFonts w:ascii="Arial" w:hAnsi="Arial" w:cs="Arial"/>
          <w:sz w:val="24"/>
          <w:szCs w:val="24"/>
        </w:rPr>
        <w:t xml:space="preserve">, lo cual permite que diversos dispositivos se puedan conectar al robot móvil, mediante un </w:t>
      </w:r>
      <w:del w:id="275" w:author="Nahuel Defossé" w:date="2018-03-31T23:59:00Z">
        <w:r w:rsidR="007D211C" w:rsidDel="00BF47FA">
          <w:rPr>
            <w:rFonts w:ascii="Arial" w:hAnsi="Arial" w:cs="Arial"/>
            <w:sz w:val="24"/>
            <w:szCs w:val="24"/>
          </w:rPr>
          <w:delText xml:space="preserve">ip </w:delText>
        </w:r>
      </w:del>
      <w:ins w:id="276" w:author="Nahuel Defossé" w:date="2018-03-31T23:59:00Z">
        <w:r w:rsidR="00BF47FA">
          <w:rPr>
            <w:rFonts w:ascii="Arial" w:hAnsi="Arial" w:cs="Arial"/>
            <w:sz w:val="24"/>
            <w:szCs w:val="24"/>
          </w:rPr>
          <w:t xml:space="preserve">IP </w:t>
        </w:r>
      </w:ins>
      <w:r w:rsidR="007D211C">
        <w:rPr>
          <w:rFonts w:ascii="Arial" w:hAnsi="Arial" w:cs="Arial"/>
          <w:sz w:val="24"/>
          <w:szCs w:val="24"/>
        </w:rPr>
        <w:t>y puerto previamente configurados</w:t>
      </w:r>
      <w:ins w:id="277" w:author="Nahuel Defossé" w:date="2018-03-31T23:59:00Z">
        <w:r w:rsidR="00BF47FA">
          <w:rPr>
            <w:rFonts w:ascii="Arial" w:hAnsi="Arial" w:cs="Arial"/>
            <w:sz w:val="24"/>
            <w:szCs w:val="24"/>
          </w:rPr>
          <w:t>.</w:t>
        </w:r>
      </w:ins>
      <w:del w:id="278" w:author="Nahuel Defossé" w:date="2018-03-31T23:59:00Z">
        <w:r w:rsidR="007D211C" w:rsidDel="00BF47FA">
          <w:rPr>
            <w:rFonts w:ascii="Arial" w:hAnsi="Arial" w:cs="Arial"/>
            <w:sz w:val="24"/>
            <w:szCs w:val="24"/>
          </w:rPr>
          <w:delText xml:space="preserve">, para poder manipularlo. </w:delText>
        </w:r>
      </w:del>
    </w:p>
    <w:p w14:paraId="4432371A" w14:textId="77777777" w:rsidR="00E4410B" w:rsidRDefault="007D211C" w:rsidP="00E4410B">
      <w:pPr>
        <w:rPr>
          <w:rFonts w:ascii="Arial" w:hAnsi="Arial" w:cs="Arial"/>
          <w:sz w:val="24"/>
          <w:szCs w:val="24"/>
        </w:rPr>
      </w:pPr>
      <w:r>
        <w:rPr>
          <w:rFonts w:ascii="Arial" w:hAnsi="Arial" w:cs="Arial"/>
          <w:sz w:val="24"/>
          <w:szCs w:val="24"/>
        </w:rPr>
        <w:t>Por otro lado, se describió la configuración del software utilizado para la captura de imagen y video, de la cámara del SAR, denominado Motion.</w:t>
      </w:r>
    </w:p>
    <w:p w14:paraId="5578B4D0" w14:textId="77777777" w:rsidR="007D211C" w:rsidRDefault="007D211C" w:rsidP="00E4410B">
      <w:pPr>
        <w:rPr>
          <w:ins w:id="279" w:author="Agustin Schlapp" w:date="2018-04-03T19:04:00Z"/>
          <w:rFonts w:ascii="Arial" w:hAnsi="Arial" w:cs="Arial"/>
          <w:sz w:val="24"/>
          <w:szCs w:val="24"/>
        </w:rPr>
      </w:pPr>
      <w:r>
        <w:rPr>
          <w:rFonts w:ascii="Arial" w:hAnsi="Arial" w:cs="Arial"/>
          <w:sz w:val="24"/>
          <w:szCs w:val="24"/>
        </w:rPr>
        <w:t>Finalmente se describe la utilidad de un programa de gestión de procesos (PM2), que sirve como administrador de Node y permite monitorear el funcionamiento de la aplicación web.</w:t>
      </w:r>
    </w:p>
    <w:p w14:paraId="12BD7DA3" w14:textId="77777777" w:rsidR="00281DB3" w:rsidRDefault="00281DB3" w:rsidP="00E4410B">
      <w:pPr>
        <w:rPr>
          <w:ins w:id="280" w:author="Agustin Schlapp" w:date="2018-04-03T19:04:00Z"/>
          <w:rFonts w:ascii="Arial" w:hAnsi="Arial" w:cs="Arial"/>
          <w:sz w:val="24"/>
          <w:szCs w:val="24"/>
        </w:rPr>
      </w:pPr>
    </w:p>
    <w:p w14:paraId="0A89832D" w14:textId="77777777" w:rsidR="00281DB3" w:rsidRDefault="00281DB3" w:rsidP="00217E74">
      <w:pPr>
        <w:ind w:right="-1"/>
        <w:rPr>
          <w:ins w:id="281" w:author="Agustin Schlapp" w:date="2018-04-03T20:05:00Z"/>
          <w:rFonts w:ascii="Arial" w:hAnsi="Arial" w:cs="Arial"/>
          <w:sz w:val="24"/>
          <w:szCs w:val="24"/>
        </w:rPr>
        <w:pPrChange w:id="282" w:author="Agustin Schlapp" w:date="2018-04-03T20:14:00Z">
          <w:pPr/>
        </w:pPrChange>
      </w:pPr>
    </w:p>
    <w:bookmarkEnd w:id="1"/>
    <w:bookmarkEnd w:id="2"/>
    <w:p w14:paraId="587A0839" w14:textId="77777777" w:rsidR="003D67E0" w:rsidRPr="00E4410B" w:rsidRDefault="003D67E0" w:rsidP="00340F45">
      <w:pPr>
        <w:ind w:right="-1"/>
        <w:rPr>
          <w:rFonts w:ascii="Arial" w:hAnsi="Arial" w:cs="Arial"/>
          <w:sz w:val="24"/>
          <w:szCs w:val="24"/>
        </w:rPr>
        <w:pPrChange w:id="283" w:author="Agustin Schlapp" w:date="2018-04-03T20:25:00Z">
          <w:pPr/>
        </w:pPrChange>
      </w:pPr>
    </w:p>
    <w:sectPr w:rsidR="003D67E0" w:rsidRPr="00E4410B">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8" w:author="Nahuel Defossé" w:date="2018-03-31T23:39:00Z" w:initials="ND">
    <w:p w14:paraId="3B881C46" w14:textId="77777777" w:rsidR="00CF749C" w:rsidRDefault="00CF749C">
      <w:pPr>
        <w:pStyle w:val="Textocomentario"/>
      </w:pPr>
      <w:r>
        <w:rPr>
          <w:rStyle w:val="Refdecomentario"/>
        </w:rPr>
        <w:annotationRef/>
      </w:r>
      <w:r w:rsidR="005C106A">
        <w:rPr>
          <w:noProof/>
        </w:rPr>
        <w:t>Volado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881C4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881C46" w16cid:durableId="1E6E48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02D4E"/>
    <w:multiLevelType w:val="hybridMultilevel"/>
    <w:tmpl w:val="7B8A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621521"/>
    <w:multiLevelType w:val="multilevel"/>
    <w:tmpl w:val="9442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0C3909"/>
    <w:multiLevelType w:val="hybridMultilevel"/>
    <w:tmpl w:val="A9FC9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gustin Schlapp">
    <w15:presenceInfo w15:providerId="Windows Live" w15:userId="ca6290dba34ea0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C9C"/>
    <w:rsid w:val="00067B1F"/>
    <w:rsid w:val="000A0898"/>
    <w:rsid w:val="000A7A10"/>
    <w:rsid w:val="00114C9C"/>
    <w:rsid w:val="0014448E"/>
    <w:rsid w:val="001B301E"/>
    <w:rsid w:val="00217E74"/>
    <w:rsid w:val="002451EA"/>
    <w:rsid w:val="00264C12"/>
    <w:rsid w:val="00281DB3"/>
    <w:rsid w:val="002A678D"/>
    <w:rsid w:val="002D0CC2"/>
    <w:rsid w:val="00330F34"/>
    <w:rsid w:val="0033353F"/>
    <w:rsid w:val="00340F45"/>
    <w:rsid w:val="003B30A7"/>
    <w:rsid w:val="003D67E0"/>
    <w:rsid w:val="00414B34"/>
    <w:rsid w:val="00420778"/>
    <w:rsid w:val="00430375"/>
    <w:rsid w:val="00431BA0"/>
    <w:rsid w:val="00441C65"/>
    <w:rsid w:val="004833F7"/>
    <w:rsid w:val="004C2D1B"/>
    <w:rsid w:val="00544C85"/>
    <w:rsid w:val="0054504C"/>
    <w:rsid w:val="005810DF"/>
    <w:rsid w:val="005B5DBA"/>
    <w:rsid w:val="005C106A"/>
    <w:rsid w:val="006033AE"/>
    <w:rsid w:val="006247ED"/>
    <w:rsid w:val="00632B0A"/>
    <w:rsid w:val="00647044"/>
    <w:rsid w:val="00694D86"/>
    <w:rsid w:val="00704D40"/>
    <w:rsid w:val="00713D73"/>
    <w:rsid w:val="007345F3"/>
    <w:rsid w:val="007628B3"/>
    <w:rsid w:val="007637D7"/>
    <w:rsid w:val="007D211C"/>
    <w:rsid w:val="007F423A"/>
    <w:rsid w:val="0081722A"/>
    <w:rsid w:val="008A032D"/>
    <w:rsid w:val="00934D6E"/>
    <w:rsid w:val="00974167"/>
    <w:rsid w:val="00987BC6"/>
    <w:rsid w:val="00997FEC"/>
    <w:rsid w:val="009B2C5A"/>
    <w:rsid w:val="009B3953"/>
    <w:rsid w:val="009D213B"/>
    <w:rsid w:val="00A2039E"/>
    <w:rsid w:val="00A340F8"/>
    <w:rsid w:val="00A72667"/>
    <w:rsid w:val="00AA23CC"/>
    <w:rsid w:val="00AB75D8"/>
    <w:rsid w:val="00B568EE"/>
    <w:rsid w:val="00B97DB1"/>
    <w:rsid w:val="00BA18D7"/>
    <w:rsid w:val="00BF47FA"/>
    <w:rsid w:val="00C0017F"/>
    <w:rsid w:val="00C361E0"/>
    <w:rsid w:val="00CF2D9F"/>
    <w:rsid w:val="00CF5DCD"/>
    <w:rsid w:val="00CF749C"/>
    <w:rsid w:val="00D22A31"/>
    <w:rsid w:val="00D3158A"/>
    <w:rsid w:val="00D35BF2"/>
    <w:rsid w:val="00D9259D"/>
    <w:rsid w:val="00E03F2F"/>
    <w:rsid w:val="00E24DEF"/>
    <w:rsid w:val="00E41F86"/>
    <w:rsid w:val="00E4410B"/>
    <w:rsid w:val="00E450C9"/>
    <w:rsid w:val="00ED4EF1"/>
    <w:rsid w:val="00F27CE3"/>
    <w:rsid w:val="00F51CF5"/>
    <w:rsid w:val="00F959D3"/>
    <w:rsid w:val="00FF39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7453"/>
  <w15:chartTrackingRefBased/>
  <w15:docId w15:val="{AB395CB3-81A9-4B46-81C9-4B6B7856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97FEC"/>
    <w:pPr>
      <w:spacing w:after="0" w:line="240" w:lineRule="auto"/>
      <w:jc w:val="both"/>
    </w:pPr>
    <w:rPr>
      <w:rFonts w:ascii="Calibri" w:eastAsia="Calibri" w:hAnsi="Calibri" w:cs="Calibri"/>
      <w:color w:val="000000"/>
      <w:lang w:eastAsia="es-AR"/>
    </w:rPr>
  </w:style>
  <w:style w:type="paragraph" w:styleId="Ttulo1">
    <w:name w:val="heading 1"/>
    <w:basedOn w:val="Normal"/>
    <w:next w:val="Normal"/>
    <w:link w:val="Ttulo1Car"/>
    <w:uiPriority w:val="9"/>
    <w:qFormat/>
    <w:rsid w:val="00997FEC"/>
    <w:pPr>
      <w:keepNext/>
      <w:keepLines/>
      <w:spacing w:before="200"/>
      <w:outlineLvl w:val="0"/>
    </w:pPr>
    <w:rPr>
      <w:b/>
      <w:color w:val="434343"/>
      <w:sz w:val="32"/>
      <w:szCs w:val="32"/>
    </w:rPr>
  </w:style>
  <w:style w:type="paragraph" w:styleId="Ttulo2">
    <w:name w:val="heading 2"/>
    <w:basedOn w:val="Normal"/>
    <w:next w:val="Normal"/>
    <w:link w:val="Ttulo2Car"/>
    <w:rsid w:val="00997FEC"/>
    <w:pPr>
      <w:keepNext/>
      <w:keepLines/>
      <w:spacing w:before="200"/>
      <w:outlineLvl w:val="1"/>
    </w:pPr>
    <w:rPr>
      <w:color w:val="666666"/>
      <w:sz w:val="28"/>
      <w:szCs w:val="28"/>
    </w:rPr>
  </w:style>
  <w:style w:type="paragraph" w:styleId="Ttulo3">
    <w:name w:val="heading 3"/>
    <w:basedOn w:val="Normal"/>
    <w:next w:val="Normal"/>
    <w:link w:val="Ttulo3Car"/>
    <w:unhideWhenUsed/>
    <w:qFormat/>
    <w:rsid w:val="009B2C5A"/>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7FEC"/>
    <w:rPr>
      <w:rFonts w:ascii="Calibri" w:eastAsia="Calibri" w:hAnsi="Calibri" w:cs="Calibri"/>
      <w:b/>
      <w:color w:val="434343"/>
      <w:sz w:val="32"/>
      <w:szCs w:val="32"/>
      <w:lang w:eastAsia="es-AR"/>
    </w:rPr>
  </w:style>
  <w:style w:type="character" w:customStyle="1" w:styleId="Ttulo2Car">
    <w:name w:val="Título 2 Car"/>
    <w:basedOn w:val="Fuentedeprrafopredeter"/>
    <w:link w:val="Ttulo2"/>
    <w:rsid w:val="00997FEC"/>
    <w:rPr>
      <w:rFonts w:ascii="Calibri" w:eastAsia="Calibri" w:hAnsi="Calibri" w:cs="Calibri"/>
      <w:color w:val="666666"/>
      <w:sz w:val="28"/>
      <w:szCs w:val="28"/>
      <w:lang w:eastAsia="es-AR"/>
    </w:rPr>
  </w:style>
  <w:style w:type="paragraph" w:styleId="Descripcin">
    <w:name w:val="caption"/>
    <w:basedOn w:val="Normal"/>
    <w:next w:val="Normal"/>
    <w:uiPriority w:val="35"/>
    <w:unhideWhenUsed/>
    <w:qFormat/>
    <w:rsid w:val="00997FEC"/>
    <w:pPr>
      <w:spacing w:after="200"/>
      <w:jc w:val="left"/>
    </w:pPr>
    <w:rPr>
      <w:rFonts w:asciiTheme="minorHAnsi" w:eastAsiaTheme="minorHAnsi" w:hAnsiTheme="minorHAnsi" w:cstheme="minorBidi"/>
      <w:i/>
      <w:iCs/>
      <w:color w:val="44546A" w:themeColor="text2"/>
      <w:sz w:val="18"/>
      <w:szCs w:val="18"/>
      <w:lang w:eastAsia="en-US"/>
    </w:rPr>
  </w:style>
  <w:style w:type="paragraph" w:styleId="Textodeglobo">
    <w:name w:val="Balloon Text"/>
    <w:basedOn w:val="Normal"/>
    <w:link w:val="TextodegloboCar"/>
    <w:uiPriority w:val="99"/>
    <w:semiHidden/>
    <w:unhideWhenUsed/>
    <w:rsid w:val="00997FE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97FEC"/>
    <w:rPr>
      <w:rFonts w:ascii="Segoe UI" w:eastAsia="Calibri" w:hAnsi="Segoe UI" w:cs="Segoe UI"/>
      <w:color w:val="000000"/>
      <w:sz w:val="18"/>
      <w:szCs w:val="18"/>
      <w:lang w:eastAsia="es-AR"/>
    </w:rPr>
  </w:style>
  <w:style w:type="paragraph" w:styleId="Prrafodelista">
    <w:name w:val="List Paragraph"/>
    <w:basedOn w:val="Normal"/>
    <w:uiPriority w:val="34"/>
    <w:qFormat/>
    <w:rsid w:val="007628B3"/>
    <w:pPr>
      <w:ind w:left="720"/>
      <w:contextualSpacing/>
    </w:pPr>
  </w:style>
  <w:style w:type="paragraph" w:styleId="Sinespaciado">
    <w:name w:val="No Spacing"/>
    <w:uiPriority w:val="1"/>
    <w:qFormat/>
    <w:rsid w:val="007345F3"/>
    <w:pPr>
      <w:spacing w:after="0" w:line="240" w:lineRule="auto"/>
      <w:jc w:val="both"/>
    </w:pPr>
    <w:rPr>
      <w:rFonts w:ascii="Calibri" w:eastAsia="Calibri" w:hAnsi="Calibri" w:cs="Calibri"/>
      <w:color w:val="000000"/>
      <w:lang w:eastAsia="es-AR"/>
    </w:rPr>
  </w:style>
  <w:style w:type="character" w:styleId="Refdecomentario">
    <w:name w:val="annotation reference"/>
    <w:basedOn w:val="Fuentedeprrafopredeter"/>
    <w:uiPriority w:val="99"/>
    <w:semiHidden/>
    <w:unhideWhenUsed/>
    <w:rsid w:val="00D3158A"/>
    <w:rPr>
      <w:sz w:val="16"/>
      <w:szCs w:val="16"/>
    </w:rPr>
  </w:style>
  <w:style w:type="paragraph" w:styleId="Textocomentario">
    <w:name w:val="annotation text"/>
    <w:basedOn w:val="Normal"/>
    <w:link w:val="TextocomentarioCar"/>
    <w:uiPriority w:val="99"/>
    <w:semiHidden/>
    <w:unhideWhenUsed/>
    <w:rsid w:val="00D3158A"/>
    <w:rPr>
      <w:sz w:val="20"/>
      <w:szCs w:val="20"/>
    </w:rPr>
  </w:style>
  <w:style w:type="character" w:customStyle="1" w:styleId="TextocomentarioCar">
    <w:name w:val="Texto comentario Car"/>
    <w:basedOn w:val="Fuentedeprrafopredeter"/>
    <w:link w:val="Textocomentario"/>
    <w:uiPriority w:val="99"/>
    <w:semiHidden/>
    <w:rsid w:val="00D3158A"/>
    <w:rPr>
      <w:rFonts w:ascii="Calibri" w:eastAsia="Calibri" w:hAnsi="Calibri" w:cs="Calibri"/>
      <w:color w:val="000000"/>
      <w:sz w:val="20"/>
      <w:szCs w:val="20"/>
      <w:lang w:eastAsia="es-AR"/>
    </w:rPr>
  </w:style>
  <w:style w:type="paragraph" w:styleId="Asuntodelcomentario">
    <w:name w:val="annotation subject"/>
    <w:basedOn w:val="Textocomentario"/>
    <w:next w:val="Textocomentario"/>
    <w:link w:val="AsuntodelcomentarioCar"/>
    <w:uiPriority w:val="99"/>
    <w:semiHidden/>
    <w:unhideWhenUsed/>
    <w:rsid w:val="00D3158A"/>
    <w:rPr>
      <w:b/>
      <w:bCs/>
    </w:rPr>
  </w:style>
  <w:style w:type="character" w:customStyle="1" w:styleId="AsuntodelcomentarioCar">
    <w:name w:val="Asunto del comentario Car"/>
    <w:basedOn w:val="TextocomentarioCar"/>
    <w:link w:val="Asuntodelcomentario"/>
    <w:uiPriority w:val="99"/>
    <w:semiHidden/>
    <w:rsid w:val="00D3158A"/>
    <w:rPr>
      <w:rFonts w:ascii="Calibri" w:eastAsia="Calibri" w:hAnsi="Calibri" w:cs="Calibri"/>
      <w:b/>
      <w:bCs/>
      <w:color w:val="000000"/>
      <w:sz w:val="20"/>
      <w:szCs w:val="20"/>
      <w:lang w:eastAsia="es-AR"/>
    </w:rPr>
  </w:style>
  <w:style w:type="character" w:customStyle="1" w:styleId="Ttulo3Car">
    <w:name w:val="Título 3 Car"/>
    <w:basedOn w:val="Fuentedeprrafopredeter"/>
    <w:link w:val="Ttulo3"/>
    <w:rsid w:val="009B2C5A"/>
    <w:rPr>
      <w:rFonts w:asciiTheme="majorHAnsi" w:eastAsiaTheme="majorEastAsia" w:hAnsiTheme="majorHAnsi" w:cstheme="majorBidi"/>
      <w:color w:val="1F4D78" w:themeColor="accent1" w:themeShade="7F"/>
      <w:sz w:val="24"/>
      <w:szCs w:val="24"/>
      <w:lang w:eastAsia="es-AR"/>
    </w:rPr>
  </w:style>
  <w:style w:type="paragraph" w:styleId="HTMLconformatoprevio">
    <w:name w:val="HTML Preformatted"/>
    <w:basedOn w:val="Normal"/>
    <w:link w:val="HTMLconformatoprevioCar"/>
    <w:uiPriority w:val="99"/>
    <w:unhideWhenUsed/>
    <w:rsid w:val="00CF5D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conformatoprevioCar">
    <w:name w:val="HTML con formato previo Car"/>
    <w:basedOn w:val="Fuentedeprrafopredeter"/>
    <w:link w:val="HTMLconformatoprevio"/>
    <w:uiPriority w:val="99"/>
    <w:rsid w:val="00CF5DCD"/>
    <w:rPr>
      <w:rFonts w:ascii="Courier New" w:eastAsia="Times New Roman" w:hAnsi="Courier New" w:cs="Courier New"/>
      <w:sz w:val="20"/>
      <w:szCs w:val="20"/>
      <w:lang w:eastAsia="es-AR"/>
    </w:rPr>
  </w:style>
  <w:style w:type="paragraph" w:styleId="Bibliografa">
    <w:name w:val="Bibliography"/>
    <w:basedOn w:val="Normal"/>
    <w:next w:val="Normal"/>
    <w:uiPriority w:val="37"/>
    <w:unhideWhenUsed/>
    <w:rsid w:val="00713D73"/>
  </w:style>
  <w:style w:type="paragraph" w:styleId="Revisin">
    <w:name w:val="Revision"/>
    <w:hidden/>
    <w:uiPriority w:val="99"/>
    <w:semiHidden/>
    <w:rsid w:val="00CF749C"/>
    <w:pPr>
      <w:spacing w:after="0" w:line="240" w:lineRule="auto"/>
    </w:pPr>
    <w:rPr>
      <w:rFonts w:ascii="Calibri" w:eastAsia="Calibri" w:hAnsi="Calibri" w:cs="Calibri"/>
      <w:color w:val="00000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5781">
      <w:bodyDiv w:val="1"/>
      <w:marLeft w:val="0"/>
      <w:marRight w:val="0"/>
      <w:marTop w:val="0"/>
      <w:marBottom w:val="0"/>
      <w:divBdr>
        <w:top w:val="none" w:sz="0" w:space="0" w:color="auto"/>
        <w:left w:val="none" w:sz="0" w:space="0" w:color="auto"/>
        <w:bottom w:val="none" w:sz="0" w:space="0" w:color="auto"/>
        <w:right w:val="none" w:sz="0" w:space="0" w:color="auto"/>
      </w:divBdr>
    </w:div>
    <w:div w:id="33120159">
      <w:bodyDiv w:val="1"/>
      <w:marLeft w:val="0"/>
      <w:marRight w:val="0"/>
      <w:marTop w:val="0"/>
      <w:marBottom w:val="0"/>
      <w:divBdr>
        <w:top w:val="none" w:sz="0" w:space="0" w:color="auto"/>
        <w:left w:val="none" w:sz="0" w:space="0" w:color="auto"/>
        <w:bottom w:val="none" w:sz="0" w:space="0" w:color="auto"/>
        <w:right w:val="none" w:sz="0" w:space="0" w:color="auto"/>
      </w:divBdr>
    </w:div>
    <w:div w:id="79178590">
      <w:bodyDiv w:val="1"/>
      <w:marLeft w:val="0"/>
      <w:marRight w:val="0"/>
      <w:marTop w:val="0"/>
      <w:marBottom w:val="0"/>
      <w:divBdr>
        <w:top w:val="none" w:sz="0" w:space="0" w:color="auto"/>
        <w:left w:val="none" w:sz="0" w:space="0" w:color="auto"/>
        <w:bottom w:val="none" w:sz="0" w:space="0" w:color="auto"/>
        <w:right w:val="none" w:sz="0" w:space="0" w:color="auto"/>
      </w:divBdr>
    </w:div>
    <w:div w:id="240867534">
      <w:bodyDiv w:val="1"/>
      <w:marLeft w:val="0"/>
      <w:marRight w:val="0"/>
      <w:marTop w:val="0"/>
      <w:marBottom w:val="0"/>
      <w:divBdr>
        <w:top w:val="none" w:sz="0" w:space="0" w:color="auto"/>
        <w:left w:val="none" w:sz="0" w:space="0" w:color="auto"/>
        <w:bottom w:val="none" w:sz="0" w:space="0" w:color="auto"/>
        <w:right w:val="none" w:sz="0" w:space="0" w:color="auto"/>
      </w:divBdr>
    </w:div>
    <w:div w:id="604267341">
      <w:bodyDiv w:val="1"/>
      <w:marLeft w:val="0"/>
      <w:marRight w:val="0"/>
      <w:marTop w:val="0"/>
      <w:marBottom w:val="0"/>
      <w:divBdr>
        <w:top w:val="none" w:sz="0" w:space="0" w:color="auto"/>
        <w:left w:val="none" w:sz="0" w:space="0" w:color="auto"/>
        <w:bottom w:val="none" w:sz="0" w:space="0" w:color="auto"/>
        <w:right w:val="none" w:sz="0" w:space="0" w:color="auto"/>
      </w:divBdr>
    </w:div>
    <w:div w:id="647438158">
      <w:bodyDiv w:val="1"/>
      <w:marLeft w:val="0"/>
      <w:marRight w:val="0"/>
      <w:marTop w:val="0"/>
      <w:marBottom w:val="0"/>
      <w:divBdr>
        <w:top w:val="none" w:sz="0" w:space="0" w:color="auto"/>
        <w:left w:val="none" w:sz="0" w:space="0" w:color="auto"/>
        <w:bottom w:val="none" w:sz="0" w:space="0" w:color="auto"/>
        <w:right w:val="none" w:sz="0" w:space="0" w:color="auto"/>
      </w:divBdr>
    </w:div>
    <w:div w:id="694306991">
      <w:bodyDiv w:val="1"/>
      <w:marLeft w:val="0"/>
      <w:marRight w:val="0"/>
      <w:marTop w:val="0"/>
      <w:marBottom w:val="0"/>
      <w:divBdr>
        <w:top w:val="none" w:sz="0" w:space="0" w:color="auto"/>
        <w:left w:val="none" w:sz="0" w:space="0" w:color="auto"/>
        <w:bottom w:val="none" w:sz="0" w:space="0" w:color="auto"/>
        <w:right w:val="none" w:sz="0" w:space="0" w:color="auto"/>
      </w:divBdr>
    </w:div>
    <w:div w:id="714768050">
      <w:bodyDiv w:val="1"/>
      <w:marLeft w:val="0"/>
      <w:marRight w:val="0"/>
      <w:marTop w:val="0"/>
      <w:marBottom w:val="0"/>
      <w:divBdr>
        <w:top w:val="none" w:sz="0" w:space="0" w:color="auto"/>
        <w:left w:val="none" w:sz="0" w:space="0" w:color="auto"/>
        <w:bottom w:val="none" w:sz="0" w:space="0" w:color="auto"/>
        <w:right w:val="none" w:sz="0" w:space="0" w:color="auto"/>
      </w:divBdr>
    </w:div>
    <w:div w:id="721490536">
      <w:bodyDiv w:val="1"/>
      <w:marLeft w:val="0"/>
      <w:marRight w:val="0"/>
      <w:marTop w:val="0"/>
      <w:marBottom w:val="0"/>
      <w:divBdr>
        <w:top w:val="none" w:sz="0" w:space="0" w:color="auto"/>
        <w:left w:val="none" w:sz="0" w:space="0" w:color="auto"/>
        <w:bottom w:val="none" w:sz="0" w:space="0" w:color="auto"/>
        <w:right w:val="none" w:sz="0" w:space="0" w:color="auto"/>
      </w:divBdr>
    </w:div>
    <w:div w:id="1106920303">
      <w:bodyDiv w:val="1"/>
      <w:marLeft w:val="0"/>
      <w:marRight w:val="0"/>
      <w:marTop w:val="0"/>
      <w:marBottom w:val="0"/>
      <w:divBdr>
        <w:top w:val="none" w:sz="0" w:space="0" w:color="auto"/>
        <w:left w:val="none" w:sz="0" w:space="0" w:color="auto"/>
        <w:bottom w:val="none" w:sz="0" w:space="0" w:color="auto"/>
        <w:right w:val="none" w:sz="0" w:space="0" w:color="auto"/>
      </w:divBdr>
    </w:div>
    <w:div w:id="1295797789">
      <w:bodyDiv w:val="1"/>
      <w:marLeft w:val="0"/>
      <w:marRight w:val="0"/>
      <w:marTop w:val="0"/>
      <w:marBottom w:val="0"/>
      <w:divBdr>
        <w:top w:val="none" w:sz="0" w:space="0" w:color="auto"/>
        <w:left w:val="none" w:sz="0" w:space="0" w:color="auto"/>
        <w:bottom w:val="none" w:sz="0" w:space="0" w:color="auto"/>
        <w:right w:val="none" w:sz="0" w:space="0" w:color="auto"/>
      </w:divBdr>
    </w:div>
    <w:div w:id="1359895531">
      <w:bodyDiv w:val="1"/>
      <w:marLeft w:val="0"/>
      <w:marRight w:val="0"/>
      <w:marTop w:val="0"/>
      <w:marBottom w:val="0"/>
      <w:divBdr>
        <w:top w:val="none" w:sz="0" w:space="0" w:color="auto"/>
        <w:left w:val="none" w:sz="0" w:space="0" w:color="auto"/>
        <w:bottom w:val="none" w:sz="0" w:space="0" w:color="auto"/>
        <w:right w:val="none" w:sz="0" w:space="0" w:color="auto"/>
      </w:divBdr>
    </w:div>
    <w:div w:id="1390304263">
      <w:bodyDiv w:val="1"/>
      <w:marLeft w:val="0"/>
      <w:marRight w:val="0"/>
      <w:marTop w:val="0"/>
      <w:marBottom w:val="0"/>
      <w:divBdr>
        <w:top w:val="none" w:sz="0" w:space="0" w:color="auto"/>
        <w:left w:val="none" w:sz="0" w:space="0" w:color="auto"/>
        <w:bottom w:val="none" w:sz="0" w:space="0" w:color="auto"/>
        <w:right w:val="none" w:sz="0" w:space="0" w:color="auto"/>
      </w:divBdr>
    </w:div>
    <w:div w:id="1502113614">
      <w:bodyDiv w:val="1"/>
      <w:marLeft w:val="0"/>
      <w:marRight w:val="0"/>
      <w:marTop w:val="0"/>
      <w:marBottom w:val="0"/>
      <w:divBdr>
        <w:top w:val="none" w:sz="0" w:space="0" w:color="auto"/>
        <w:left w:val="none" w:sz="0" w:space="0" w:color="auto"/>
        <w:bottom w:val="none" w:sz="0" w:space="0" w:color="auto"/>
        <w:right w:val="none" w:sz="0" w:space="0" w:color="auto"/>
      </w:divBdr>
    </w:div>
    <w:div w:id="1871070338">
      <w:bodyDiv w:val="1"/>
      <w:marLeft w:val="0"/>
      <w:marRight w:val="0"/>
      <w:marTop w:val="0"/>
      <w:marBottom w:val="0"/>
      <w:divBdr>
        <w:top w:val="none" w:sz="0" w:space="0" w:color="auto"/>
        <w:left w:val="none" w:sz="0" w:space="0" w:color="auto"/>
        <w:bottom w:val="none" w:sz="0" w:space="0" w:color="auto"/>
        <w:right w:val="none" w:sz="0" w:space="0" w:color="auto"/>
      </w:divBdr>
    </w:div>
    <w:div w:id="1909343308">
      <w:bodyDiv w:val="1"/>
      <w:marLeft w:val="0"/>
      <w:marRight w:val="0"/>
      <w:marTop w:val="0"/>
      <w:marBottom w:val="0"/>
      <w:divBdr>
        <w:top w:val="none" w:sz="0" w:space="0" w:color="auto"/>
        <w:left w:val="none" w:sz="0" w:space="0" w:color="auto"/>
        <w:bottom w:val="none" w:sz="0" w:space="0" w:color="auto"/>
        <w:right w:val="none" w:sz="0" w:space="0" w:color="auto"/>
      </w:divBdr>
    </w:div>
    <w:div w:id="1915623103">
      <w:bodyDiv w:val="1"/>
      <w:marLeft w:val="0"/>
      <w:marRight w:val="0"/>
      <w:marTop w:val="0"/>
      <w:marBottom w:val="0"/>
      <w:divBdr>
        <w:top w:val="none" w:sz="0" w:space="0" w:color="auto"/>
        <w:left w:val="none" w:sz="0" w:space="0" w:color="auto"/>
        <w:bottom w:val="none" w:sz="0" w:space="0" w:color="auto"/>
        <w:right w:val="none" w:sz="0" w:space="0" w:color="auto"/>
      </w:divBdr>
    </w:div>
    <w:div w:id="2012952330">
      <w:bodyDiv w:val="1"/>
      <w:marLeft w:val="0"/>
      <w:marRight w:val="0"/>
      <w:marTop w:val="0"/>
      <w:marBottom w:val="0"/>
      <w:divBdr>
        <w:top w:val="none" w:sz="0" w:space="0" w:color="auto"/>
        <w:left w:val="none" w:sz="0" w:space="0" w:color="auto"/>
        <w:bottom w:val="none" w:sz="0" w:space="0" w:color="auto"/>
        <w:right w:val="none" w:sz="0" w:space="0" w:color="auto"/>
      </w:divBdr>
    </w:div>
    <w:div w:id="2082633853">
      <w:bodyDiv w:val="1"/>
      <w:marLeft w:val="0"/>
      <w:marRight w:val="0"/>
      <w:marTop w:val="0"/>
      <w:marBottom w:val="0"/>
      <w:divBdr>
        <w:top w:val="none" w:sz="0" w:space="0" w:color="auto"/>
        <w:left w:val="none" w:sz="0" w:space="0" w:color="auto"/>
        <w:bottom w:val="none" w:sz="0" w:space="0" w:color="auto"/>
        <w:right w:val="none" w:sz="0" w:space="0" w:color="auto"/>
      </w:divBdr>
    </w:div>
    <w:div w:id="213833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Data" Target="diagrams/data2.xml"/><Relationship Id="rId18" Type="http://schemas.openxmlformats.org/officeDocument/2006/relationships/comments" Target="comments.xml"/><Relationship Id="rId26"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diagramLayout" Target="diagrams/layout1.xml"/><Relationship Id="rId12" Type="http://schemas.openxmlformats.org/officeDocument/2006/relationships/image" Target="media/image2.jpeg"/><Relationship Id="rId17" Type="http://schemas.microsoft.com/office/2007/relationships/diagramDrawing" Target="diagrams/drawing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Colors" Target="diagrams/colors2.xml"/><Relationship Id="rId20" Type="http://schemas.microsoft.com/office/2016/09/relationships/commentsIds" Target="commentsId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e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5.png"/><Relationship Id="rId28" Type="http://schemas.openxmlformats.org/officeDocument/2006/relationships/fontTable" Target="fontTable.xml"/><Relationship Id="rId10" Type="http://schemas.microsoft.com/office/2007/relationships/diagramDrawing" Target="diagrams/drawing1.xml"/><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Layout" Target="diagrams/layout2.xm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E59B93-A56F-43FD-8880-F3C4C460BCBD}" type="doc">
      <dgm:prSet loTypeId="urn:microsoft.com/office/officeart/2005/8/layout/hierarchy6" loCatId="hierarchy" qsTypeId="urn:microsoft.com/office/officeart/2005/8/quickstyle/simple1" qsCatId="simple" csTypeId="urn:microsoft.com/office/officeart/2005/8/colors/colorful1" csCatId="colorful" phldr="1"/>
      <dgm:spPr/>
      <dgm:t>
        <a:bodyPr/>
        <a:lstStyle/>
        <a:p>
          <a:endParaRPr lang="es-ES"/>
        </a:p>
      </dgm:t>
    </dgm:pt>
    <dgm:pt modelId="{F80E5932-9427-47D8-B33B-73F8C3776EDD}">
      <dgm:prSet phldrT="[Texto]"/>
      <dgm:spPr/>
      <dgm:t>
        <a:bodyPr/>
        <a:lstStyle/>
        <a:p>
          <a:r>
            <a:rPr lang="es-ES"/>
            <a:t>SAR</a:t>
          </a:r>
        </a:p>
      </dgm:t>
    </dgm:pt>
    <dgm:pt modelId="{D5A01724-5460-49A6-BCB4-4E15DCEF4CA0}" type="parTrans" cxnId="{0885B7CA-C922-4082-ADCC-A676ADB708AF}">
      <dgm:prSet/>
      <dgm:spPr/>
      <dgm:t>
        <a:bodyPr/>
        <a:lstStyle/>
        <a:p>
          <a:endParaRPr lang="es-ES"/>
        </a:p>
      </dgm:t>
    </dgm:pt>
    <dgm:pt modelId="{B9E517A1-AFA0-4E81-85E5-4F884BBB54CA}" type="sibTrans" cxnId="{0885B7CA-C922-4082-ADCC-A676ADB708AF}">
      <dgm:prSet/>
      <dgm:spPr/>
      <dgm:t>
        <a:bodyPr/>
        <a:lstStyle/>
        <a:p>
          <a:endParaRPr lang="es-ES"/>
        </a:p>
      </dgm:t>
    </dgm:pt>
    <dgm:pt modelId="{3B44D526-0CED-4639-B091-640532A6D8F8}">
      <dgm:prSet phldrT="[Texto]"/>
      <dgm:spPr/>
      <dgm:t>
        <a:bodyPr/>
        <a:lstStyle/>
        <a:p>
          <a:r>
            <a:rPr lang="es-ES"/>
            <a:t>Lógico</a:t>
          </a:r>
        </a:p>
      </dgm:t>
    </dgm:pt>
    <dgm:pt modelId="{C054D606-FB81-41B2-8E59-EDB600E21547}" type="parTrans" cxnId="{56DA50C7-0B17-441A-855A-3CB49AC08C50}">
      <dgm:prSet/>
      <dgm:spPr/>
      <dgm:t>
        <a:bodyPr/>
        <a:lstStyle/>
        <a:p>
          <a:endParaRPr lang="es-ES"/>
        </a:p>
      </dgm:t>
    </dgm:pt>
    <dgm:pt modelId="{7E741349-D055-45C0-BDDC-864ED4C56B67}" type="sibTrans" cxnId="{56DA50C7-0B17-441A-855A-3CB49AC08C50}">
      <dgm:prSet/>
      <dgm:spPr/>
      <dgm:t>
        <a:bodyPr/>
        <a:lstStyle/>
        <a:p>
          <a:endParaRPr lang="es-ES"/>
        </a:p>
      </dgm:t>
    </dgm:pt>
    <dgm:pt modelId="{41800345-DAC5-45BB-92C0-BEE08A76DC11}">
      <dgm:prSet phldrT="[Texto]"/>
      <dgm:spPr/>
      <dgm:t>
        <a:bodyPr/>
        <a:lstStyle/>
        <a:p>
          <a:r>
            <a:rPr lang="es-ES"/>
            <a:t>Físico</a:t>
          </a:r>
        </a:p>
      </dgm:t>
    </dgm:pt>
    <dgm:pt modelId="{216774BC-C023-45C0-939D-980A49119584}" type="parTrans" cxnId="{A8094EF6-EC4F-4FA4-AB5E-7E0137B3D972}">
      <dgm:prSet/>
      <dgm:spPr/>
      <dgm:t>
        <a:bodyPr/>
        <a:lstStyle/>
        <a:p>
          <a:endParaRPr lang="es-ES"/>
        </a:p>
      </dgm:t>
    </dgm:pt>
    <dgm:pt modelId="{68DFF7D4-C03A-415A-8591-7C37FF7067DA}" type="sibTrans" cxnId="{A8094EF6-EC4F-4FA4-AB5E-7E0137B3D972}">
      <dgm:prSet/>
      <dgm:spPr/>
      <dgm:t>
        <a:bodyPr/>
        <a:lstStyle/>
        <a:p>
          <a:endParaRPr lang="es-ES"/>
        </a:p>
      </dgm:t>
    </dgm:pt>
    <dgm:pt modelId="{F28BF8BF-8D1F-4179-A700-FE1896E75F2B}">
      <dgm:prSet phldrT="[Texto]"/>
      <dgm:spPr/>
      <dgm:t>
        <a:bodyPr/>
        <a:lstStyle/>
        <a:p>
          <a:r>
            <a:rPr lang="es-ES"/>
            <a:t>Microcomputadora</a:t>
          </a:r>
        </a:p>
      </dgm:t>
    </dgm:pt>
    <dgm:pt modelId="{59100914-678A-4E36-BF17-CB0F6B3C3DE2}" type="parTrans" cxnId="{AF436D1F-EC32-4DFC-ACFE-1CAC4448B208}">
      <dgm:prSet/>
      <dgm:spPr/>
      <dgm:t>
        <a:bodyPr/>
        <a:lstStyle/>
        <a:p>
          <a:endParaRPr lang="es-ES"/>
        </a:p>
      </dgm:t>
    </dgm:pt>
    <dgm:pt modelId="{B2F586FE-FEDA-47CA-BDBA-766D1DBFE7CA}" type="sibTrans" cxnId="{AF436D1F-EC32-4DFC-ACFE-1CAC4448B208}">
      <dgm:prSet/>
      <dgm:spPr/>
      <dgm:t>
        <a:bodyPr/>
        <a:lstStyle/>
        <a:p>
          <a:endParaRPr lang="es-ES"/>
        </a:p>
      </dgm:t>
    </dgm:pt>
    <dgm:pt modelId="{A7F151C1-40F9-4AEB-ADEB-BF8CBEF4386A}">
      <dgm:prSet phldrT="[Texto]"/>
      <dgm:spPr/>
      <dgm:t>
        <a:bodyPr/>
        <a:lstStyle/>
        <a:p>
          <a:r>
            <a:rPr lang="es-ES"/>
            <a:t>Microcontroladores</a:t>
          </a:r>
        </a:p>
      </dgm:t>
    </dgm:pt>
    <dgm:pt modelId="{7862E5A5-C2BB-451B-A3EA-70B8B51D3242}" type="parTrans" cxnId="{D496D593-1578-4E41-9266-F8B28A99B1D3}">
      <dgm:prSet/>
      <dgm:spPr/>
      <dgm:t>
        <a:bodyPr/>
        <a:lstStyle/>
        <a:p>
          <a:endParaRPr lang="es-ES"/>
        </a:p>
      </dgm:t>
    </dgm:pt>
    <dgm:pt modelId="{4FF2BEA6-9EBF-4FE6-A68E-26A4E3763AB9}" type="sibTrans" cxnId="{D496D593-1578-4E41-9266-F8B28A99B1D3}">
      <dgm:prSet/>
      <dgm:spPr/>
      <dgm:t>
        <a:bodyPr/>
        <a:lstStyle/>
        <a:p>
          <a:endParaRPr lang="es-ES"/>
        </a:p>
      </dgm:t>
    </dgm:pt>
    <dgm:pt modelId="{5FC9AEBC-C7AD-45FE-A3A9-AC43BF7920C8}">
      <dgm:prSet phldrT="[Texto]"/>
      <dgm:spPr/>
      <dgm:t>
        <a:bodyPr/>
        <a:lstStyle/>
        <a:p>
          <a:r>
            <a:rPr lang="es-ES"/>
            <a:t>Nano</a:t>
          </a:r>
        </a:p>
      </dgm:t>
    </dgm:pt>
    <dgm:pt modelId="{F01C91A4-68BB-4F03-AB4A-2A4ABB04F3CB}" type="parTrans" cxnId="{0370A45E-431A-4C39-AEDC-3B78D1AAE687}">
      <dgm:prSet/>
      <dgm:spPr/>
      <dgm:t>
        <a:bodyPr/>
        <a:lstStyle/>
        <a:p>
          <a:endParaRPr lang="es-ES"/>
        </a:p>
      </dgm:t>
    </dgm:pt>
    <dgm:pt modelId="{C01AFE4F-CF24-48E4-9918-B5FCD4ADA8A1}" type="sibTrans" cxnId="{0370A45E-431A-4C39-AEDC-3B78D1AAE687}">
      <dgm:prSet/>
      <dgm:spPr/>
      <dgm:t>
        <a:bodyPr/>
        <a:lstStyle/>
        <a:p>
          <a:endParaRPr lang="es-ES"/>
        </a:p>
      </dgm:t>
    </dgm:pt>
    <dgm:pt modelId="{27553B14-FE0D-48C9-BD87-F21D6789ACB8}">
      <dgm:prSet phldrT="[Texto]"/>
      <dgm:spPr/>
      <dgm:t>
        <a:bodyPr/>
        <a:lstStyle/>
        <a:p>
          <a:r>
            <a:rPr lang="es-ES"/>
            <a:t>Mega</a:t>
          </a:r>
        </a:p>
      </dgm:t>
    </dgm:pt>
    <dgm:pt modelId="{5447102C-28EB-4BEE-B036-5D641FF91A39}" type="parTrans" cxnId="{A940AB35-329D-4B46-9D4D-9F05BF8E78B4}">
      <dgm:prSet/>
      <dgm:spPr/>
      <dgm:t>
        <a:bodyPr/>
        <a:lstStyle/>
        <a:p>
          <a:endParaRPr lang="es-ES"/>
        </a:p>
      </dgm:t>
    </dgm:pt>
    <dgm:pt modelId="{03C716E1-A977-4FD9-AAB3-166F0BDD1634}" type="sibTrans" cxnId="{A940AB35-329D-4B46-9D4D-9F05BF8E78B4}">
      <dgm:prSet/>
      <dgm:spPr/>
      <dgm:t>
        <a:bodyPr/>
        <a:lstStyle/>
        <a:p>
          <a:endParaRPr lang="es-ES"/>
        </a:p>
      </dgm:t>
    </dgm:pt>
    <dgm:pt modelId="{E304F27F-F78F-40A3-98BE-98A6171E7A3E}">
      <dgm:prSet phldrT="[Texto]"/>
      <dgm:spPr/>
      <dgm:t>
        <a:bodyPr/>
        <a:lstStyle/>
        <a:p>
          <a:r>
            <a:rPr lang="es-ES"/>
            <a:t>Raspberry</a:t>
          </a:r>
        </a:p>
      </dgm:t>
    </dgm:pt>
    <dgm:pt modelId="{EF6FD839-B8BA-4DE8-BD7C-E51F4C1D3DC5}" type="parTrans" cxnId="{42114CA1-D511-4075-AC21-BC47B2FBD066}">
      <dgm:prSet/>
      <dgm:spPr/>
      <dgm:t>
        <a:bodyPr/>
        <a:lstStyle/>
        <a:p>
          <a:endParaRPr lang="es-ES"/>
        </a:p>
      </dgm:t>
    </dgm:pt>
    <dgm:pt modelId="{98DEA690-0FFC-4967-BAFC-51A0B925F26D}" type="sibTrans" cxnId="{42114CA1-D511-4075-AC21-BC47B2FBD066}">
      <dgm:prSet/>
      <dgm:spPr/>
      <dgm:t>
        <a:bodyPr/>
        <a:lstStyle/>
        <a:p>
          <a:endParaRPr lang="es-ES"/>
        </a:p>
      </dgm:t>
    </dgm:pt>
    <dgm:pt modelId="{5B21B32E-051C-4F60-ABD1-41BAE3C54820}">
      <dgm:prSet phldrT="[Texto]"/>
      <dgm:spPr/>
      <dgm:t>
        <a:bodyPr/>
        <a:lstStyle/>
        <a:p>
          <a:r>
            <a:rPr lang="es-ES"/>
            <a:t>Raspbian</a:t>
          </a:r>
        </a:p>
      </dgm:t>
    </dgm:pt>
    <dgm:pt modelId="{68F5F409-3BD5-4664-B19E-F2EB694E9249}" type="parTrans" cxnId="{EB3D8408-41F2-4018-B519-25D644E87932}">
      <dgm:prSet/>
      <dgm:spPr/>
      <dgm:t>
        <a:bodyPr/>
        <a:lstStyle/>
        <a:p>
          <a:endParaRPr lang="es-ES"/>
        </a:p>
      </dgm:t>
    </dgm:pt>
    <dgm:pt modelId="{32829C9A-EE05-4411-9D93-A7F416C231CF}" type="sibTrans" cxnId="{EB3D8408-41F2-4018-B519-25D644E87932}">
      <dgm:prSet/>
      <dgm:spPr/>
      <dgm:t>
        <a:bodyPr/>
        <a:lstStyle/>
        <a:p>
          <a:endParaRPr lang="es-ES"/>
        </a:p>
      </dgm:t>
    </dgm:pt>
    <dgm:pt modelId="{4F3AA406-A585-4214-A2C0-26D6CAD89BA9}">
      <dgm:prSet phldrT="[Texto]"/>
      <dgm:spPr/>
      <dgm:t>
        <a:bodyPr/>
        <a:lstStyle/>
        <a:p>
          <a:r>
            <a:rPr lang="es-ES"/>
            <a:t>MEAN</a:t>
          </a:r>
        </a:p>
      </dgm:t>
    </dgm:pt>
    <dgm:pt modelId="{5490BFA2-1073-4FA2-9C6C-9C87E3AFB461}" type="parTrans" cxnId="{0AEC3D7E-4DCF-4B18-A919-54D1276EB4EE}">
      <dgm:prSet/>
      <dgm:spPr/>
      <dgm:t>
        <a:bodyPr/>
        <a:lstStyle/>
        <a:p>
          <a:endParaRPr lang="es-ES"/>
        </a:p>
      </dgm:t>
    </dgm:pt>
    <dgm:pt modelId="{2E44B531-2910-4443-8E72-A01AAE74DCFB}" type="sibTrans" cxnId="{0AEC3D7E-4DCF-4B18-A919-54D1276EB4EE}">
      <dgm:prSet/>
      <dgm:spPr/>
      <dgm:t>
        <a:bodyPr/>
        <a:lstStyle/>
        <a:p>
          <a:endParaRPr lang="es-ES"/>
        </a:p>
      </dgm:t>
    </dgm:pt>
    <dgm:pt modelId="{D1B8A72B-4588-4804-877E-143897B4B136}">
      <dgm:prSet phldrT="[Texto]"/>
      <dgm:spPr/>
      <dgm:t>
        <a:bodyPr/>
        <a:lstStyle/>
        <a:p>
          <a:r>
            <a:rPr lang="es-ES"/>
            <a:t>Mongo</a:t>
          </a:r>
        </a:p>
      </dgm:t>
    </dgm:pt>
    <dgm:pt modelId="{3AADD106-3CAF-405D-8D79-05494BF41E79}" type="parTrans" cxnId="{133B99A7-0E34-46C1-B82C-DA131714B429}">
      <dgm:prSet/>
      <dgm:spPr/>
      <dgm:t>
        <a:bodyPr/>
        <a:lstStyle/>
        <a:p>
          <a:endParaRPr lang="es-ES"/>
        </a:p>
      </dgm:t>
    </dgm:pt>
    <dgm:pt modelId="{BCF86F69-F52B-4FA1-A387-E26E16430AB4}" type="sibTrans" cxnId="{133B99A7-0E34-46C1-B82C-DA131714B429}">
      <dgm:prSet/>
      <dgm:spPr/>
      <dgm:t>
        <a:bodyPr/>
        <a:lstStyle/>
        <a:p>
          <a:endParaRPr lang="es-ES"/>
        </a:p>
      </dgm:t>
    </dgm:pt>
    <dgm:pt modelId="{EF96B169-0D45-432B-8A73-C9EA7EB2BD9C}">
      <dgm:prSet phldrT="[Texto]"/>
      <dgm:spPr/>
      <dgm:t>
        <a:bodyPr/>
        <a:lstStyle/>
        <a:p>
          <a:r>
            <a:rPr lang="es-ES"/>
            <a:t>Express</a:t>
          </a:r>
        </a:p>
      </dgm:t>
    </dgm:pt>
    <dgm:pt modelId="{5617944B-FAB4-4107-9B6C-02D2FDE05010}" type="parTrans" cxnId="{27B0230A-147A-4ADE-9FC7-69CC56155686}">
      <dgm:prSet/>
      <dgm:spPr/>
      <dgm:t>
        <a:bodyPr/>
        <a:lstStyle/>
        <a:p>
          <a:endParaRPr lang="es-ES"/>
        </a:p>
      </dgm:t>
    </dgm:pt>
    <dgm:pt modelId="{7448EF5B-98F8-47EE-BFB6-65DFAF98C5DC}" type="sibTrans" cxnId="{27B0230A-147A-4ADE-9FC7-69CC56155686}">
      <dgm:prSet/>
      <dgm:spPr/>
      <dgm:t>
        <a:bodyPr/>
        <a:lstStyle/>
        <a:p>
          <a:endParaRPr lang="es-ES"/>
        </a:p>
      </dgm:t>
    </dgm:pt>
    <dgm:pt modelId="{17446E0B-ABC5-45A9-B935-AEB88AC086C0}">
      <dgm:prSet phldrT="[Texto]"/>
      <dgm:spPr/>
      <dgm:t>
        <a:bodyPr/>
        <a:lstStyle/>
        <a:p>
          <a:r>
            <a:rPr lang="es-ES"/>
            <a:t>Angular</a:t>
          </a:r>
        </a:p>
      </dgm:t>
    </dgm:pt>
    <dgm:pt modelId="{D12B69C4-DAE8-44DD-8278-8E90AEB9EC40}" type="parTrans" cxnId="{9F3C255B-3353-4EA8-BD21-21DA41A24A81}">
      <dgm:prSet/>
      <dgm:spPr/>
      <dgm:t>
        <a:bodyPr/>
        <a:lstStyle/>
        <a:p>
          <a:endParaRPr lang="es-ES"/>
        </a:p>
      </dgm:t>
    </dgm:pt>
    <dgm:pt modelId="{42D0AD73-9EFE-4960-99D7-1496749A7F63}" type="sibTrans" cxnId="{9F3C255B-3353-4EA8-BD21-21DA41A24A81}">
      <dgm:prSet/>
      <dgm:spPr/>
      <dgm:t>
        <a:bodyPr/>
        <a:lstStyle/>
        <a:p>
          <a:endParaRPr lang="es-ES"/>
        </a:p>
      </dgm:t>
    </dgm:pt>
    <dgm:pt modelId="{D148909A-6A33-43E6-9A88-C8AC85F1F574}">
      <dgm:prSet phldrT="[Texto]"/>
      <dgm:spPr/>
      <dgm:t>
        <a:bodyPr/>
        <a:lstStyle/>
        <a:p>
          <a:r>
            <a:rPr lang="es-ES"/>
            <a:t>Node</a:t>
          </a:r>
        </a:p>
      </dgm:t>
    </dgm:pt>
    <dgm:pt modelId="{8ECCBD2D-33A2-4731-918A-83392735BD96}" type="parTrans" cxnId="{7D701EB6-F23A-46CB-8819-680C723CE94E}">
      <dgm:prSet/>
      <dgm:spPr/>
      <dgm:t>
        <a:bodyPr/>
        <a:lstStyle/>
        <a:p>
          <a:endParaRPr lang="es-ES"/>
        </a:p>
      </dgm:t>
    </dgm:pt>
    <dgm:pt modelId="{F067E539-5F7E-4B6C-8720-43404F2D8334}" type="sibTrans" cxnId="{7D701EB6-F23A-46CB-8819-680C723CE94E}">
      <dgm:prSet/>
      <dgm:spPr/>
      <dgm:t>
        <a:bodyPr/>
        <a:lstStyle/>
        <a:p>
          <a:endParaRPr lang="es-ES"/>
        </a:p>
      </dgm:t>
    </dgm:pt>
    <dgm:pt modelId="{805D8F81-2A7F-49A3-BF75-99B9D82450FE}">
      <dgm:prSet phldrT="[Texto]"/>
      <dgm:spPr/>
      <dgm:t>
        <a:bodyPr/>
        <a:lstStyle/>
        <a:p>
          <a:r>
            <a:rPr lang="es-ES"/>
            <a:t>PM2</a:t>
          </a:r>
        </a:p>
      </dgm:t>
    </dgm:pt>
    <dgm:pt modelId="{0CCABDB1-C410-4699-AC6D-5B1461A57B10}" type="parTrans" cxnId="{7EB3AC88-B446-4823-95BE-566771D18277}">
      <dgm:prSet/>
      <dgm:spPr/>
      <dgm:t>
        <a:bodyPr/>
        <a:lstStyle/>
        <a:p>
          <a:endParaRPr lang="es-ES"/>
        </a:p>
      </dgm:t>
    </dgm:pt>
    <dgm:pt modelId="{59A02AAF-EE42-47DE-8A1E-B8EE28A45D8B}" type="sibTrans" cxnId="{7EB3AC88-B446-4823-95BE-566771D18277}">
      <dgm:prSet/>
      <dgm:spPr/>
      <dgm:t>
        <a:bodyPr/>
        <a:lstStyle/>
        <a:p>
          <a:endParaRPr lang="es-ES"/>
        </a:p>
      </dgm:t>
    </dgm:pt>
    <dgm:pt modelId="{3E82906C-C3A7-4393-8B7A-C49435029FF8}">
      <dgm:prSet phldrT="[Texto]"/>
      <dgm:spPr/>
      <dgm:t>
        <a:bodyPr/>
        <a:lstStyle/>
        <a:p>
          <a:r>
            <a:rPr lang="es-ES"/>
            <a:t>Motion</a:t>
          </a:r>
        </a:p>
      </dgm:t>
    </dgm:pt>
    <dgm:pt modelId="{8C84BC4A-433F-4C10-A813-882B35B9A694}" type="parTrans" cxnId="{45DF1D03-EBA9-4AA5-9964-477BD0F43A2B}">
      <dgm:prSet/>
      <dgm:spPr/>
      <dgm:t>
        <a:bodyPr/>
        <a:lstStyle/>
        <a:p>
          <a:endParaRPr lang="es-ES"/>
        </a:p>
      </dgm:t>
    </dgm:pt>
    <dgm:pt modelId="{DF25D73B-DB16-4E24-BA65-4D316DD46654}" type="sibTrans" cxnId="{45DF1D03-EBA9-4AA5-9964-477BD0F43A2B}">
      <dgm:prSet/>
      <dgm:spPr/>
      <dgm:t>
        <a:bodyPr/>
        <a:lstStyle/>
        <a:p>
          <a:endParaRPr lang="es-ES"/>
        </a:p>
      </dgm:t>
    </dgm:pt>
    <dgm:pt modelId="{124E09C6-61C7-4F20-AEB8-1A13E319856C}" type="pres">
      <dgm:prSet presAssocID="{ECE59B93-A56F-43FD-8880-F3C4C460BCBD}" presName="mainComposite" presStyleCnt="0">
        <dgm:presLayoutVars>
          <dgm:chPref val="1"/>
          <dgm:dir/>
          <dgm:animOne val="branch"/>
          <dgm:animLvl val="lvl"/>
          <dgm:resizeHandles val="exact"/>
        </dgm:presLayoutVars>
      </dgm:prSet>
      <dgm:spPr/>
    </dgm:pt>
    <dgm:pt modelId="{2A40740C-F75E-456F-8090-35A359EC1E01}" type="pres">
      <dgm:prSet presAssocID="{ECE59B93-A56F-43FD-8880-F3C4C460BCBD}" presName="hierFlow" presStyleCnt="0"/>
      <dgm:spPr/>
    </dgm:pt>
    <dgm:pt modelId="{F2A4E424-26ED-4FF9-AB8A-8AE84A303288}" type="pres">
      <dgm:prSet presAssocID="{ECE59B93-A56F-43FD-8880-F3C4C460BCBD}" presName="hierChild1" presStyleCnt="0">
        <dgm:presLayoutVars>
          <dgm:chPref val="1"/>
          <dgm:animOne val="branch"/>
          <dgm:animLvl val="lvl"/>
        </dgm:presLayoutVars>
      </dgm:prSet>
      <dgm:spPr/>
    </dgm:pt>
    <dgm:pt modelId="{3D284C3D-D041-43C2-B2A1-85C6CA48CE60}" type="pres">
      <dgm:prSet presAssocID="{F80E5932-9427-47D8-B33B-73F8C3776EDD}" presName="Name14" presStyleCnt="0"/>
      <dgm:spPr/>
    </dgm:pt>
    <dgm:pt modelId="{2F73316F-D2A9-4C3F-9A3C-B28E8740738F}" type="pres">
      <dgm:prSet presAssocID="{F80E5932-9427-47D8-B33B-73F8C3776EDD}" presName="level1Shape" presStyleLbl="node0" presStyleIdx="0" presStyleCnt="1">
        <dgm:presLayoutVars>
          <dgm:chPref val="3"/>
        </dgm:presLayoutVars>
      </dgm:prSet>
      <dgm:spPr/>
    </dgm:pt>
    <dgm:pt modelId="{5170C73E-81C1-47A5-989D-63632E5894C8}" type="pres">
      <dgm:prSet presAssocID="{F80E5932-9427-47D8-B33B-73F8C3776EDD}" presName="hierChild2" presStyleCnt="0"/>
      <dgm:spPr/>
    </dgm:pt>
    <dgm:pt modelId="{2AD3F849-E85A-4BCA-883C-88E4F61C03B3}" type="pres">
      <dgm:prSet presAssocID="{C054D606-FB81-41B2-8E59-EDB600E21547}" presName="Name19" presStyleLbl="parChTrans1D2" presStyleIdx="0" presStyleCnt="2"/>
      <dgm:spPr/>
    </dgm:pt>
    <dgm:pt modelId="{56304174-9AD3-410C-B75D-870856A285A4}" type="pres">
      <dgm:prSet presAssocID="{3B44D526-0CED-4639-B091-640532A6D8F8}" presName="Name21" presStyleCnt="0"/>
      <dgm:spPr/>
    </dgm:pt>
    <dgm:pt modelId="{BD2FB3EF-7DFE-46C3-9B07-94F512572D2A}" type="pres">
      <dgm:prSet presAssocID="{3B44D526-0CED-4639-B091-640532A6D8F8}" presName="level2Shape" presStyleLbl="node2" presStyleIdx="0" presStyleCnt="2"/>
      <dgm:spPr/>
    </dgm:pt>
    <dgm:pt modelId="{635376DA-772D-4DCB-AAB5-34B1FB5BA0BB}" type="pres">
      <dgm:prSet presAssocID="{3B44D526-0CED-4639-B091-640532A6D8F8}" presName="hierChild3" presStyleCnt="0"/>
      <dgm:spPr/>
    </dgm:pt>
    <dgm:pt modelId="{EE80FCCF-E1A3-4EB5-8194-CFF6B50249BA}" type="pres">
      <dgm:prSet presAssocID="{68F5F409-3BD5-4664-B19E-F2EB694E9249}" presName="Name19" presStyleLbl="parChTrans1D3" presStyleIdx="0" presStyleCnt="4"/>
      <dgm:spPr/>
    </dgm:pt>
    <dgm:pt modelId="{AD18B222-ED21-48C3-A63B-9B2552E8CE3F}" type="pres">
      <dgm:prSet presAssocID="{5B21B32E-051C-4F60-ABD1-41BAE3C54820}" presName="Name21" presStyleCnt="0"/>
      <dgm:spPr/>
    </dgm:pt>
    <dgm:pt modelId="{4EAE5F5C-F26B-47E1-B43C-9B4A1E1D5A48}" type="pres">
      <dgm:prSet presAssocID="{5B21B32E-051C-4F60-ABD1-41BAE3C54820}" presName="level2Shape" presStyleLbl="node3" presStyleIdx="0" presStyleCnt="4"/>
      <dgm:spPr/>
    </dgm:pt>
    <dgm:pt modelId="{42D3F0A3-50FB-421B-829B-9F6F6AF727E6}" type="pres">
      <dgm:prSet presAssocID="{5B21B32E-051C-4F60-ABD1-41BAE3C54820}" presName="hierChild3" presStyleCnt="0"/>
      <dgm:spPr/>
    </dgm:pt>
    <dgm:pt modelId="{E3C81AE3-4E02-46C6-99DA-965BE14A7647}" type="pres">
      <dgm:prSet presAssocID="{0CCABDB1-C410-4699-AC6D-5B1461A57B10}" presName="Name19" presStyleLbl="parChTrans1D4" presStyleIdx="0" presStyleCnt="9"/>
      <dgm:spPr/>
    </dgm:pt>
    <dgm:pt modelId="{4EF23E7C-1585-4BCB-A29F-799292D510B9}" type="pres">
      <dgm:prSet presAssocID="{805D8F81-2A7F-49A3-BF75-99B9D82450FE}" presName="Name21" presStyleCnt="0"/>
      <dgm:spPr/>
    </dgm:pt>
    <dgm:pt modelId="{5C5EB3AE-E224-4CE6-AF75-727E0AADC8D4}" type="pres">
      <dgm:prSet presAssocID="{805D8F81-2A7F-49A3-BF75-99B9D82450FE}" presName="level2Shape" presStyleLbl="node4" presStyleIdx="0" presStyleCnt="9"/>
      <dgm:spPr/>
    </dgm:pt>
    <dgm:pt modelId="{3253EBBA-722F-47B2-8096-B6BEFBCDE745}" type="pres">
      <dgm:prSet presAssocID="{805D8F81-2A7F-49A3-BF75-99B9D82450FE}" presName="hierChild3" presStyleCnt="0"/>
      <dgm:spPr/>
    </dgm:pt>
    <dgm:pt modelId="{59339405-FEE0-4177-8E1E-EFD49E3382A8}" type="pres">
      <dgm:prSet presAssocID="{8C84BC4A-433F-4C10-A813-882B35B9A694}" presName="Name19" presStyleLbl="parChTrans1D4" presStyleIdx="1" presStyleCnt="9"/>
      <dgm:spPr/>
    </dgm:pt>
    <dgm:pt modelId="{0FAC1AAF-BD72-41FF-A448-B5C7E3CF9E90}" type="pres">
      <dgm:prSet presAssocID="{3E82906C-C3A7-4393-8B7A-C49435029FF8}" presName="Name21" presStyleCnt="0"/>
      <dgm:spPr/>
    </dgm:pt>
    <dgm:pt modelId="{6C488A67-1951-4BC5-A7C8-DDD7FD7EE062}" type="pres">
      <dgm:prSet presAssocID="{3E82906C-C3A7-4393-8B7A-C49435029FF8}" presName="level2Shape" presStyleLbl="node4" presStyleIdx="1" presStyleCnt="9"/>
      <dgm:spPr/>
    </dgm:pt>
    <dgm:pt modelId="{A06414F0-9B6D-4307-A895-4CF363F06F3C}" type="pres">
      <dgm:prSet presAssocID="{3E82906C-C3A7-4393-8B7A-C49435029FF8}" presName="hierChild3" presStyleCnt="0"/>
      <dgm:spPr/>
    </dgm:pt>
    <dgm:pt modelId="{24E905B3-4273-4E02-B234-3F89C5D94607}" type="pres">
      <dgm:prSet presAssocID="{5490BFA2-1073-4FA2-9C6C-9C87E3AFB461}" presName="Name19" presStyleLbl="parChTrans1D3" presStyleIdx="1" presStyleCnt="4"/>
      <dgm:spPr/>
    </dgm:pt>
    <dgm:pt modelId="{975E1E75-D642-4AD8-9C52-40B676647EE6}" type="pres">
      <dgm:prSet presAssocID="{4F3AA406-A585-4214-A2C0-26D6CAD89BA9}" presName="Name21" presStyleCnt="0"/>
      <dgm:spPr/>
    </dgm:pt>
    <dgm:pt modelId="{B4BDF7F5-C29A-4AAF-9A3E-61F49FF5ADC6}" type="pres">
      <dgm:prSet presAssocID="{4F3AA406-A585-4214-A2C0-26D6CAD89BA9}" presName="level2Shape" presStyleLbl="node3" presStyleIdx="1" presStyleCnt="4"/>
      <dgm:spPr/>
    </dgm:pt>
    <dgm:pt modelId="{29B6FA4D-5A22-4414-B230-7DFE564C26D6}" type="pres">
      <dgm:prSet presAssocID="{4F3AA406-A585-4214-A2C0-26D6CAD89BA9}" presName="hierChild3" presStyleCnt="0"/>
      <dgm:spPr/>
    </dgm:pt>
    <dgm:pt modelId="{714E2285-4BF1-4EDA-9B38-DF14412B846F}" type="pres">
      <dgm:prSet presAssocID="{3AADD106-3CAF-405D-8D79-05494BF41E79}" presName="Name19" presStyleLbl="parChTrans1D4" presStyleIdx="2" presStyleCnt="9"/>
      <dgm:spPr/>
    </dgm:pt>
    <dgm:pt modelId="{4C411F1A-C0EE-48CF-90A3-2DC008C56290}" type="pres">
      <dgm:prSet presAssocID="{D1B8A72B-4588-4804-877E-143897B4B136}" presName="Name21" presStyleCnt="0"/>
      <dgm:spPr/>
    </dgm:pt>
    <dgm:pt modelId="{3CD5EF88-497D-480A-8386-F9C57BFB387E}" type="pres">
      <dgm:prSet presAssocID="{D1B8A72B-4588-4804-877E-143897B4B136}" presName="level2Shape" presStyleLbl="node4" presStyleIdx="2" presStyleCnt="9"/>
      <dgm:spPr/>
    </dgm:pt>
    <dgm:pt modelId="{4933784E-B0A1-4266-9044-E5D73F315E9C}" type="pres">
      <dgm:prSet presAssocID="{D1B8A72B-4588-4804-877E-143897B4B136}" presName="hierChild3" presStyleCnt="0"/>
      <dgm:spPr/>
    </dgm:pt>
    <dgm:pt modelId="{0ADCCCCB-8BF5-4B4F-9D72-74152C220B93}" type="pres">
      <dgm:prSet presAssocID="{5617944B-FAB4-4107-9B6C-02D2FDE05010}" presName="Name19" presStyleLbl="parChTrans1D4" presStyleIdx="3" presStyleCnt="9"/>
      <dgm:spPr/>
    </dgm:pt>
    <dgm:pt modelId="{0A839A87-1C1D-4989-AA36-1D04C8BFB474}" type="pres">
      <dgm:prSet presAssocID="{EF96B169-0D45-432B-8A73-C9EA7EB2BD9C}" presName="Name21" presStyleCnt="0"/>
      <dgm:spPr/>
    </dgm:pt>
    <dgm:pt modelId="{B1D3C451-1112-4F00-8A81-10F7F2446AE2}" type="pres">
      <dgm:prSet presAssocID="{EF96B169-0D45-432B-8A73-C9EA7EB2BD9C}" presName="level2Shape" presStyleLbl="node4" presStyleIdx="3" presStyleCnt="9"/>
      <dgm:spPr/>
    </dgm:pt>
    <dgm:pt modelId="{D677FADE-4D3D-450C-A291-AF2515DA1AB5}" type="pres">
      <dgm:prSet presAssocID="{EF96B169-0D45-432B-8A73-C9EA7EB2BD9C}" presName="hierChild3" presStyleCnt="0"/>
      <dgm:spPr/>
    </dgm:pt>
    <dgm:pt modelId="{1268E670-8ADF-42B0-BD24-D84A6AC8FC75}" type="pres">
      <dgm:prSet presAssocID="{D12B69C4-DAE8-44DD-8278-8E90AEB9EC40}" presName="Name19" presStyleLbl="parChTrans1D4" presStyleIdx="4" presStyleCnt="9"/>
      <dgm:spPr/>
    </dgm:pt>
    <dgm:pt modelId="{D3205792-D66D-4CB5-932A-829F6F5CA1CB}" type="pres">
      <dgm:prSet presAssocID="{17446E0B-ABC5-45A9-B935-AEB88AC086C0}" presName="Name21" presStyleCnt="0"/>
      <dgm:spPr/>
    </dgm:pt>
    <dgm:pt modelId="{58619D40-599D-44E9-8F80-62CC3A35C618}" type="pres">
      <dgm:prSet presAssocID="{17446E0B-ABC5-45A9-B935-AEB88AC086C0}" presName="level2Shape" presStyleLbl="node4" presStyleIdx="4" presStyleCnt="9"/>
      <dgm:spPr/>
    </dgm:pt>
    <dgm:pt modelId="{D5E6434E-C3B6-437E-8E6E-FFFB2C7DD5D6}" type="pres">
      <dgm:prSet presAssocID="{17446E0B-ABC5-45A9-B935-AEB88AC086C0}" presName="hierChild3" presStyleCnt="0"/>
      <dgm:spPr/>
    </dgm:pt>
    <dgm:pt modelId="{084F995E-15B0-42A1-B7DF-67BA4983250A}" type="pres">
      <dgm:prSet presAssocID="{8ECCBD2D-33A2-4731-918A-83392735BD96}" presName="Name19" presStyleLbl="parChTrans1D4" presStyleIdx="5" presStyleCnt="9"/>
      <dgm:spPr/>
    </dgm:pt>
    <dgm:pt modelId="{86046D33-8A62-4CDF-87C0-6D5621D39D58}" type="pres">
      <dgm:prSet presAssocID="{D148909A-6A33-43E6-9A88-C8AC85F1F574}" presName="Name21" presStyleCnt="0"/>
      <dgm:spPr/>
    </dgm:pt>
    <dgm:pt modelId="{5D288F7A-C74B-4414-9BD8-4095B58BF1CE}" type="pres">
      <dgm:prSet presAssocID="{D148909A-6A33-43E6-9A88-C8AC85F1F574}" presName="level2Shape" presStyleLbl="node4" presStyleIdx="5" presStyleCnt="9"/>
      <dgm:spPr/>
    </dgm:pt>
    <dgm:pt modelId="{91923F2F-6D28-4D35-8AAA-8B1F28BDD7A0}" type="pres">
      <dgm:prSet presAssocID="{D148909A-6A33-43E6-9A88-C8AC85F1F574}" presName="hierChild3" presStyleCnt="0"/>
      <dgm:spPr/>
    </dgm:pt>
    <dgm:pt modelId="{9543261B-12DF-47A9-98B3-0272886E0AE4}" type="pres">
      <dgm:prSet presAssocID="{216774BC-C023-45C0-939D-980A49119584}" presName="Name19" presStyleLbl="parChTrans1D2" presStyleIdx="1" presStyleCnt="2"/>
      <dgm:spPr/>
    </dgm:pt>
    <dgm:pt modelId="{4EA25F65-97E2-46B6-964D-3F47EB50B0C3}" type="pres">
      <dgm:prSet presAssocID="{41800345-DAC5-45BB-92C0-BEE08A76DC11}" presName="Name21" presStyleCnt="0"/>
      <dgm:spPr/>
    </dgm:pt>
    <dgm:pt modelId="{1BAA974B-3E74-4A95-B31F-2F78FA3F0037}" type="pres">
      <dgm:prSet presAssocID="{41800345-DAC5-45BB-92C0-BEE08A76DC11}" presName="level2Shape" presStyleLbl="node2" presStyleIdx="1" presStyleCnt="2"/>
      <dgm:spPr/>
    </dgm:pt>
    <dgm:pt modelId="{D990630B-9E44-4857-9FF7-B6D37C55295D}" type="pres">
      <dgm:prSet presAssocID="{41800345-DAC5-45BB-92C0-BEE08A76DC11}" presName="hierChild3" presStyleCnt="0"/>
      <dgm:spPr/>
    </dgm:pt>
    <dgm:pt modelId="{789B4EC4-AF93-4C35-90CE-4CF3A67A2388}" type="pres">
      <dgm:prSet presAssocID="{7862E5A5-C2BB-451B-A3EA-70B8B51D3242}" presName="Name19" presStyleLbl="parChTrans1D3" presStyleIdx="2" presStyleCnt="4"/>
      <dgm:spPr/>
    </dgm:pt>
    <dgm:pt modelId="{2D50099C-EF30-4D48-8E9B-9CCF988D28BF}" type="pres">
      <dgm:prSet presAssocID="{A7F151C1-40F9-4AEB-ADEB-BF8CBEF4386A}" presName="Name21" presStyleCnt="0"/>
      <dgm:spPr/>
    </dgm:pt>
    <dgm:pt modelId="{DA3F1F50-53CC-45F0-B97B-F396CB880164}" type="pres">
      <dgm:prSet presAssocID="{A7F151C1-40F9-4AEB-ADEB-BF8CBEF4386A}" presName="level2Shape" presStyleLbl="node3" presStyleIdx="2" presStyleCnt="4"/>
      <dgm:spPr/>
    </dgm:pt>
    <dgm:pt modelId="{65149775-33AC-4629-B73C-036401C37F19}" type="pres">
      <dgm:prSet presAssocID="{A7F151C1-40F9-4AEB-ADEB-BF8CBEF4386A}" presName="hierChild3" presStyleCnt="0"/>
      <dgm:spPr/>
    </dgm:pt>
    <dgm:pt modelId="{74F97833-5D73-4E4F-A80F-FC9734744822}" type="pres">
      <dgm:prSet presAssocID="{F01C91A4-68BB-4F03-AB4A-2A4ABB04F3CB}" presName="Name19" presStyleLbl="parChTrans1D4" presStyleIdx="6" presStyleCnt="9"/>
      <dgm:spPr/>
    </dgm:pt>
    <dgm:pt modelId="{1700D289-D813-4140-AA27-5E3BE2E2E714}" type="pres">
      <dgm:prSet presAssocID="{5FC9AEBC-C7AD-45FE-A3A9-AC43BF7920C8}" presName="Name21" presStyleCnt="0"/>
      <dgm:spPr/>
    </dgm:pt>
    <dgm:pt modelId="{068E79D4-0150-4F21-B792-73243A2B92AD}" type="pres">
      <dgm:prSet presAssocID="{5FC9AEBC-C7AD-45FE-A3A9-AC43BF7920C8}" presName="level2Shape" presStyleLbl="node4" presStyleIdx="6" presStyleCnt="9"/>
      <dgm:spPr/>
    </dgm:pt>
    <dgm:pt modelId="{86F745A8-94FC-48A5-8B63-EB369CD13053}" type="pres">
      <dgm:prSet presAssocID="{5FC9AEBC-C7AD-45FE-A3A9-AC43BF7920C8}" presName="hierChild3" presStyleCnt="0"/>
      <dgm:spPr/>
    </dgm:pt>
    <dgm:pt modelId="{C215BDB3-0BF2-4799-8A3B-8FC62D019B71}" type="pres">
      <dgm:prSet presAssocID="{5447102C-28EB-4BEE-B036-5D641FF91A39}" presName="Name19" presStyleLbl="parChTrans1D4" presStyleIdx="7" presStyleCnt="9"/>
      <dgm:spPr/>
    </dgm:pt>
    <dgm:pt modelId="{59F20173-D4D5-4A8D-88C2-42A88617D233}" type="pres">
      <dgm:prSet presAssocID="{27553B14-FE0D-48C9-BD87-F21D6789ACB8}" presName="Name21" presStyleCnt="0"/>
      <dgm:spPr/>
    </dgm:pt>
    <dgm:pt modelId="{EA1E6A2B-77F5-4835-A71E-ADBFB661A43B}" type="pres">
      <dgm:prSet presAssocID="{27553B14-FE0D-48C9-BD87-F21D6789ACB8}" presName="level2Shape" presStyleLbl="node4" presStyleIdx="7" presStyleCnt="9"/>
      <dgm:spPr/>
    </dgm:pt>
    <dgm:pt modelId="{C45E7451-A6C2-4B18-AC4B-428A00B2FA6C}" type="pres">
      <dgm:prSet presAssocID="{27553B14-FE0D-48C9-BD87-F21D6789ACB8}" presName="hierChild3" presStyleCnt="0"/>
      <dgm:spPr/>
    </dgm:pt>
    <dgm:pt modelId="{0CF60BD0-FC9A-439D-91BB-CB022353A1D7}" type="pres">
      <dgm:prSet presAssocID="{59100914-678A-4E36-BF17-CB0F6B3C3DE2}" presName="Name19" presStyleLbl="parChTrans1D3" presStyleIdx="3" presStyleCnt="4"/>
      <dgm:spPr/>
    </dgm:pt>
    <dgm:pt modelId="{E651144F-495B-4F7F-9D51-222C4380C1AB}" type="pres">
      <dgm:prSet presAssocID="{F28BF8BF-8D1F-4179-A700-FE1896E75F2B}" presName="Name21" presStyleCnt="0"/>
      <dgm:spPr/>
    </dgm:pt>
    <dgm:pt modelId="{21DF0819-5134-496A-AB03-B038EBF77C35}" type="pres">
      <dgm:prSet presAssocID="{F28BF8BF-8D1F-4179-A700-FE1896E75F2B}" presName="level2Shape" presStyleLbl="node3" presStyleIdx="3" presStyleCnt="4"/>
      <dgm:spPr/>
    </dgm:pt>
    <dgm:pt modelId="{00E6AC4B-81B8-48EE-9B64-5DE50A3688FD}" type="pres">
      <dgm:prSet presAssocID="{F28BF8BF-8D1F-4179-A700-FE1896E75F2B}" presName="hierChild3" presStyleCnt="0"/>
      <dgm:spPr/>
    </dgm:pt>
    <dgm:pt modelId="{AE8B8585-76BB-4F20-A39A-21F89166A5E8}" type="pres">
      <dgm:prSet presAssocID="{EF6FD839-B8BA-4DE8-BD7C-E51F4C1D3DC5}" presName="Name19" presStyleLbl="parChTrans1D4" presStyleIdx="8" presStyleCnt="9"/>
      <dgm:spPr/>
    </dgm:pt>
    <dgm:pt modelId="{F0073F6D-0D59-4835-A009-0EB544698B85}" type="pres">
      <dgm:prSet presAssocID="{E304F27F-F78F-40A3-98BE-98A6171E7A3E}" presName="Name21" presStyleCnt="0"/>
      <dgm:spPr/>
    </dgm:pt>
    <dgm:pt modelId="{FEC4F245-3EA5-4722-82E3-609BDEC02EBC}" type="pres">
      <dgm:prSet presAssocID="{E304F27F-F78F-40A3-98BE-98A6171E7A3E}" presName="level2Shape" presStyleLbl="node4" presStyleIdx="8" presStyleCnt="9"/>
      <dgm:spPr/>
    </dgm:pt>
    <dgm:pt modelId="{72227002-80DE-47DC-9E60-1D40AE7FA88D}" type="pres">
      <dgm:prSet presAssocID="{E304F27F-F78F-40A3-98BE-98A6171E7A3E}" presName="hierChild3" presStyleCnt="0"/>
      <dgm:spPr/>
    </dgm:pt>
    <dgm:pt modelId="{5A334DE9-802D-407C-8A0E-AC7574B60A73}" type="pres">
      <dgm:prSet presAssocID="{ECE59B93-A56F-43FD-8880-F3C4C460BCBD}" presName="bgShapesFlow" presStyleCnt="0"/>
      <dgm:spPr/>
    </dgm:pt>
  </dgm:ptLst>
  <dgm:cxnLst>
    <dgm:cxn modelId="{45DF1D03-EBA9-4AA5-9964-477BD0F43A2B}" srcId="{5B21B32E-051C-4F60-ABD1-41BAE3C54820}" destId="{3E82906C-C3A7-4393-8B7A-C49435029FF8}" srcOrd="1" destOrd="0" parTransId="{8C84BC4A-433F-4C10-A813-882B35B9A694}" sibTransId="{DF25D73B-DB16-4E24-BA65-4D316DD46654}"/>
    <dgm:cxn modelId="{EB3D8408-41F2-4018-B519-25D644E87932}" srcId="{3B44D526-0CED-4639-B091-640532A6D8F8}" destId="{5B21B32E-051C-4F60-ABD1-41BAE3C54820}" srcOrd="0" destOrd="0" parTransId="{68F5F409-3BD5-4664-B19E-F2EB694E9249}" sibTransId="{32829C9A-EE05-4411-9D93-A7F416C231CF}"/>
    <dgm:cxn modelId="{27B0230A-147A-4ADE-9FC7-69CC56155686}" srcId="{4F3AA406-A585-4214-A2C0-26D6CAD89BA9}" destId="{EF96B169-0D45-432B-8A73-C9EA7EB2BD9C}" srcOrd="1" destOrd="0" parTransId="{5617944B-FAB4-4107-9B6C-02D2FDE05010}" sibTransId="{7448EF5B-98F8-47EE-BFB6-65DFAF98C5DC}"/>
    <dgm:cxn modelId="{F41B3A14-8C93-1544-A15C-17F4E0161782}" type="presOf" srcId="{805D8F81-2A7F-49A3-BF75-99B9D82450FE}" destId="{5C5EB3AE-E224-4CE6-AF75-727E0AADC8D4}" srcOrd="0" destOrd="0" presId="urn:microsoft.com/office/officeart/2005/8/layout/hierarchy6"/>
    <dgm:cxn modelId="{5FB4B11C-1B6F-0048-96A8-4FF801513DDB}" type="presOf" srcId="{D12B69C4-DAE8-44DD-8278-8E90AEB9EC40}" destId="{1268E670-8ADF-42B0-BD24-D84A6AC8FC75}" srcOrd="0" destOrd="0" presId="urn:microsoft.com/office/officeart/2005/8/layout/hierarchy6"/>
    <dgm:cxn modelId="{8054881E-A2DA-C647-929D-767A05F81CA0}" type="presOf" srcId="{3AADD106-3CAF-405D-8D79-05494BF41E79}" destId="{714E2285-4BF1-4EDA-9B38-DF14412B846F}" srcOrd="0" destOrd="0" presId="urn:microsoft.com/office/officeart/2005/8/layout/hierarchy6"/>
    <dgm:cxn modelId="{E9D2661F-DA97-8F40-92E8-CF6E71D144DF}" type="presOf" srcId="{59100914-678A-4E36-BF17-CB0F6B3C3DE2}" destId="{0CF60BD0-FC9A-439D-91BB-CB022353A1D7}" srcOrd="0" destOrd="0" presId="urn:microsoft.com/office/officeart/2005/8/layout/hierarchy6"/>
    <dgm:cxn modelId="{AF436D1F-EC32-4DFC-ACFE-1CAC4448B208}" srcId="{41800345-DAC5-45BB-92C0-BEE08A76DC11}" destId="{F28BF8BF-8D1F-4179-A700-FE1896E75F2B}" srcOrd="1" destOrd="0" parTransId="{59100914-678A-4E36-BF17-CB0F6B3C3DE2}" sibTransId="{B2F586FE-FEDA-47CA-BDBA-766D1DBFE7CA}"/>
    <dgm:cxn modelId="{F5F05721-B762-574A-9021-70675C795019}" type="presOf" srcId="{0CCABDB1-C410-4699-AC6D-5B1461A57B10}" destId="{E3C81AE3-4E02-46C6-99DA-965BE14A7647}" srcOrd="0" destOrd="0" presId="urn:microsoft.com/office/officeart/2005/8/layout/hierarchy6"/>
    <dgm:cxn modelId="{14F8A822-9084-A44F-9884-E26E8074217F}" type="presOf" srcId="{7862E5A5-C2BB-451B-A3EA-70B8B51D3242}" destId="{789B4EC4-AF93-4C35-90CE-4CF3A67A2388}" srcOrd="0" destOrd="0" presId="urn:microsoft.com/office/officeart/2005/8/layout/hierarchy6"/>
    <dgm:cxn modelId="{F32B242C-A491-B044-835F-B6141114F5B1}" type="presOf" srcId="{5447102C-28EB-4BEE-B036-5D641FF91A39}" destId="{C215BDB3-0BF2-4799-8A3B-8FC62D019B71}" srcOrd="0" destOrd="0" presId="urn:microsoft.com/office/officeart/2005/8/layout/hierarchy6"/>
    <dgm:cxn modelId="{1EAFF332-7335-AB47-8140-59BEAC9001DA}" type="presOf" srcId="{3E82906C-C3A7-4393-8B7A-C49435029FF8}" destId="{6C488A67-1951-4BC5-A7C8-DDD7FD7EE062}" srcOrd="0" destOrd="0" presId="urn:microsoft.com/office/officeart/2005/8/layout/hierarchy6"/>
    <dgm:cxn modelId="{A940AB35-329D-4B46-9D4D-9F05BF8E78B4}" srcId="{A7F151C1-40F9-4AEB-ADEB-BF8CBEF4386A}" destId="{27553B14-FE0D-48C9-BD87-F21D6789ACB8}" srcOrd="1" destOrd="0" parTransId="{5447102C-28EB-4BEE-B036-5D641FF91A39}" sibTransId="{03C716E1-A977-4FD9-AAB3-166F0BDD1634}"/>
    <dgm:cxn modelId="{F64E623F-1D3D-1E4E-8071-5A6CDDA60661}" type="presOf" srcId="{D148909A-6A33-43E6-9A88-C8AC85F1F574}" destId="{5D288F7A-C74B-4414-9BD8-4095B58BF1CE}" srcOrd="0" destOrd="0" presId="urn:microsoft.com/office/officeart/2005/8/layout/hierarchy6"/>
    <dgm:cxn modelId="{9F3C255B-3353-4EA8-BD21-21DA41A24A81}" srcId="{4F3AA406-A585-4214-A2C0-26D6CAD89BA9}" destId="{17446E0B-ABC5-45A9-B935-AEB88AC086C0}" srcOrd="2" destOrd="0" parTransId="{D12B69C4-DAE8-44DD-8278-8E90AEB9EC40}" sibTransId="{42D0AD73-9EFE-4960-99D7-1496749A7F63}"/>
    <dgm:cxn modelId="{7A51E15D-ACF9-AA40-AAC8-BA3B07AF0AF3}" type="presOf" srcId="{4F3AA406-A585-4214-A2C0-26D6CAD89BA9}" destId="{B4BDF7F5-C29A-4AAF-9A3E-61F49FF5ADC6}" srcOrd="0" destOrd="0" presId="urn:microsoft.com/office/officeart/2005/8/layout/hierarchy6"/>
    <dgm:cxn modelId="{69C15F5E-4AE7-2C4F-9350-CD37F60054B9}" type="presOf" srcId="{5FC9AEBC-C7AD-45FE-A3A9-AC43BF7920C8}" destId="{068E79D4-0150-4F21-B792-73243A2B92AD}" srcOrd="0" destOrd="0" presId="urn:microsoft.com/office/officeart/2005/8/layout/hierarchy6"/>
    <dgm:cxn modelId="{0370A45E-431A-4C39-AEDC-3B78D1AAE687}" srcId="{A7F151C1-40F9-4AEB-ADEB-BF8CBEF4386A}" destId="{5FC9AEBC-C7AD-45FE-A3A9-AC43BF7920C8}" srcOrd="0" destOrd="0" parTransId="{F01C91A4-68BB-4F03-AB4A-2A4ABB04F3CB}" sibTransId="{C01AFE4F-CF24-48E4-9918-B5FCD4ADA8A1}"/>
    <dgm:cxn modelId="{D9B3034C-78AA-0644-9CF4-4F92ED964AC0}" type="presOf" srcId="{ECE59B93-A56F-43FD-8880-F3C4C460BCBD}" destId="{124E09C6-61C7-4F20-AEB8-1A13E319856C}" srcOrd="0" destOrd="0" presId="urn:microsoft.com/office/officeart/2005/8/layout/hierarchy6"/>
    <dgm:cxn modelId="{54AC2E6F-4EF0-3E4D-BE48-4E7954F684B3}" type="presOf" srcId="{D1B8A72B-4588-4804-877E-143897B4B136}" destId="{3CD5EF88-497D-480A-8386-F9C57BFB387E}" srcOrd="0" destOrd="0" presId="urn:microsoft.com/office/officeart/2005/8/layout/hierarchy6"/>
    <dgm:cxn modelId="{314D5472-CBB6-4142-BD2E-DF7C3ED9928D}" type="presOf" srcId="{EF6FD839-B8BA-4DE8-BD7C-E51F4C1D3DC5}" destId="{AE8B8585-76BB-4F20-A39A-21F89166A5E8}" srcOrd="0" destOrd="0" presId="urn:microsoft.com/office/officeart/2005/8/layout/hierarchy6"/>
    <dgm:cxn modelId="{5D9C6E75-0694-C446-BE65-CD0227E68E7C}" type="presOf" srcId="{27553B14-FE0D-48C9-BD87-F21D6789ACB8}" destId="{EA1E6A2B-77F5-4835-A71E-ADBFB661A43B}" srcOrd="0" destOrd="0" presId="urn:microsoft.com/office/officeart/2005/8/layout/hierarchy6"/>
    <dgm:cxn modelId="{C93DE178-C1CB-3A43-B9BA-3717F20C83B3}" type="presOf" srcId="{41800345-DAC5-45BB-92C0-BEE08A76DC11}" destId="{1BAA974B-3E74-4A95-B31F-2F78FA3F0037}" srcOrd="0" destOrd="0" presId="urn:microsoft.com/office/officeart/2005/8/layout/hierarchy6"/>
    <dgm:cxn modelId="{C4A1DB7B-AA5C-EC46-B7BB-57E6BC52C005}" type="presOf" srcId="{F01C91A4-68BB-4F03-AB4A-2A4ABB04F3CB}" destId="{74F97833-5D73-4E4F-A80F-FC9734744822}" srcOrd="0" destOrd="0" presId="urn:microsoft.com/office/officeart/2005/8/layout/hierarchy6"/>
    <dgm:cxn modelId="{0AEC3D7E-4DCF-4B18-A919-54D1276EB4EE}" srcId="{3B44D526-0CED-4639-B091-640532A6D8F8}" destId="{4F3AA406-A585-4214-A2C0-26D6CAD89BA9}" srcOrd="1" destOrd="0" parTransId="{5490BFA2-1073-4FA2-9C6C-9C87E3AFB461}" sibTransId="{2E44B531-2910-4443-8E72-A01AAE74DCFB}"/>
    <dgm:cxn modelId="{7EB3AC88-B446-4823-95BE-566771D18277}" srcId="{5B21B32E-051C-4F60-ABD1-41BAE3C54820}" destId="{805D8F81-2A7F-49A3-BF75-99B9D82450FE}" srcOrd="0" destOrd="0" parTransId="{0CCABDB1-C410-4699-AC6D-5B1461A57B10}" sibTransId="{59A02AAF-EE42-47DE-8A1E-B8EE28A45D8B}"/>
    <dgm:cxn modelId="{5CE35389-D143-A547-A7EC-CEDF6A25F9E4}" type="presOf" srcId="{68F5F409-3BD5-4664-B19E-F2EB694E9249}" destId="{EE80FCCF-E1A3-4EB5-8194-CFF6B50249BA}" srcOrd="0" destOrd="0" presId="urn:microsoft.com/office/officeart/2005/8/layout/hierarchy6"/>
    <dgm:cxn modelId="{053F2590-F110-E345-A897-A7C774DF727E}" type="presOf" srcId="{5490BFA2-1073-4FA2-9C6C-9C87E3AFB461}" destId="{24E905B3-4273-4E02-B234-3F89C5D94607}" srcOrd="0" destOrd="0" presId="urn:microsoft.com/office/officeart/2005/8/layout/hierarchy6"/>
    <dgm:cxn modelId="{D496D593-1578-4E41-9266-F8B28A99B1D3}" srcId="{41800345-DAC5-45BB-92C0-BEE08A76DC11}" destId="{A7F151C1-40F9-4AEB-ADEB-BF8CBEF4386A}" srcOrd="0" destOrd="0" parTransId="{7862E5A5-C2BB-451B-A3EA-70B8B51D3242}" sibTransId="{4FF2BEA6-9EBF-4FE6-A68E-26A4E3763AB9}"/>
    <dgm:cxn modelId="{AA728596-050F-DE44-9DBA-225CA0A1CA19}" type="presOf" srcId="{17446E0B-ABC5-45A9-B935-AEB88AC086C0}" destId="{58619D40-599D-44E9-8F80-62CC3A35C618}" srcOrd="0" destOrd="0" presId="urn:microsoft.com/office/officeart/2005/8/layout/hierarchy6"/>
    <dgm:cxn modelId="{11B5CB97-272D-F347-AEF6-B0A7C08A522C}" type="presOf" srcId="{8C84BC4A-433F-4C10-A813-882B35B9A694}" destId="{59339405-FEE0-4177-8E1E-EFD49E3382A8}" srcOrd="0" destOrd="0" presId="urn:microsoft.com/office/officeart/2005/8/layout/hierarchy6"/>
    <dgm:cxn modelId="{42114CA1-D511-4075-AC21-BC47B2FBD066}" srcId="{F28BF8BF-8D1F-4179-A700-FE1896E75F2B}" destId="{E304F27F-F78F-40A3-98BE-98A6171E7A3E}" srcOrd="0" destOrd="0" parTransId="{EF6FD839-B8BA-4DE8-BD7C-E51F4C1D3DC5}" sibTransId="{98DEA690-0FFC-4967-BAFC-51A0B925F26D}"/>
    <dgm:cxn modelId="{133B99A7-0E34-46C1-B82C-DA131714B429}" srcId="{4F3AA406-A585-4214-A2C0-26D6CAD89BA9}" destId="{D1B8A72B-4588-4804-877E-143897B4B136}" srcOrd="0" destOrd="0" parTransId="{3AADD106-3CAF-405D-8D79-05494BF41E79}" sibTransId="{BCF86F69-F52B-4FA1-A387-E26E16430AB4}"/>
    <dgm:cxn modelId="{7AD831A8-B4FD-3D4D-B7BC-7B2EEB0BD425}" type="presOf" srcId="{5B21B32E-051C-4F60-ABD1-41BAE3C54820}" destId="{4EAE5F5C-F26B-47E1-B43C-9B4A1E1D5A48}" srcOrd="0" destOrd="0" presId="urn:microsoft.com/office/officeart/2005/8/layout/hierarchy6"/>
    <dgm:cxn modelId="{AF90E7B3-B5E3-4049-80D8-705C3AB525DA}" type="presOf" srcId="{C054D606-FB81-41B2-8E59-EDB600E21547}" destId="{2AD3F849-E85A-4BCA-883C-88E4F61C03B3}" srcOrd="0" destOrd="0" presId="urn:microsoft.com/office/officeart/2005/8/layout/hierarchy6"/>
    <dgm:cxn modelId="{7D701EB6-F23A-46CB-8819-680C723CE94E}" srcId="{4F3AA406-A585-4214-A2C0-26D6CAD89BA9}" destId="{D148909A-6A33-43E6-9A88-C8AC85F1F574}" srcOrd="3" destOrd="0" parTransId="{8ECCBD2D-33A2-4731-918A-83392735BD96}" sibTransId="{F067E539-5F7E-4B6C-8720-43404F2D8334}"/>
    <dgm:cxn modelId="{53E6E9BB-229E-AC47-BA06-67F89D7E426B}" type="presOf" srcId="{3B44D526-0CED-4639-B091-640532A6D8F8}" destId="{BD2FB3EF-7DFE-46C3-9B07-94F512572D2A}" srcOrd="0" destOrd="0" presId="urn:microsoft.com/office/officeart/2005/8/layout/hierarchy6"/>
    <dgm:cxn modelId="{E5D5E5BC-291B-B342-893B-561B94CEE6A2}" type="presOf" srcId="{8ECCBD2D-33A2-4731-918A-83392735BD96}" destId="{084F995E-15B0-42A1-B7DF-67BA4983250A}" srcOrd="0" destOrd="0" presId="urn:microsoft.com/office/officeart/2005/8/layout/hierarchy6"/>
    <dgm:cxn modelId="{01B366C4-3E0C-9A49-B80F-8AA28C8D467D}" type="presOf" srcId="{EF96B169-0D45-432B-8A73-C9EA7EB2BD9C}" destId="{B1D3C451-1112-4F00-8A81-10F7F2446AE2}" srcOrd="0" destOrd="0" presId="urn:microsoft.com/office/officeart/2005/8/layout/hierarchy6"/>
    <dgm:cxn modelId="{56DA50C7-0B17-441A-855A-3CB49AC08C50}" srcId="{F80E5932-9427-47D8-B33B-73F8C3776EDD}" destId="{3B44D526-0CED-4639-B091-640532A6D8F8}" srcOrd="0" destOrd="0" parTransId="{C054D606-FB81-41B2-8E59-EDB600E21547}" sibTransId="{7E741349-D055-45C0-BDDC-864ED4C56B67}"/>
    <dgm:cxn modelId="{0885B7CA-C922-4082-ADCC-A676ADB708AF}" srcId="{ECE59B93-A56F-43FD-8880-F3C4C460BCBD}" destId="{F80E5932-9427-47D8-B33B-73F8C3776EDD}" srcOrd="0" destOrd="0" parTransId="{D5A01724-5460-49A6-BCB4-4E15DCEF4CA0}" sibTransId="{B9E517A1-AFA0-4E81-85E5-4F884BBB54CA}"/>
    <dgm:cxn modelId="{5BA684D7-DBD7-D34E-86E4-F5BF82881BB8}" type="presOf" srcId="{E304F27F-F78F-40A3-98BE-98A6171E7A3E}" destId="{FEC4F245-3EA5-4722-82E3-609BDEC02EBC}" srcOrd="0" destOrd="0" presId="urn:microsoft.com/office/officeart/2005/8/layout/hierarchy6"/>
    <dgm:cxn modelId="{46A2FCD8-5E8C-6540-9ED5-51CE9BA61C26}" type="presOf" srcId="{F28BF8BF-8D1F-4179-A700-FE1896E75F2B}" destId="{21DF0819-5134-496A-AB03-B038EBF77C35}" srcOrd="0" destOrd="0" presId="urn:microsoft.com/office/officeart/2005/8/layout/hierarchy6"/>
    <dgm:cxn modelId="{147CD0E1-605A-A646-93F1-1B1D7BBE3257}" type="presOf" srcId="{216774BC-C023-45C0-939D-980A49119584}" destId="{9543261B-12DF-47A9-98B3-0272886E0AE4}" srcOrd="0" destOrd="0" presId="urn:microsoft.com/office/officeart/2005/8/layout/hierarchy6"/>
    <dgm:cxn modelId="{254413E6-5D78-8546-BB51-37C73D734A9D}" type="presOf" srcId="{5617944B-FAB4-4107-9B6C-02D2FDE05010}" destId="{0ADCCCCB-8BF5-4B4F-9D72-74152C220B93}" srcOrd="0" destOrd="0" presId="urn:microsoft.com/office/officeart/2005/8/layout/hierarchy6"/>
    <dgm:cxn modelId="{EA5009F4-1E19-554A-A77E-E108A29DF435}" type="presOf" srcId="{F80E5932-9427-47D8-B33B-73F8C3776EDD}" destId="{2F73316F-D2A9-4C3F-9A3C-B28E8740738F}" srcOrd="0" destOrd="0" presId="urn:microsoft.com/office/officeart/2005/8/layout/hierarchy6"/>
    <dgm:cxn modelId="{A8094EF6-EC4F-4FA4-AB5E-7E0137B3D972}" srcId="{F80E5932-9427-47D8-B33B-73F8C3776EDD}" destId="{41800345-DAC5-45BB-92C0-BEE08A76DC11}" srcOrd="1" destOrd="0" parTransId="{216774BC-C023-45C0-939D-980A49119584}" sibTransId="{68DFF7D4-C03A-415A-8591-7C37FF7067DA}"/>
    <dgm:cxn modelId="{7EFDD8F9-D683-B547-B978-0CEBF3696906}" type="presOf" srcId="{A7F151C1-40F9-4AEB-ADEB-BF8CBEF4386A}" destId="{DA3F1F50-53CC-45F0-B97B-F396CB880164}" srcOrd="0" destOrd="0" presId="urn:microsoft.com/office/officeart/2005/8/layout/hierarchy6"/>
    <dgm:cxn modelId="{3C798255-4A24-804B-968F-281C08AA2623}" type="presParOf" srcId="{124E09C6-61C7-4F20-AEB8-1A13E319856C}" destId="{2A40740C-F75E-456F-8090-35A359EC1E01}" srcOrd="0" destOrd="0" presId="urn:microsoft.com/office/officeart/2005/8/layout/hierarchy6"/>
    <dgm:cxn modelId="{1724E02B-141A-1244-AB4D-E65E21E244F5}" type="presParOf" srcId="{2A40740C-F75E-456F-8090-35A359EC1E01}" destId="{F2A4E424-26ED-4FF9-AB8A-8AE84A303288}" srcOrd="0" destOrd="0" presId="urn:microsoft.com/office/officeart/2005/8/layout/hierarchy6"/>
    <dgm:cxn modelId="{5AA78D34-1C87-B04C-869B-C97110AAF1EC}" type="presParOf" srcId="{F2A4E424-26ED-4FF9-AB8A-8AE84A303288}" destId="{3D284C3D-D041-43C2-B2A1-85C6CA48CE60}" srcOrd="0" destOrd="0" presId="urn:microsoft.com/office/officeart/2005/8/layout/hierarchy6"/>
    <dgm:cxn modelId="{144170E3-F488-4948-9DFB-D19E708890CA}" type="presParOf" srcId="{3D284C3D-D041-43C2-B2A1-85C6CA48CE60}" destId="{2F73316F-D2A9-4C3F-9A3C-B28E8740738F}" srcOrd="0" destOrd="0" presId="urn:microsoft.com/office/officeart/2005/8/layout/hierarchy6"/>
    <dgm:cxn modelId="{8A36D70B-73BD-094C-95DB-E890058FABAE}" type="presParOf" srcId="{3D284C3D-D041-43C2-B2A1-85C6CA48CE60}" destId="{5170C73E-81C1-47A5-989D-63632E5894C8}" srcOrd="1" destOrd="0" presId="urn:microsoft.com/office/officeart/2005/8/layout/hierarchy6"/>
    <dgm:cxn modelId="{BA15A9F6-C6CF-404E-B415-AA3EE292694C}" type="presParOf" srcId="{5170C73E-81C1-47A5-989D-63632E5894C8}" destId="{2AD3F849-E85A-4BCA-883C-88E4F61C03B3}" srcOrd="0" destOrd="0" presId="urn:microsoft.com/office/officeart/2005/8/layout/hierarchy6"/>
    <dgm:cxn modelId="{F1348F5E-6FF6-214B-A702-0EF9F57DC77A}" type="presParOf" srcId="{5170C73E-81C1-47A5-989D-63632E5894C8}" destId="{56304174-9AD3-410C-B75D-870856A285A4}" srcOrd="1" destOrd="0" presId="urn:microsoft.com/office/officeart/2005/8/layout/hierarchy6"/>
    <dgm:cxn modelId="{54668BC8-2EC8-5345-8CA3-C2A8BFAFEBA3}" type="presParOf" srcId="{56304174-9AD3-410C-B75D-870856A285A4}" destId="{BD2FB3EF-7DFE-46C3-9B07-94F512572D2A}" srcOrd="0" destOrd="0" presId="urn:microsoft.com/office/officeart/2005/8/layout/hierarchy6"/>
    <dgm:cxn modelId="{ACF1011D-B9EF-F74B-ADB0-750B2E051765}" type="presParOf" srcId="{56304174-9AD3-410C-B75D-870856A285A4}" destId="{635376DA-772D-4DCB-AAB5-34B1FB5BA0BB}" srcOrd="1" destOrd="0" presId="urn:microsoft.com/office/officeart/2005/8/layout/hierarchy6"/>
    <dgm:cxn modelId="{1D668448-BB8A-374C-8A1F-4FA3E4B584A3}" type="presParOf" srcId="{635376DA-772D-4DCB-AAB5-34B1FB5BA0BB}" destId="{EE80FCCF-E1A3-4EB5-8194-CFF6B50249BA}" srcOrd="0" destOrd="0" presId="urn:microsoft.com/office/officeart/2005/8/layout/hierarchy6"/>
    <dgm:cxn modelId="{5CE77E3E-0426-9A4F-8C0A-38A3AA19CA66}" type="presParOf" srcId="{635376DA-772D-4DCB-AAB5-34B1FB5BA0BB}" destId="{AD18B222-ED21-48C3-A63B-9B2552E8CE3F}" srcOrd="1" destOrd="0" presId="urn:microsoft.com/office/officeart/2005/8/layout/hierarchy6"/>
    <dgm:cxn modelId="{1961B4F1-8F5B-E748-9616-31D79A7FCC12}" type="presParOf" srcId="{AD18B222-ED21-48C3-A63B-9B2552E8CE3F}" destId="{4EAE5F5C-F26B-47E1-B43C-9B4A1E1D5A48}" srcOrd="0" destOrd="0" presId="urn:microsoft.com/office/officeart/2005/8/layout/hierarchy6"/>
    <dgm:cxn modelId="{CE0EBFDC-3BA4-A04A-A5F8-812EDACF12FF}" type="presParOf" srcId="{AD18B222-ED21-48C3-A63B-9B2552E8CE3F}" destId="{42D3F0A3-50FB-421B-829B-9F6F6AF727E6}" srcOrd="1" destOrd="0" presId="urn:microsoft.com/office/officeart/2005/8/layout/hierarchy6"/>
    <dgm:cxn modelId="{981B0DA1-64C1-F04A-8FB9-6562693BFBD9}" type="presParOf" srcId="{42D3F0A3-50FB-421B-829B-9F6F6AF727E6}" destId="{E3C81AE3-4E02-46C6-99DA-965BE14A7647}" srcOrd="0" destOrd="0" presId="urn:microsoft.com/office/officeart/2005/8/layout/hierarchy6"/>
    <dgm:cxn modelId="{0C61771E-8789-634C-9DBA-9E3B0756ABAA}" type="presParOf" srcId="{42D3F0A3-50FB-421B-829B-9F6F6AF727E6}" destId="{4EF23E7C-1585-4BCB-A29F-799292D510B9}" srcOrd="1" destOrd="0" presId="urn:microsoft.com/office/officeart/2005/8/layout/hierarchy6"/>
    <dgm:cxn modelId="{709A1B0C-342D-8F48-9414-019D0672951B}" type="presParOf" srcId="{4EF23E7C-1585-4BCB-A29F-799292D510B9}" destId="{5C5EB3AE-E224-4CE6-AF75-727E0AADC8D4}" srcOrd="0" destOrd="0" presId="urn:microsoft.com/office/officeart/2005/8/layout/hierarchy6"/>
    <dgm:cxn modelId="{3B4E783A-50CD-C442-9B74-6732E191527F}" type="presParOf" srcId="{4EF23E7C-1585-4BCB-A29F-799292D510B9}" destId="{3253EBBA-722F-47B2-8096-B6BEFBCDE745}" srcOrd="1" destOrd="0" presId="urn:microsoft.com/office/officeart/2005/8/layout/hierarchy6"/>
    <dgm:cxn modelId="{56106E67-029B-BE4E-ACA2-128AE20B647D}" type="presParOf" srcId="{42D3F0A3-50FB-421B-829B-9F6F6AF727E6}" destId="{59339405-FEE0-4177-8E1E-EFD49E3382A8}" srcOrd="2" destOrd="0" presId="urn:microsoft.com/office/officeart/2005/8/layout/hierarchy6"/>
    <dgm:cxn modelId="{4E472FE9-11D9-384E-88FD-FB1F85FED79D}" type="presParOf" srcId="{42D3F0A3-50FB-421B-829B-9F6F6AF727E6}" destId="{0FAC1AAF-BD72-41FF-A448-B5C7E3CF9E90}" srcOrd="3" destOrd="0" presId="urn:microsoft.com/office/officeart/2005/8/layout/hierarchy6"/>
    <dgm:cxn modelId="{92F226B2-F6B8-3B4A-AC60-CF12BFB2E20C}" type="presParOf" srcId="{0FAC1AAF-BD72-41FF-A448-B5C7E3CF9E90}" destId="{6C488A67-1951-4BC5-A7C8-DDD7FD7EE062}" srcOrd="0" destOrd="0" presId="urn:microsoft.com/office/officeart/2005/8/layout/hierarchy6"/>
    <dgm:cxn modelId="{7F8D78BE-8046-254C-8DE1-E0CE9336B7E3}" type="presParOf" srcId="{0FAC1AAF-BD72-41FF-A448-B5C7E3CF9E90}" destId="{A06414F0-9B6D-4307-A895-4CF363F06F3C}" srcOrd="1" destOrd="0" presId="urn:microsoft.com/office/officeart/2005/8/layout/hierarchy6"/>
    <dgm:cxn modelId="{9ED6F1F0-4BFB-B440-BB6D-BFB71D4AAB94}" type="presParOf" srcId="{635376DA-772D-4DCB-AAB5-34B1FB5BA0BB}" destId="{24E905B3-4273-4E02-B234-3F89C5D94607}" srcOrd="2" destOrd="0" presId="urn:microsoft.com/office/officeart/2005/8/layout/hierarchy6"/>
    <dgm:cxn modelId="{E930AB5F-342C-0A43-98CD-063271A4405B}" type="presParOf" srcId="{635376DA-772D-4DCB-AAB5-34B1FB5BA0BB}" destId="{975E1E75-D642-4AD8-9C52-40B676647EE6}" srcOrd="3" destOrd="0" presId="urn:microsoft.com/office/officeart/2005/8/layout/hierarchy6"/>
    <dgm:cxn modelId="{6655D59F-055A-2C40-9AE5-439CB0A66EFB}" type="presParOf" srcId="{975E1E75-D642-4AD8-9C52-40B676647EE6}" destId="{B4BDF7F5-C29A-4AAF-9A3E-61F49FF5ADC6}" srcOrd="0" destOrd="0" presId="urn:microsoft.com/office/officeart/2005/8/layout/hierarchy6"/>
    <dgm:cxn modelId="{EA22B376-605C-DE42-9AE6-ECE16FBB12F4}" type="presParOf" srcId="{975E1E75-D642-4AD8-9C52-40B676647EE6}" destId="{29B6FA4D-5A22-4414-B230-7DFE564C26D6}" srcOrd="1" destOrd="0" presId="urn:microsoft.com/office/officeart/2005/8/layout/hierarchy6"/>
    <dgm:cxn modelId="{CC79A0FA-4494-4D40-AFF7-0138C93D6A1B}" type="presParOf" srcId="{29B6FA4D-5A22-4414-B230-7DFE564C26D6}" destId="{714E2285-4BF1-4EDA-9B38-DF14412B846F}" srcOrd="0" destOrd="0" presId="urn:microsoft.com/office/officeart/2005/8/layout/hierarchy6"/>
    <dgm:cxn modelId="{167C9B5B-3A9E-D94D-96B6-3185C7BA2564}" type="presParOf" srcId="{29B6FA4D-5A22-4414-B230-7DFE564C26D6}" destId="{4C411F1A-C0EE-48CF-90A3-2DC008C56290}" srcOrd="1" destOrd="0" presId="urn:microsoft.com/office/officeart/2005/8/layout/hierarchy6"/>
    <dgm:cxn modelId="{25DCE12C-1E99-7448-AE49-EB30B6A25908}" type="presParOf" srcId="{4C411F1A-C0EE-48CF-90A3-2DC008C56290}" destId="{3CD5EF88-497D-480A-8386-F9C57BFB387E}" srcOrd="0" destOrd="0" presId="urn:microsoft.com/office/officeart/2005/8/layout/hierarchy6"/>
    <dgm:cxn modelId="{EF2F3085-35EB-7E42-9E48-CEFF38EBD6CF}" type="presParOf" srcId="{4C411F1A-C0EE-48CF-90A3-2DC008C56290}" destId="{4933784E-B0A1-4266-9044-E5D73F315E9C}" srcOrd="1" destOrd="0" presId="urn:microsoft.com/office/officeart/2005/8/layout/hierarchy6"/>
    <dgm:cxn modelId="{A0B4D9C1-BA6C-B242-8EE2-3C245322FBA4}" type="presParOf" srcId="{29B6FA4D-5A22-4414-B230-7DFE564C26D6}" destId="{0ADCCCCB-8BF5-4B4F-9D72-74152C220B93}" srcOrd="2" destOrd="0" presId="urn:microsoft.com/office/officeart/2005/8/layout/hierarchy6"/>
    <dgm:cxn modelId="{DDCD5CE0-FF2F-F249-9A14-4299170A8092}" type="presParOf" srcId="{29B6FA4D-5A22-4414-B230-7DFE564C26D6}" destId="{0A839A87-1C1D-4989-AA36-1D04C8BFB474}" srcOrd="3" destOrd="0" presId="urn:microsoft.com/office/officeart/2005/8/layout/hierarchy6"/>
    <dgm:cxn modelId="{07481012-C2F7-FF44-878D-CB969BC817C2}" type="presParOf" srcId="{0A839A87-1C1D-4989-AA36-1D04C8BFB474}" destId="{B1D3C451-1112-4F00-8A81-10F7F2446AE2}" srcOrd="0" destOrd="0" presId="urn:microsoft.com/office/officeart/2005/8/layout/hierarchy6"/>
    <dgm:cxn modelId="{757D1492-D148-F149-96EA-B86FAA16410A}" type="presParOf" srcId="{0A839A87-1C1D-4989-AA36-1D04C8BFB474}" destId="{D677FADE-4D3D-450C-A291-AF2515DA1AB5}" srcOrd="1" destOrd="0" presId="urn:microsoft.com/office/officeart/2005/8/layout/hierarchy6"/>
    <dgm:cxn modelId="{321E697D-07F6-6D4A-8652-A10716BD2F43}" type="presParOf" srcId="{29B6FA4D-5A22-4414-B230-7DFE564C26D6}" destId="{1268E670-8ADF-42B0-BD24-D84A6AC8FC75}" srcOrd="4" destOrd="0" presId="urn:microsoft.com/office/officeart/2005/8/layout/hierarchy6"/>
    <dgm:cxn modelId="{2EC82699-614C-E74F-A6B3-C120752E46DE}" type="presParOf" srcId="{29B6FA4D-5A22-4414-B230-7DFE564C26D6}" destId="{D3205792-D66D-4CB5-932A-829F6F5CA1CB}" srcOrd="5" destOrd="0" presId="urn:microsoft.com/office/officeart/2005/8/layout/hierarchy6"/>
    <dgm:cxn modelId="{4D3ECE00-A7C6-594A-BA58-D3892C294171}" type="presParOf" srcId="{D3205792-D66D-4CB5-932A-829F6F5CA1CB}" destId="{58619D40-599D-44E9-8F80-62CC3A35C618}" srcOrd="0" destOrd="0" presId="urn:microsoft.com/office/officeart/2005/8/layout/hierarchy6"/>
    <dgm:cxn modelId="{FE8D1BB3-4DD3-9445-9FF0-5CFFE6F8CC02}" type="presParOf" srcId="{D3205792-D66D-4CB5-932A-829F6F5CA1CB}" destId="{D5E6434E-C3B6-437E-8E6E-FFFB2C7DD5D6}" srcOrd="1" destOrd="0" presId="urn:microsoft.com/office/officeart/2005/8/layout/hierarchy6"/>
    <dgm:cxn modelId="{D9EBE8B3-E30D-104E-B2D0-F0F20539F966}" type="presParOf" srcId="{29B6FA4D-5A22-4414-B230-7DFE564C26D6}" destId="{084F995E-15B0-42A1-B7DF-67BA4983250A}" srcOrd="6" destOrd="0" presId="urn:microsoft.com/office/officeart/2005/8/layout/hierarchy6"/>
    <dgm:cxn modelId="{98DBFD33-A4A1-B947-8AD8-63BC71F0F396}" type="presParOf" srcId="{29B6FA4D-5A22-4414-B230-7DFE564C26D6}" destId="{86046D33-8A62-4CDF-87C0-6D5621D39D58}" srcOrd="7" destOrd="0" presId="urn:microsoft.com/office/officeart/2005/8/layout/hierarchy6"/>
    <dgm:cxn modelId="{7707016C-D96D-C348-8C37-398254454D90}" type="presParOf" srcId="{86046D33-8A62-4CDF-87C0-6D5621D39D58}" destId="{5D288F7A-C74B-4414-9BD8-4095B58BF1CE}" srcOrd="0" destOrd="0" presId="urn:microsoft.com/office/officeart/2005/8/layout/hierarchy6"/>
    <dgm:cxn modelId="{99C2103B-12D1-8648-9845-6EEF8B730F15}" type="presParOf" srcId="{86046D33-8A62-4CDF-87C0-6D5621D39D58}" destId="{91923F2F-6D28-4D35-8AAA-8B1F28BDD7A0}" srcOrd="1" destOrd="0" presId="urn:microsoft.com/office/officeart/2005/8/layout/hierarchy6"/>
    <dgm:cxn modelId="{7B1F1411-40DD-344E-A2FC-16769568A2C4}" type="presParOf" srcId="{5170C73E-81C1-47A5-989D-63632E5894C8}" destId="{9543261B-12DF-47A9-98B3-0272886E0AE4}" srcOrd="2" destOrd="0" presId="urn:microsoft.com/office/officeart/2005/8/layout/hierarchy6"/>
    <dgm:cxn modelId="{4AB40EE0-C8E1-374C-BFA7-236EDDA21CC8}" type="presParOf" srcId="{5170C73E-81C1-47A5-989D-63632E5894C8}" destId="{4EA25F65-97E2-46B6-964D-3F47EB50B0C3}" srcOrd="3" destOrd="0" presId="urn:microsoft.com/office/officeart/2005/8/layout/hierarchy6"/>
    <dgm:cxn modelId="{7021F6A8-4295-444C-8684-E2B022D2E06B}" type="presParOf" srcId="{4EA25F65-97E2-46B6-964D-3F47EB50B0C3}" destId="{1BAA974B-3E74-4A95-B31F-2F78FA3F0037}" srcOrd="0" destOrd="0" presId="urn:microsoft.com/office/officeart/2005/8/layout/hierarchy6"/>
    <dgm:cxn modelId="{8A8D8B42-65DA-A840-8212-3445AC6BF938}" type="presParOf" srcId="{4EA25F65-97E2-46B6-964D-3F47EB50B0C3}" destId="{D990630B-9E44-4857-9FF7-B6D37C55295D}" srcOrd="1" destOrd="0" presId="urn:microsoft.com/office/officeart/2005/8/layout/hierarchy6"/>
    <dgm:cxn modelId="{F223D646-C5E6-3848-8114-6029B534805B}" type="presParOf" srcId="{D990630B-9E44-4857-9FF7-B6D37C55295D}" destId="{789B4EC4-AF93-4C35-90CE-4CF3A67A2388}" srcOrd="0" destOrd="0" presId="urn:microsoft.com/office/officeart/2005/8/layout/hierarchy6"/>
    <dgm:cxn modelId="{2F50A638-8A2D-4946-A712-4E8B9E5281AE}" type="presParOf" srcId="{D990630B-9E44-4857-9FF7-B6D37C55295D}" destId="{2D50099C-EF30-4D48-8E9B-9CCF988D28BF}" srcOrd="1" destOrd="0" presId="urn:microsoft.com/office/officeart/2005/8/layout/hierarchy6"/>
    <dgm:cxn modelId="{072A95E2-A142-D84A-9A3C-C6EDEF7E914E}" type="presParOf" srcId="{2D50099C-EF30-4D48-8E9B-9CCF988D28BF}" destId="{DA3F1F50-53CC-45F0-B97B-F396CB880164}" srcOrd="0" destOrd="0" presId="urn:microsoft.com/office/officeart/2005/8/layout/hierarchy6"/>
    <dgm:cxn modelId="{A4AC6221-014B-8941-A0E7-AF8CF2682D5C}" type="presParOf" srcId="{2D50099C-EF30-4D48-8E9B-9CCF988D28BF}" destId="{65149775-33AC-4629-B73C-036401C37F19}" srcOrd="1" destOrd="0" presId="urn:microsoft.com/office/officeart/2005/8/layout/hierarchy6"/>
    <dgm:cxn modelId="{E153B5D1-C9AA-C34F-BFA9-577F1C2333A5}" type="presParOf" srcId="{65149775-33AC-4629-B73C-036401C37F19}" destId="{74F97833-5D73-4E4F-A80F-FC9734744822}" srcOrd="0" destOrd="0" presId="urn:microsoft.com/office/officeart/2005/8/layout/hierarchy6"/>
    <dgm:cxn modelId="{1E388A83-56E0-EE46-8BE2-838F61BC6FE6}" type="presParOf" srcId="{65149775-33AC-4629-B73C-036401C37F19}" destId="{1700D289-D813-4140-AA27-5E3BE2E2E714}" srcOrd="1" destOrd="0" presId="urn:microsoft.com/office/officeart/2005/8/layout/hierarchy6"/>
    <dgm:cxn modelId="{58A3372A-39B0-B240-B9E9-0A3962C457F5}" type="presParOf" srcId="{1700D289-D813-4140-AA27-5E3BE2E2E714}" destId="{068E79D4-0150-4F21-B792-73243A2B92AD}" srcOrd="0" destOrd="0" presId="urn:microsoft.com/office/officeart/2005/8/layout/hierarchy6"/>
    <dgm:cxn modelId="{9B1C811C-7EBA-0041-9678-B09C6746D837}" type="presParOf" srcId="{1700D289-D813-4140-AA27-5E3BE2E2E714}" destId="{86F745A8-94FC-48A5-8B63-EB369CD13053}" srcOrd="1" destOrd="0" presId="urn:microsoft.com/office/officeart/2005/8/layout/hierarchy6"/>
    <dgm:cxn modelId="{386F1D7C-B43A-E441-A340-0825A9314B3E}" type="presParOf" srcId="{65149775-33AC-4629-B73C-036401C37F19}" destId="{C215BDB3-0BF2-4799-8A3B-8FC62D019B71}" srcOrd="2" destOrd="0" presId="urn:microsoft.com/office/officeart/2005/8/layout/hierarchy6"/>
    <dgm:cxn modelId="{E5D6EE29-D194-D04D-A760-573FD5084A5B}" type="presParOf" srcId="{65149775-33AC-4629-B73C-036401C37F19}" destId="{59F20173-D4D5-4A8D-88C2-42A88617D233}" srcOrd="3" destOrd="0" presId="urn:microsoft.com/office/officeart/2005/8/layout/hierarchy6"/>
    <dgm:cxn modelId="{128D18CF-E6F3-B741-8FEB-9BF95F7C48EC}" type="presParOf" srcId="{59F20173-D4D5-4A8D-88C2-42A88617D233}" destId="{EA1E6A2B-77F5-4835-A71E-ADBFB661A43B}" srcOrd="0" destOrd="0" presId="urn:microsoft.com/office/officeart/2005/8/layout/hierarchy6"/>
    <dgm:cxn modelId="{8BAFC928-A546-244A-9C55-27DA9FCFD21C}" type="presParOf" srcId="{59F20173-D4D5-4A8D-88C2-42A88617D233}" destId="{C45E7451-A6C2-4B18-AC4B-428A00B2FA6C}" srcOrd="1" destOrd="0" presId="urn:microsoft.com/office/officeart/2005/8/layout/hierarchy6"/>
    <dgm:cxn modelId="{3DF45977-9BEE-5B4A-80B1-E1E478F1D9A4}" type="presParOf" srcId="{D990630B-9E44-4857-9FF7-B6D37C55295D}" destId="{0CF60BD0-FC9A-439D-91BB-CB022353A1D7}" srcOrd="2" destOrd="0" presId="urn:microsoft.com/office/officeart/2005/8/layout/hierarchy6"/>
    <dgm:cxn modelId="{B761569D-4E5F-D943-9D6E-7EDCF1733A9C}" type="presParOf" srcId="{D990630B-9E44-4857-9FF7-B6D37C55295D}" destId="{E651144F-495B-4F7F-9D51-222C4380C1AB}" srcOrd="3" destOrd="0" presId="urn:microsoft.com/office/officeart/2005/8/layout/hierarchy6"/>
    <dgm:cxn modelId="{8B21E413-1DF6-1545-A794-09D25055092A}" type="presParOf" srcId="{E651144F-495B-4F7F-9D51-222C4380C1AB}" destId="{21DF0819-5134-496A-AB03-B038EBF77C35}" srcOrd="0" destOrd="0" presId="urn:microsoft.com/office/officeart/2005/8/layout/hierarchy6"/>
    <dgm:cxn modelId="{6527AC24-E0D8-E243-923E-6583C5AFB7B1}" type="presParOf" srcId="{E651144F-495B-4F7F-9D51-222C4380C1AB}" destId="{00E6AC4B-81B8-48EE-9B64-5DE50A3688FD}" srcOrd="1" destOrd="0" presId="urn:microsoft.com/office/officeart/2005/8/layout/hierarchy6"/>
    <dgm:cxn modelId="{80DEAA78-BBB8-A640-B83A-633412468E65}" type="presParOf" srcId="{00E6AC4B-81B8-48EE-9B64-5DE50A3688FD}" destId="{AE8B8585-76BB-4F20-A39A-21F89166A5E8}" srcOrd="0" destOrd="0" presId="urn:microsoft.com/office/officeart/2005/8/layout/hierarchy6"/>
    <dgm:cxn modelId="{97407167-446E-304D-B82C-35260CCC5501}" type="presParOf" srcId="{00E6AC4B-81B8-48EE-9B64-5DE50A3688FD}" destId="{F0073F6D-0D59-4835-A009-0EB544698B85}" srcOrd="1" destOrd="0" presId="urn:microsoft.com/office/officeart/2005/8/layout/hierarchy6"/>
    <dgm:cxn modelId="{27F76420-F1EA-F645-9A0B-50DAA03BD03B}" type="presParOf" srcId="{F0073F6D-0D59-4835-A009-0EB544698B85}" destId="{FEC4F245-3EA5-4722-82E3-609BDEC02EBC}" srcOrd="0" destOrd="0" presId="urn:microsoft.com/office/officeart/2005/8/layout/hierarchy6"/>
    <dgm:cxn modelId="{68A5E600-1887-C646-B584-4A20289C344E}" type="presParOf" srcId="{F0073F6D-0D59-4835-A009-0EB544698B85}" destId="{72227002-80DE-47DC-9E60-1D40AE7FA88D}" srcOrd="1" destOrd="0" presId="urn:microsoft.com/office/officeart/2005/8/layout/hierarchy6"/>
    <dgm:cxn modelId="{CEB4991D-13F8-644E-9C9B-6433AEB34CE8}" type="presParOf" srcId="{124E09C6-61C7-4F20-AEB8-1A13E319856C}" destId="{5A334DE9-802D-407C-8A0E-AC7574B60A73}"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C5E6522-E2E7-46BD-9F4A-1720336BB9E1}" type="doc">
      <dgm:prSet loTypeId="urn:microsoft.com/office/officeart/2005/8/layout/orgChart1" loCatId="hierarchy" qsTypeId="urn:microsoft.com/office/officeart/2005/8/quickstyle/simple1" qsCatId="simple" csTypeId="urn:microsoft.com/office/officeart/2005/8/colors/accent0_2" csCatId="mainScheme" phldr="1"/>
      <dgm:spPr/>
      <dgm:t>
        <a:bodyPr/>
        <a:lstStyle/>
        <a:p>
          <a:endParaRPr lang="es-ES"/>
        </a:p>
      </dgm:t>
    </dgm:pt>
    <dgm:pt modelId="{DE4BE044-758C-4F60-A60F-D4CD446E2032}">
      <dgm:prSet phldrT="[Texto]"/>
      <dgm:spPr/>
      <dgm:t>
        <a:bodyPr/>
        <a:lstStyle/>
        <a:p>
          <a:r>
            <a:rPr lang="es-ES"/>
            <a:t>SAR</a:t>
          </a:r>
        </a:p>
      </dgm:t>
    </dgm:pt>
    <dgm:pt modelId="{8A55E839-1818-4823-87D1-4F5C591ECDAD}" type="parTrans" cxnId="{BA94B254-3553-472B-B7B2-A9101573EB10}">
      <dgm:prSet/>
      <dgm:spPr/>
      <dgm:t>
        <a:bodyPr/>
        <a:lstStyle/>
        <a:p>
          <a:endParaRPr lang="es-ES"/>
        </a:p>
      </dgm:t>
    </dgm:pt>
    <dgm:pt modelId="{E1C489DF-CFF4-432A-AA7C-7E71C477099F}" type="sibTrans" cxnId="{BA94B254-3553-472B-B7B2-A9101573EB10}">
      <dgm:prSet/>
      <dgm:spPr/>
      <dgm:t>
        <a:bodyPr/>
        <a:lstStyle/>
        <a:p>
          <a:endParaRPr lang="es-ES"/>
        </a:p>
      </dgm:t>
    </dgm:pt>
    <dgm:pt modelId="{A1A7761B-E041-4A05-B06D-231C338B0968}">
      <dgm:prSet phldrT="[Texto]"/>
      <dgm:spPr/>
      <dgm:t>
        <a:bodyPr/>
        <a:lstStyle/>
        <a:p>
          <a:r>
            <a:rPr lang="es-ES"/>
            <a:t>Servidor</a:t>
          </a:r>
        </a:p>
      </dgm:t>
    </dgm:pt>
    <dgm:pt modelId="{88AF8C7F-D009-4896-BB74-F4BA34796BBA}" type="parTrans" cxnId="{45A0881E-BC5B-46FD-B16D-EA9E95A9A792}">
      <dgm:prSet/>
      <dgm:spPr/>
      <dgm:t>
        <a:bodyPr/>
        <a:lstStyle/>
        <a:p>
          <a:endParaRPr lang="es-ES"/>
        </a:p>
      </dgm:t>
    </dgm:pt>
    <dgm:pt modelId="{114797FA-4F52-40CF-ACF9-0A74B7AC7B3B}" type="sibTrans" cxnId="{45A0881E-BC5B-46FD-B16D-EA9E95A9A792}">
      <dgm:prSet/>
      <dgm:spPr/>
      <dgm:t>
        <a:bodyPr/>
        <a:lstStyle/>
        <a:p>
          <a:endParaRPr lang="es-ES"/>
        </a:p>
      </dgm:t>
    </dgm:pt>
    <dgm:pt modelId="{C0B81E99-4BE5-478B-AC17-F4AF621A1C3E}">
      <dgm:prSet phldrT="[Texto]"/>
      <dgm:spPr/>
      <dgm:t>
        <a:bodyPr/>
        <a:lstStyle/>
        <a:p>
          <a:r>
            <a:rPr lang="es-ES"/>
            <a:t>Server.js</a:t>
          </a:r>
        </a:p>
      </dgm:t>
    </dgm:pt>
    <dgm:pt modelId="{DA52BE67-E201-40D0-8BE5-0D28FDBAD8C3}" type="parTrans" cxnId="{A3F92CB3-289B-41A3-A6B5-FF1C6FF1EF36}">
      <dgm:prSet/>
      <dgm:spPr/>
      <dgm:t>
        <a:bodyPr/>
        <a:lstStyle/>
        <a:p>
          <a:endParaRPr lang="es-ES"/>
        </a:p>
      </dgm:t>
    </dgm:pt>
    <dgm:pt modelId="{A2CF8B84-2DDC-4679-80EC-19F464362E80}" type="sibTrans" cxnId="{A3F92CB3-289B-41A3-A6B5-FF1C6FF1EF36}">
      <dgm:prSet/>
      <dgm:spPr/>
      <dgm:t>
        <a:bodyPr/>
        <a:lstStyle/>
        <a:p>
          <a:endParaRPr lang="es-ES"/>
        </a:p>
      </dgm:t>
    </dgm:pt>
    <dgm:pt modelId="{DCACFEA0-8D5E-495B-B05C-49A2CE3F735D}">
      <dgm:prSet phldrT="[Texto]"/>
      <dgm:spPr/>
      <dgm:t>
        <a:bodyPr/>
        <a:lstStyle/>
        <a:p>
          <a:r>
            <a:rPr lang="es-ES"/>
            <a:t>Server</a:t>
          </a:r>
        </a:p>
      </dgm:t>
    </dgm:pt>
    <dgm:pt modelId="{42595D8B-D9F8-4A1A-ACF9-D9C68646CE1E}" type="parTrans" cxnId="{A6DD1A8A-BF7C-409E-9D29-346B52234D85}">
      <dgm:prSet/>
      <dgm:spPr/>
      <dgm:t>
        <a:bodyPr/>
        <a:lstStyle/>
        <a:p>
          <a:endParaRPr lang="es-ES"/>
        </a:p>
      </dgm:t>
    </dgm:pt>
    <dgm:pt modelId="{81371B3F-CED7-4B57-AF12-7B531BAADD66}" type="sibTrans" cxnId="{A6DD1A8A-BF7C-409E-9D29-346B52234D85}">
      <dgm:prSet/>
      <dgm:spPr/>
      <dgm:t>
        <a:bodyPr/>
        <a:lstStyle/>
        <a:p>
          <a:endParaRPr lang="es-ES"/>
        </a:p>
      </dgm:t>
    </dgm:pt>
    <dgm:pt modelId="{E8C5C41D-97A5-4603-A35C-BDD1D96C3476}">
      <dgm:prSet phldrT="[Texto]"/>
      <dgm:spPr/>
      <dgm:t>
        <a:bodyPr/>
        <a:lstStyle/>
        <a:p>
          <a:r>
            <a:rPr lang="es-ES"/>
            <a:t>Routes</a:t>
          </a:r>
        </a:p>
      </dgm:t>
    </dgm:pt>
    <dgm:pt modelId="{3A607308-714B-464C-838A-6E4E1E09D56F}" type="parTrans" cxnId="{DBBA8B91-0E74-48BD-BAF7-C2796331A7C7}">
      <dgm:prSet/>
      <dgm:spPr/>
      <dgm:t>
        <a:bodyPr/>
        <a:lstStyle/>
        <a:p>
          <a:endParaRPr lang="es-ES"/>
        </a:p>
      </dgm:t>
    </dgm:pt>
    <dgm:pt modelId="{C25850D1-68B0-447D-BCFB-212E7621179D}" type="sibTrans" cxnId="{DBBA8B91-0E74-48BD-BAF7-C2796331A7C7}">
      <dgm:prSet/>
      <dgm:spPr/>
      <dgm:t>
        <a:bodyPr/>
        <a:lstStyle/>
        <a:p>
          <a:endParaRPr lang="es-ES"/>
        </a:p>
      </dgm:t>
    </dgm:pt>
    <dgm:pt modelId="{62E69155-D7AE-4C1F-9D01-63E052330729}">
      <dgm:prSet phldrT="[Texto]"/>
      <dgm:spPr/>
      <dgm:t>
        <a:bodyPr/>
        <a:lstStyle/>
        <a:p>
          <a:r>
            <a:rPr lang="es-ES"/>
            <a:t>Api.js</a:t>
          </a:r>
        </a:p>
      </dgm:t>
    </dgm:pt>
    <dgm:pt modelId="{5EAA72DA-30CE-4D03-99B5-B9C983535401}" type="parTrans" cxnId="{7ACE7F36-D1A8-4DF8-AC50-86314BB7B540}">
      <dgm:prSet/>
      <dgm:spPr/>
      <dgm:t>
        <a:bodyPr/>
        <a:lstStyle/>
        <a:p>
          <a:endParaRPr lang="es-ES"/>
        </a:p>
      </dgm:t>
    </dgm:pt>
    <dgm:pt modelId="{DC3187B2-5B85-4CBC-A6C5-1EEE1BBF3414}" type="sibTrans" cxnId="{7ACE7F36-D1A8-4DF8-AC50-86314BB7B540}">
      <dgm:prSet/>
      <dgm:spPr/>
      <dgm:t>
        <a:bodyPr/>
        <a:lstStyle/>
        <a:p>
          <a:endParaRPr lang="es-ES"/>
        </a:p>
      </dgm:t>
    </dgm:pt>
    <dgm:pt modelId="{F44629D8-6122-459B-B4A5-0EC4A167E82A}">
      <dgm:prSet phldrT="[Texto]"/>
      <dgm:spPr/>
      <dgm:t>
        <a:bodyPr/>
        <a:lstStyle/>
        <a:p>
          <a:r>
            <a:rPr lang="es-ES"/>
            <a:t>Placas.js</a:t>
          </a:r>
        </a:p>
      </dgm:t>
    </dgm:pt>
    <dgm:pt modelId="{69E283DC-5F2C-416E-A386-767BB9F118D3}" type="parTrans" cxnId="{BD1DB67B-651F-405C-B051-80311243A3D8}">
      <dgm:prSet/>
      <dgm:spPr/>
      <dgm:t>
        <a:bodyPr/>
        <a:lstStyle/>
        <a:p>
          <a:endParaRPr lang="es-ES"/>
        </a:p>
      </dgm:t>
    </dgm:pt>
    <dgm:pt modelId="{958EFC0D-B869-4853-B98C-18329F388E16}" type="sibTrans" cxnId="{BD1DB67B-651F-405C-B051-80311243A3D8}">
      <dgm:prSet/>
      <dgm:spPr/>
      <dgm:t>
        <a:bodyPr/>
        <a:lstStyle/>
        <a:p>
          <a:endParaRPr lang="es-ES"/>
        </a:p>
      </dgm:t>
    </dgm:pt>
    <dgm:pt modelId="{DAE5EDFE-D3C8-4383-8C1A-211FD214B3FE}">
      <dgm:prSet phldrT="[Texto]"/>
      <dgm:spPr/>
      <dgm:t>
        <a:bodyPr/>
        <a:lstStyle/>
        <a:p>
          <a:r>
            <a:rPr lang="es-ES"/>
            <a:t>dist</a:t>
          </a:r>
        </a:p>
      </dgm:t>
    </dgm:pt>
    <dgm:pt modelId="{EFA36D75-EA8F-4E52-8A18-83A919C3A834}" type="parTrans" cxnId="{E4808A21-DDB3-461F-92DB-6EAA8102483A}">
      <dgm:prSet/>
      <dgm:spPr/>
      <dgm:t>
        <a:bodyPr/>
        <a:lstStyle/>
        <a:p>
          <a:endParaRPr lang="es-ES"/>
        </a:p>
      </dgm:t>
    </dgm:pt>
    <dgm:pt modelId="{51E6D8ED-2F58-4037-8E18-8DDF80780E82}" type="sibTrans" cxnId="{E4808A21-DDB3-461F-92DB-6EAA8102483A}">
      <dgm:prSet/>
      <dgm:spPr/>
      <dgm:t>
        <a:bodyPr/>
        <a:lstStyle/>
        <a:p>
          <a:endParaRPr lang="es-ES"/>
        </a:p>
      </dgm:t>
    </dgm:pt>
    <dgm:pt modelId="{686933BA-6336-4026-81A7-036B80CF50E3}">
      <dgm:prSet phldrT="[Texto]"/>
      <dgm:spPr/>
      <dgm:t>
        <a:bodyPr/>
        <a:lstStyle/>
        <a:p>
          <a:r>
            <a:rPr lang="es-ES"/>
            <a:t>Medios estático</a:t>
          </a:r>
        </a:p>
      </dgm:t>
    </dgm:pt>
    <dgm:pt modelId="{194F7222-3E29-4654-AEF7-BED17B24D845}" type="parTrans" cxnId="{BD39CC2E-0D63-4B18-8C42-CCF18B96C3CC}">
      <dgm:prSet/>
      <dgm:spPr/>
      <dgm:t>
        <a:bodyPr/>
        <a:lstStyle/>
        <a:p>
          <a:endParaRPr lang="es-ES"/>
        </a:p>
      </dgm:t>
    </dgm:pt>
    <dgm:pt modelId="{FE9C497D-E017-4A9A-A227-B03A4EF3DCC0}" type="sibTrans" cxnId="{BD39CC2E-0D63-4B18-8C42-CCF18B96C3CC}">
      <dgm:prSet/>
      <dgm:spPr/>
      <dgm:t>
        <a:bodyPr/>
        <a:lstStyle/>
        <a:p>
          <a:endParaRPr lang="es-ES"/>
        </a:p>
      </dgm:t>
    </dgm:pt>
    <dgm:pt modelId="{312B7370-13BE-46D5-9422-D22BAAF49984}" type="pres">
      <dgm:prSet presAssocID="{9C5E6522-E2E7-46BD-9F4A-1720336BB9E1}" presName="hierChild1" presStyleCnt="0">
        <dgm:presLayoutVars>
          <dgm:orgChart val="1"/>
          <dgm:chPref val="1"/>
          <dgm:dir/>
          <dgm:animOne val="branch"/>
          <dgm:animLvl val="lvl"/>
          <dgm:resizeHandles/>
        </dgm:presLayoutVars>
      </dgm:prSet>
      <dgm:spPr/>
    </dgm:pt>
    <dgm:pt modelId="{A9C38881-F00D-4B9C-8BE6-175E11B57758}" type="pres">
      <dgm:prSet presAssocID="{DE4BE044-758C-4F60-A60F-D4CD446E2032}" presName="hierRoot1" presStyleCnt="0">
        <dgm:presLayoutVars>
          <dgm:hierBranch val="init"/>
        </dgm:presLayoutVars>
      </dgm:prSet>
      <dgm:spPr/>
    </dgm:pt>
    <dgm:pt modelId="{239181CD-6C07-4F91-BD64-8F96FD041673}" type="pres">
      <dgm:prSet presAssocID="{DE4BE044-758C-4F60-A60F-D4CD446E2032}" presName="rootComposite1" presStyleCnt="0"/>
      <dgm:spPr/>
    </dgm:pt>
    <dgm:pt modelId="{3872A2F6-F9F9-44C5-813C-E5E6B113E1EE}" type="pres">
      <dgm:prSet presAssocID="{DE4BE044-758C-4F60-A60F-D4CD446E2032}" presName="rootText1" presStyleLbl="node0" presStyleIdx="0" presStyleCnt="1" custLinFactNeighborX="0" custLinFactNeighborY="10233">
        <dgm:presLayoutVars>
          <dgm:chPref val="3"/>
        </dgm:presLayoutVars>
      </dgm:prSet>
      <dgm:spPr/>
    </dgm:pt>
    <dgm:pt modelId="{CD04B3DD-C72A-422C-813B-4AC0272325C0}" type="pres">
      <dgm:prSet presAssocID="{DE4BE044-758C-4F60-A60F-D4CD446E2032}" presName="rootConnector1" presStyleLbl="node1" presStyleIdx="0" presStyleCnt="0"/>
      <dgm:spPr/>
    </dgm:pt>
    <dgm:pt modelId="{85B2672D-668E-4122-89F1-355AFAAD1C7D}" type="pres">
      <dgm:prSet presAssocID="{DE4BE044-758C-4F60-A60F-D4CD446E2032}" presName="hierChild2" presStyleCnt="0"/>
      <dgm:spPr/>
    </dgm:pt>
    <dgm:pt modelId="{ECF20E25-2C0C-456F-9133-689EE504D176}" type="pres">
      <dgm:prSet presAssocID="{88AF8C7F-D009-4896-BB74-F4BA34796BBA}" presName="Name37" presStyleLbl="parChTrans1D2" presStyleIdx="0" presStyleCnt="1"/>
      <dgm:spPr/>
    </dgm:pt>
    <dgm:pt modelId="{43BFA7ED-4F98-4C75-BB65-592D7E848E05}" type="pres">
      <dgm:prSet presAssocID="{A1A7761B-E041-4A05-B06D-231C338B0968}" presName="hierRoot2" presStyleCnt="0">
        <dgm:presLayoutVars>
          <dgm:hierBranch val="init"/>
        </dgm:presLayoutVars>
      </dgm:prSet>
      <dgm:spPr/>
    </dgm:pt>
    <dgm:pt modelId="{A39DC9F3-DC2C-4588-9A3F-E63FE9F9145D}" type="pres">
      <dgm:prSet presAssocID="{A1A7761B-E041-4A05-B06D-231C338B0968}" presName="rootComposite" presStyleCnt="0"/>
      <dgm:spPr/>
    </dgm:pt>
    <dgm:pt modelId="{7FE6228F-1B17-4BF4-8596-EE7407659068}" type="pres">
      <dgm:prSet presAssocID="{A1A7761B-E041-4A05-B06D-231C338B0968}" presName="rootText" presStyleLbl="node2" presStyleIdx="0" presStyleCnt="1">
        <dgm:presLayoutVars>
          <dgm:chPref val="3"/>
        </dgm:presLayoutVars>
      </dgm:prSet>
      <dgm:spPr/>
    </dgm:pt>
    <dgm:pt modelId="{8A18FFA1-7C5E-48B8-853B-A9A5257B8B83}" type="pres">
      <dgm:prSet presAssocID="{A1A7761B-E041-4A05-B06D-231C338B0968}" presName="rootConnector" presStyleLbl="node2" presStyleIdx="0" presStyleCnt="1"/>
      <dgm:spPr/>
    </dgm:pt>
    <dgm:pt modelId="{9CB0CDD7-B8B7-48A9-A1C4-B68710999BE5}" type="pres">
      <dgm:prSet presAssocID="{A1A7761B-E041-4A05-B06D-231C338B0968}" presName="hierChild4" presStyleCnt="0"/>
      <dgm:spPr/>
    </dgm:pt>
    <dgm:pt modelId="{CA1AC4B4-603D-4651-99C7-510E6DE10BE8}" type="pres">
      <dgm:prSet presAssocID="{DA52BE67-E201-40D0-8BE5-0D28FDBAD8C3}" presName="Name37" presStyleLbl="parChTrans1D3" presStyleIdx="0" presStyleCnt="3"/>
      <dgm:spPr/>
    </dgm:pt>
    <dgm:pt modelId="{B46FF9D8-7C1F-41DF-8883-BD1AD41D4D8A}" type="pres">
      <dgm:prSet presAssocID="{C0B81E99-4BE5-478B-AC17-F4AF621A1C3E}" presName="hierRoot2" presStyleCnt="0">
        <dgm:presLayoutVars>
          <dgm:hierBranch val="init"/>
        </dgm:presLayoutVars>
      </dgm:prSet>
      <dgm:spPr/>
    </dgm:pt>
    <dgm:pt modelId="{1FF641D8-E0E0-4BCF-9CD0-D6AAB3ADBDE0}" type="pres">
      <dgm:prSet presAssocID="{C0B81E99-4BE5-478B-AC17-F4AF621A1C3E}" presName="rootComposite" presStyleCnt="0"/>
      <dgm:spPr/>
    </dgm:pt>
    <dgm:pt modelId="{970F8031-2EF3-4FFB-890D-96306E189C0B}" type="pres">
      <dgm:prSet presAssocID="{C0B81E99-4BE5-478B-AC17-F4AF621A1C3E}" presName="rootText" presStyleLbl="node3" presStyleIdx="0" presStyleCnt="3">
        <dgm:presLayoutVars>
          <dgm:chPref val="3"/>
        </dgm:presLayoutVars>
      </dgm:prSet>
      <dgm:spPr/>
    </dgm:pt>
    <dgm:pt modelId="{DC75DEE0-C44B-47C9-9709-1B677FF4A270}" type="pres">
      <dgm:prSet presAssocID="{C0B81E99-4BE5-478B-AC17-F4AF621A1C3E}" presName="rootConnector" presStyleLbl="node3" presStyleIdx="0" presStyleCnt="3"/>
      <dgm:spPr/>
    </dgm:pt>
    <dgm:pt modelId="{83C6FA26-6FDA-4921-8096-BDB5B4B5C851}" type="pres">
      <dgm:prSet presAssocID="{C0B81E99-4BE5-478B-AC17-F4AF621A1C3E}" presName="hierChild4" presStyleCnt="0"/>
      <dgm:spPr/>
    </dgm:pt>
    <dgm:pt modelId="{D3C36FA6-247D-4C7A-A366-3313D6AAEEA7}" type="pres">
      <dgm:prSet presAssocID="{C0B81E99-4BE5-478B-AC17-F4AF621A1C3E}" presName="hierChild5" presStyleCnt="0"/>
      <dgm:spPr/>
    </dgm:pt>
    <dgm:pt modelId="{191EBD9B-8861-4346-A778-B39072FD8A4A}" type="pres">
      <dgm:prSet presAssocID="{42595D8B-D9F8-4A1A-ACF9-D9C68646CE1E}" presName="Name37" presStyleLbl="parChTrans1D3" presStyleIdx="1" presStyleCnt="3"/>
      <dgm:spPr/>
    </dgm:pt>
    <dgm:pt modelId="{41413D86-657F-40E9-BA09-778E21A65A9A}" type="pres">
      <dgm:prSet presAssocID="{DCACFEA0-8D5E-495B-B05C-49A2CE3F735D}" presName="hierRoot2" presStyleCnt="0">
        <dgm:presLayoutVars>
          <dgm:hierBranch val="init"/>
        </dgm:presLayoutVars>
      </dgm:prSet>
      <dgm:spPr/>
    </dgm:pt>
    <dgm:pt modelId="{8EDB8777-D933-428A-B309-7060F5695435}" type="pres">
      <dgm:prSet presAssocID="{DCACFEA0-8D5E-495B-B05C-49A2CE3F735D}" presName="rootComposite" presStyleCnt="0"/>
      <dgm:spPr/>
    </dgm:pt>
    <dgm:pt modelId="{0A12E965-10CA-4B32-A291-FA7B6BD39E4B}" type="pres">
      <dgm:prSet presAssocID="{DCACFEA0-8D5E-495B-B05C-49A2CE3F735D}" presName="rootText" presStyleLbl="node3" presStyleIdx="1" presStyleCnt="3">
        <dgm:presLayoutVars>
          <dgm:chPref val="3"/>
        </dgm:presLayoutVars>
      </dgm:prSet>
      <dgm:spPr/>
    </dgm:pt>
    <dgm:pt modelId="{E99EEBE6-928E-42F7-A3D0-8C87097501CB}" type="pres">
      <dgm:prSet presAssocID="{DCACFEA0-8D5E-495B-B05C-49A2CE3F735D}" presName="rootConnector" presStyleLbl="node3" presStyleIdx="1" presStyleCnt="3"/>
      <dgm:spPr/>
    </dgm:pt>
    <dgm:pt modelId="{7269CE7E-D215-4219-8782-DD04829310DD}" type="pres">
      <dgm:prSet presAssocID="{DCACFEA0-8D5E-495B-B05C-49A2CE3F735D}" presName="hierChild4" presStyleCnt="0"/>
      <dgm:spPr/>
    </dgm:pt>
    <dgm:pt modelId="{C355FC2D-3638-4362-BE2F-F5DC8739C0CB}" type="pres">
      <dgm:prSet presAssocID="{3A607308-714B-464C-838A-6E4E1E09D56F}" presName="Name37" presStyleLbl="parChTrans1D4" presStyleIdx="0" presStyleCnt="4"/>
      <dgm:spPr/>
    </dgm:pt>
    <dgm:pt modelId="{55EE81BE-5DD9-4FF7-A257-894E0C85CD77}" type="pres">
      <dgm:prSet presAssocID="{E8C5C41D-97A5-4603-A35C-BDD1D96C3476}" presName="hierRoot2" presStyleCnt="0">
        <dgm:presLayoutVars>
          <dgm:hierBranch val="init"/>
        </dgm:presLayoutVars>
      </dgm:prSet>
      <dgm:spPr/>
    </dgm:pt>
    <dgm:pt modelId="{0535B35D-7077-456F-B644-C24B41F8B1C0}" type="pres">
      <dgm:prSet presAssocID="{E8C5C41D-97A5-4603-A35C-BDD1D96C3476}" presName="rootComposite" presStyleCnt="0"/>
      <dgm:spPr/>
    </dgm:pt>
    <dgm:pt modelId="{9DA2F9D7-1540-4F66-9B58-259D1D7EC243}" type="pres">
      <dgm:prSet presAssocID="{E8C5C41D-97A5-4603-A35C-BDD1D96C3476}" presName="rootText" presStyleLbl="node4" presStyleIdx="0" presStyleCnt="4">
        <dgm:presLayoutVars>
          <dgm:chPref val="3"/>
        </dgm:presLayoutVars>
      </dgm:prSet>
      <dgm:spPr/>
    </dgm:pt>
    <dgm:pt modelId="{EA2562CD-BE50-4C91-A8E0-FE96062DD5BB}" type="pres">
      <dgm:prSet presAssocID="{E8C5C41D-97A5-4603-A35C-BDD1D96C3476}" presName="rootConnector" presStyleLbl="node4" presStyleIdx="0" presStyleCnt="4"/>
      <dgm:spPr/>
    </dgm:pt>
    <dgm:pt modelId="{6F2B627F-994F-4ED5-82E7-F9FEDEE86B07}" type="pres">
      <dgm:prSet presAssocID="{E8C5C41D-97A5-4603-A35C-BDD1D96C3476}" presName="hierChild4" presStyleCnt="0"/>
      <dgm:spPr/>
    </dgm:pt>
    <dgm:pt modelId="{419E0D32-9685-4C7E-B7B1-4D82541FBE97}" type="pres">
      <dgm:prSet presAssocID="{5EAA72DA-30CE-4D03-99B5-B9C983535401}" presName="Name37" presStyleLbl="parChTrans1D4" presStyleIdx="1" presStyleCnt="4"/>
      <dgm:spPr/>
    </dgm:pt>
    <dgm:pt modelId="{21646A00-772D-40A9-899F-2BF470D9A8F8}" type="pres">
      <dgm:prSet presAssocID="{62E69155-D7AE-4C1F-9D01-63E052330729}" presName="hierRoot2" presStyleCnt="0">
        <dgm:presLayoutVars>
          <dgm:hierBranch val="init"/>
        </dgm:presLayoutVars>
      </dgm:prSet>
      <dgm:spPr/>
    </dgm:pt>
    <dgm:pt modelId="{5F6F72CD-6C3F-49D9-9666-AFCDD973193D}" type="pres">
      <dgm:prSet presAssocID="{62E69155-D7AE-4C1F-9D01-63E052330729}" presName="rootComposite" presStyleCnt="0"/>
      <dgm:spPr/>
    </dgm:pt>
    <dgm:pt modelId="{9EFDA10E-7336-4B25-AFE7-45A860B5F3F1}" type="pres">
      <dgm:prSet presAssocID="{62E69155-D7AE-4C1F-9D01-63E052330729}" presName="rootText" presStyleLbl="node4" presStyleIdx="1" presStyleCnt="4">
        <dgm:presLayoutVars>
          <dgm:chPref val="3"/>
        </dgm:presLayoutVars>
      </dgm:prSet>
      <dgm:spPr/>
    </dgm:pt>
    <dgm:pt modelId="{A0CC3D40-D828-42A2-A4A8-5747747D637F}" type="pres">
      <dgm:prSet presAssocID="{62E69155-D7AE-4C1F-9D01-63E052330729}" presName="rootConnector" presStyleLbl="node4" presStyleIdx="1" presStyleCnt="4"/>
      <dgm:spPr/>
    </dgm:pt>
    <dgm:pt modelId="{61AF9503-9E0B-412B-836D-6B9D72EAE259}" type="pres">
      <dgm:prSet presAssocID="{62E69155-D7AE-4C1F-9D01-63E052330729}" presName="hierChild4" presStyleCnt="0"/>
      <dgm:spPr/>
    </dgm:pt>
    <dgm:pt modelId="{AD3F8E8D-EF7A-4CC5-BCF6-6BB06F44026D}" type="pres">
      <dgm:prSet presAssocID="{62E69155-D7AE-4C1F-9D01-63E052330729}" presName="hierChild5" presStyleCnt="0"/>
      <dgm:spPr/>
    </dgm:pt>
    <dgm:pt modelId="{12506021-20FB-4B21-8462-2F0FCEA3BC19}" type="pres">
      <dgm:prSet presAssocID="{69E283DC-5F2C-416E-A386-767BB9F118D3}" presName="Name37" presStyleLbl="parChTrans1D4" presStyleIdx="2" presStyleCnt="4"/>
      <dgm:spPr/>
    </dgm:pt>
    <dgm:pt modelId="{E2539E86-CDDF-4390-B521-B3974372821B}" type="pres">
      <dgm:prSet presAssocID="{F44629D8-6122-459B-B4A5-0EC4A167E82A}" presName="hierRoot2" presStyleCnt="0">
        <dgm:presLayoutVars>
          <dgm:hierBranch val="init"/>
        </dgm:presLayoutVars>
      </dgm:prSet>
      <dgm:spPr/>
    </dgm:pt>
    <dgm:pt modelId="{75B75F10-7D3F-43E9-A1CA-6C37A223AF1F}" type="pres">
      <dgm:prSet presAssocID="{F44629D8-6122-459B-B4A5-0EC4A167E82A}" presName="rootComposite" presStyleCnt="0"/>
      <dgm:spPr/>
    </dgm:pt>
    <dgm:pt modelId="{972995B0-2AF8-4A1B-89FB-D60A5BD0A72D}" type="pres">
      <dgm:prSet presAssocID="{F44629D8-6122-459B-B4A5-0EC4A167E82A}" presName="rootText" presStyleLbl="node4" presStyleIdx="2" presStyleCnt="4">
        <dgm:presLayoutVars>
          <dgm:chPref val="3"/>
        </dgm:presLayoutVars>
      </dgm:prSet>
      <dgm:spPr/>
    </dgm:pt>
    <dgm:pt modelId="{7B0D073F-F8CC-44CB-AE30-EDA0DFA192FA}" type="pres">
      <dgm:prSet presAssocID="{F44629D8-6122-459B-B4A5-0EC4A167E82A}" presName="rootConnector" presStyleLbl="node4" presStyleIdx="2" presStyleCnt="4"/>
      <dgm:spPr/>
    </dgm:pt>
    <dgm:pt modelId="{4DCFDFB9-91C4-4831-921A-118119984E3B}" type="pres">
      <dgm:prSet presAssocID="{F44629D8-6122-459B-B4A5-0EC4A167E82A}" presName="hierChild4" presStyleCnt="0"/>
      <dgm:spPr/>
    </dgm:pt>
    <dgm:pt modelId="{59EA173C-2EF3-44A3-9992-3EC9F221E460}" type="pres">
      <dgm:prSet presAssocID="{F44629D8-6122-459B-B4A5-0EC4A167E82A}" presName="hierChild5" presStyleCnt="0"/>
      <dgm:spPr/>
    </dgm:pt>
    <dgm:pt modelId="{CA6F10B8-C082-44C5-9243-D2C906B81962}" type="pres">
      <dgm:prSet presAssocID="{E8C5C41D-97A5-4603-A35C-BDD1D96C3476}" presName="hierChild5" presStyleCnt="0"/>
      <dgm:spPr/>
    </dgm:pt>
    <dgm:pt modelId="{C027EF08-1222-423B-8179-090721610A4C}" type="pres">
      <dgm:prSet presAssocID="{DCACFEA0-8D5E-495B-B05C-49A2CE3F735D}" presName="hierChild5" presStyleCnt="0"/>
      <dgm:spPr/>
    </dgm:pt>
    <dgm:pt modelId="{23B925BC-4F86-4231-B7D4-F268024FEDAE}" type="pres">
      <dgm:prSet presAssocID="{EFA36D75-EA8F-4E52-8A18-83A919C3A834}" presName="Name37" presStyleLbl="parChTrans1D3" presStyleIdx="2" presStyleCnt="3"/>
      <dgm:spPr/>
    </dgm:pt>
    <dgm:pt modelId="{00A50AB7-E06B-4C8F-A016-409F9F211532}" type="pres">
      <dgm:prSet presAssocID="{DAE5EDFE-D3C8-4383-8C1A-211FD214B3FE}" presName="hierRoot2" presStyleCnt="0">
        <dgm:presLayoutVars>
          <dgm:hierBranch val="init"/>
        </dgm:presLayoutVars>
      </dgm:prSet>
      <dgm:spPr/>
    </dgm:pt>
    <dgm:pt modelId="{302DD92E-DCC3-4A93-84B7-5084272FA92A}" type="pres">
      <dgm:prSet presAssocID="{DAE5EDFE-D3C8-4383-8C1A-211FD214B3FE}" presName="rootComposite" presStyleCnt="0"/>
      <dgm:spPr/>
    </dgm:pt>
    <dgm:pt modelId="{7902B36A-3F5C-4017-B481-8E1C1A710047}" type="pres">
      <dgm:prSet presAssocID="{DAE5EDFE-D3C8-4383-8C1A-211FD214B3FE}" presName="rootText" presStyleLbl="node3" presStyleIdx="2" presStyleCnt="3">
        <dgm:presLayoutVars>
          <dgm:chPref val="3"/>
        </dgm:presLayoutVars>
      </dgm:prSet>
      <dgm:spPr/>
    </dgm:pt>
    <dgm:pt modelId="{3FE18926-F4AE-4BD7-9613-B78FA236234D}" type="pres">
      <dgm:prSet presAssocID="{DAE5EDFE-D3C8-4383-8C1A-211FD214B3FE}" presName="rootConnector" presStyleLbl="node3" presStyleIdx="2" presStyleCnt="3"/>
      <dgm:spPr/>
    </dgm:pt>
    <dgm:pt modelId="{1CDB464E-2C71-4054-8B36-2005448175BE}" type="pres">
      <dgm:prSet presAssocID="{DAE5EDFE-D3C8-4383-8C1A-211FD214B3FE}" presName="hierChild4" presStyleCnt="0"/>
      <dgm:spPr/>
    </dgm:pt>
    <dgm:pt modelId="{EAB00BFC-7560-4221-BA31-58EAEA48980A}" type="pres">
      <dgm:prSet presAssocID="{194F7222-3E29-4654-AEF7-BED17B24D845}" presName="Name37" presStyleLbl="parChTrans1D4" presStyleIdx="3" presStyleCnt="4"/>
      <dgm:spPr/>
    </dgm:pt>
    <dgm:pt modelId="{49AD5C58-B604-4471-B5E1-6A7BAD2B77E2}" type="pres">
      <dgm:prSet presAssocID="{686933BA-6336-4026-81A7-036B80CF50E3}" presName="hierRoot2" presStyleCnt="0">
        <dgm:presLayoutVars>
          <dgm:hierBranch val="init"/>
        </dgm:presLayoutVars>
      </dgm:prSet>
      <dgm:spPr/>
    </dgm:pt>
    <dgm:pt modelId="{7CAFD777-0DE2-45C1-AE59-BA0D7D96616E}" type="pres">
      <dgm:prSet presAssocID="{686933BA-6336-4026-81A7-036B80CF50E3}" presName="rootComposite" presStyleCnt="0"/>
      <dgm:spPr/>
    </dgm:pt>
    <dgm:pt modelId="{39620105-04DA-4146-87B0-D0CBACD8A593}" type="pres">
      <dgm:prSet presAssocID="{686933BA-6336-4026-81A7-036B80CF50E3}" presName="rootText" presStyleLbl="node4" presStyleIdx="3" presStyleCnt="4">
        <dgm:presLayoutVars>
          <dgm:chPref val="3"/>
        </dgm:presLayoutVars>
      </dgm:prSet>
      <dgm:spPr/>
    </dgm:pt>
    <dgm:pt modelId="{06FD8284-AC54-409F-9F13-B13443E97300}" type="pres">
      <dgm:prSet presAssocID="{686933BA-6336-4026-81A7-036B80CF50E3}" presName="rootConnector" presStyleLbl="node4" presStyleIdx="3" presStyleCnt="4"/>
      <dgm:spPr/>
    </dgm:pt>
    <dgm:pt modelId="{2B4115C9-78F0-4F7B-B5E2-F933216562EF}" type="pres">
      <dgm:prSet presAssocID="{686933BA-6336-4026-81A7-036B80CF50E3}" presName="hierChild4" presStyleCnt="0"/>
      <dgm:spPr/>
    </dgm:pt>
    <dgm:pt modelId="{3C1EC4D2-AF7D-4AEF-A5BA-A8DEC95D3C9F}" type="pres">
      <dgm:prSet presAssocID="{686933BA-6336-4026-81A7-036B80CF50E3}" presName="hierChild5" presStyleCnt="0"/>
      <dgm:spPr/>
    </dgm:pt>
    <dgm:pt modelId="{CF6CEEAB-4A9F-49F4-B93F-7C209B557C9B}" type="pres">
      <dgm:prSet presAssocID="{DAE5EDFE-D3C8-4383-8C1A-211FD214B3FE}" presName="hierChild5" presStyleCnt="0"/>
      <dgm:spPr/>
    </dgm:pt>
    <dgm:pt modelId="{E28BB73E-09C8-4A12-9189-F259DA76043C}" type="pres">
      <dgm:prSet presAssocID="{A1A7761B-E041-4A05-B06D-231C338B0968}" presName="hierChild5" presStyleCnt="0"/>
      <dgm:spPr/>
    </dgm:pt>
    <dgm:pt modelId="{0BB34B40-1DA3-4A15-87B3-43CF4D85BD53}" type="pres">
      <dgm:prSet presAssocID="{DE4BE044-758C-4F60-A60F-D4CD446E2032}" presName="hierChild3" presStyleCnt="0"/>
      <dgm:spPr/>
    </dgm:pt>
  </dgm:ptLst>
  <dgm:cxnLst>
    <dgm:cxn modelId="{1C00570A-B40B-443C-9C71-F474E2072A30}" type="presOf" srcId="{5EAA72DA-30CE-4D03-99B5-B9C983535401}" destId="{419E0D32-9685-4C7E-B7B1-4D82541FBE97}" srcOrd="0" destOrd="0" presId="urn:microsoft.com/office/officeart/2005/8/layout/orgChart1"/>
    <dgm:cxn modelId="{87148A16-F0AE-4948-A98B-5AF810DE4062}" type="presOf" srcId="{C0B81E99-4BE5-478B-AC17-F4AF621A1C3E}" destId="{970F8031-2EF3-4FFB-890D-96306E189C0B}" srcOrd="0" destOrd="0" presId="urn:microsoft.com/office/officeart/2005/8/layout/orgChart1"/>
    <dgm:cxn modelId="{45A0881E-BC5B-46FD-B16D-EA9E95A9A792}" srcId="{DE4BE044-758C-4F60-A60F-D4CD446E2032}" destId="{A1A7761B-E041-4A05-B06D-231C338B0968}" srcOrd="0" destOrd="0" parTransId="{88AF8C7F-D009-4896-BB74-F4BA34796BBA}" sibTransId="{114797FA-4F52-40CF-ACF9-0A74B7AC7B3B}"/>
    <dgm:cxn modelId="{E4808A21-DDB3-461F-92DB-6EAA8102483A}" srcId="{A1A7761B-E041-4A05-B06D-231C338B0968}" destId="{DAE5EDFE-D3C8-4383-8C1A-211FD214B3FE}" srcOrd="2" destOrd="0" parTransId="{EFA36D75-EA8F-4E52-8A18-83A919C3A834}" sibTransId="{51E6D8ED-2F58-4037-8E18-8DDF80780E82}"/>
    <dgm:cxn modelId="{BD39CC2E-0D63-4B18-8C42-CCF18B96C3CC}" srcId="{DAE5EDFE-D3C8-4383-8C1A-211FD214B3FE}" destId="{686933BA-6336-4026-81A7-036B80CF50E3}" srcOrd="0" destOrd="0" parTransId="{194F7222-3E29-4654-AEF7-BED17B24D845}" sibTransId="{FE9C497D-E017-4A9A-A227-B03A4EF3DCC0}"/>
    <dgm:cxn modelId="{7ACE7F36-D1A8-4DF8-AC50-86314BB7B540}" srcId="{E8C5C41D-97A5-4603-A35C-BDD1D96C3476}" destId="{62E69155-D7AE-4C1F-9D01-63E052330729}" srcOrd="0" destOrd="0" parTransId="{5EAA72DA-30CE-4D03-99B5-B9C983535401}" sibTransId="{DC3187B2-5B85-4CBC-A6C5-1EEE1BBF3414}"/>
    <dgm:cxn modelId="{D6BCF639-1277-476D-9A04-46A71A325A11}" type="presOf" srcId="{DCACFEA0-8D5E-495B-B05C-49A2CE3F735D}" destId="{E99EEBE6-928E-42F7-A3D0-8C87097501CB}" srcOrd="1" destOrd="0" presId="urn:microsoft.com/office/officeart/2005/8/layout/orgChart1"/>
    <dgm:cxn modelId="{71BBE640-8D07-43BC-AECD-76415400BF6E}" type="presOf" srcId="{C0B81E99-4BE5-478B-AC17-F4AF621A1C3E}" destId="{DC75DEE0-C44B-47C9-9709-1B677FF4A270}" srcOrd="1" destOrd="0" presId="urn:microsoft.com/office/officeart/2005/8/layout/orgChart1"/>
    <dgm:cxn modelId="{F70D1142-4AA1-4C8B-BD72-75921F68A7C0}" type="presOf" srcId="{194F7222-3E29-4654-AEF7-BED17B24D845}" destId="{EAB00BFC-7560-4221-BA31-58EAEA48980A}" srcOrd="0" destOrd="0" presId="urn:microsoft.com/office/officeart/2005/8/layout/orgChart1"/>
    <dgm:cxn modelId="{55AC5D48-4F91-4505-8595-C5823A329CA6}" type="presOf" srcId="{62E69155-D7AE-4C1F-9D01-63E052330729}" destId="{A0CC3D40-D828-42A2-A4A8-5747747D637F}" srcOrd="1" destOrd="0" presId="urn:microsoft.com/office/officeart/2005/8/layout/orgChart1"/>
    <dgm:cxn modelId="{4DB7EB68-14A4-4293-AE5D-541F87BFA04C}" type="presOf" srcId="{DE4BE044-758C-4F60-A60F-D4CD446E2032}" destId="{CD04B3DD-C72A-422C-813B-4AC0272325C0}" srcOrd="1" destOrd="0" presId="urn:microsoft.com/office/officeart/2005/8/layout/orgChart1"/>
    <dgm:cxn modelId="{50027454-EF32-44F4-AD78-06EB14F8AB36}" type="presOf" srcId="{A1A7761B-E041-4A05-B06D-231C338B0968}" destId="{8A18FFA1-7C5E-48B8-853B-A9A5257B8B83}" srcOrd="1" destOrd="0" presId="urn:microsoft.com/office/officeart/2005/8/layout/orgChart1"/>
    <dgm:cxn modelId="{BA94B254-3553-472B-B7B2-A9101573EB10}" srcId="{9C5E6522-E2E7-46BD-9F4A-1720336BB9E1}" destId="{DE4BE044-758C-4F60-A60F-D4CD446E2032}" srcOrd="0" destOrd="0" parTransId="{8A55E839-1818-4823-87D1-4F5C591ECDAD}" sibTransId="{E1C489DF-CFF4-432A-AA7C-7E71C477099F}"/>
    <dgm:cxn modelId="{49BAC455-16DA-4217-9B44-4A0E7E345BA8}" type="presOf" srcId="{686933BA-6336-4026-81A7-036B80CF50E3}" destId="{06FD8284-AC54-409F-9F13-B13443E97300}" srcOrd="1" destOrd="0" presId="urn:microsoft.com/office/officeart/2005/8/layout/orgChart1"/>
    <dgm:cxn modelId="{BD1DB67B-651F-405C-B051-80311243A3D8}" srcId="{E8C5C41D-97A5-4603-A35C-BDD1D96C3476}" destId="{F44629D8-6122-459B-B4A5-0EC4A167E82A}" srcOrd="1" destOrd="0" parTransId="{69E283DC-5F2C-416E-A386-767BB9F118D3}" sibTransId="{958EFC0D-B869-4853-B98C-18329F388E16}"/>
    <dgm:cxn modelId="{47630B7C-F8AC-4736-87F3-C60C3151D5D6}" type="presOf" srcId="{69E283DC-5F2C-416E-A386-767BB9F118D3}" destId="{12506021-20FB-4B21-8462-2F0FCEA3BC19}" srcOrd="0" destOrd="0" presId="urn:microsoft.com/office/officeart/2005/8/layout/orgChart1"/>
    <dgm:cxn modelId="{FDA11E85-9EBF-4E7E-849D-D028E8D515D2}" type="presOf" srcId="{DA52BE67-E201-40D0-8BE5-0D28FDBAD8C3}" destId="{CA1AC4B4-603D-4651-99C7-510E6DE10BE8}" srcOrd="0" destOrd="0" presId="urn:microsoft.com/office/officeart/2005/8/layout/orgChart1"/>
    <dgm:cxn modelId="{A6DD1A8A-BF7C-409E-9D29-346B52234D85}" srcId="{A1A7761B-E041-4A05-B06D-231C338B0968}" destId="{DCACFEA0-8D5E-495B-B05C-49A2CE3F735D}" srcOrd="1" destOrd="0" parTransId="{42595D8B-D9F8-4A1A-ACF9-D9C68646CE1E}" sibTransId="{81371B3F-CED7-4B57-AF12-7B531BAADD66}"/>
    <dgm:cxn modelId="{DBBA8B91-0E74-48BD-BAF7-C2796331A7C7}" srcId="{DCACFEA0-8D5E-495B-B05C-49A2CE3F735D}" destId="{E8C5C41D-97A5-4603-A35C-BDD1D96C3476}" srcOrd="0" destOrd="0" parTransId="{3A607308-714B-464C-838A-6E4E1E09D56F}" sibTransId="{C25850D1-68B0-447D-BCFB-212E7621179D}"/>
    <dgm:cxn modelId="{C6455DA6-128E-4EF8-A4D6-8EF5D75D4FD6}" type="presOf" srcId="{62E69155-D7AE-4C1F-9D01-63E052330729}" destId="{9EFDA10E-7336-4B25-AFE7-45A860B5F3F1}" srcOrd="0" destOrd="0" presId="urn:microsoft.com/office/officeart/2005/8/layout/orgChart1"/>
    <dgm:cxn modelId="{261804A9-968A-47DA-AF17-424C93EFF7B4}" type="presOf" srcId="{42595D8B-D9F8-4A1A-ACF9-D9C68646CE1E}" destId="{191EBD9B-8861-4346-A778-B39072FD8A4A}" srcOrd="0" destOrd="0" presId="urn:microsoft.com/office/officeart/2005/8/layout/orgChart1"/>
    <dgm:cxn modelId="{C94E0FB1-DCA3-45AC-A0E8-AB7662BBBF74}" type="presOf" srcId="{DAE5EDFE-D3C8-4383-8C1A-211FD214B3FE}" destId="{7902B36A-3F5C-4017-B481-8E1C1A710047}" srcOrd="0" destOrd="0" presId="urn:microsoft.com/office/officeart/2005/8/layout/orgChart1"/>
    <dgm:cxn modelId="{5686AFB2-9F6A-4F95-B6B7-1570712F46DE}" type="presOf" srcId="{3A607308-714B-464C-838A-6E4E1E09D56F}" destId="{C355FC2D-3638-4362-BE2F-F5DC8739C0CB}" srcOrd="0" destOrd="0" presId="urn:microsoft.com/office/officeart/2005/8/layout/orgChart1"/>
    <dgm:cxn modelId="{A3F92CB3-289B-41A3-A6B5-FF1C6FF1EF36}" srcId="{A1A7761B-E041-4A05-B06D-231C338B0968}" destId="{C0B81E99-4BE5-478B-AC17-F4AF621A1C3E}" srcOrd="0" destOrd="0" parTransId="{DA52BE67-E201-40D0-8BE5-0D28FDBAD8C3}" sibTransId="{A2CF8B84-2DDC-4679-80EC-19F464362E80}"/>
    <dgm:cxn modelId="{783C4CB5-586F-49F3-9568-C60178466A98}" type="presOf" srcId="{686933BA-6336-4026-81A7-036B80CF50E3}" destId="{39620105-04DA-4146-87B0-D0CBACD8A593}" srcOrd="0" destOrd="0" presId="urn:microsoft.com/office/officeart/2005/8/layout/orgChart1"/>
    <dgm:cxn modelId="{1F0E6AB8-9B94-4409-88A1-11661A32A2C8}" type="presOf" srcId="{F44629D8-6122-459B-B4A5-0EC4A167E82A}" destId="{7B0D073F-F8CC-44CB-AE30-EDA0DFA192FA}" srcOrd="1" destOrd="0" presId="urn:microsoft.com/office/officeart/2005/8/layout/orgChart1"/>
    <dgm:cxn modelId="{134199BD-CC07-4C71-BC54-F8696ED75A63}" type="presOf" srcId="{DCACFEA0-8D5E-495B-B05C-49A2CE3F735D}" destId="{0A12E965-10CA-4B32-A291-FA7B6BD39E4B}" srcOrd="0" destOrd="0" presId="urn:microsoft.com/office/officeart/2005/8/layout/orgChart1"/>
    <dgm:cxn modelId="{0CFCEDBE-A041-4EDE-912B-F6915F644BE2}" type="presOf" srcId="{9C5E6522-E2E7-46BD-9F4A-1720336BB9E1}" destId="{312B7370-13BE-46D5-9422-D22BAAF49984}" srcOrd="0" destOrd="0" presId="urn:microsoft.com/office/officeart/2005/8/layout/orgChart1"/>
    <dgm:cxn modelId="{EDA35ABF-8DB4-4C97-9A6B-E6F37F76892D}" type="presOf" srcId="{EFA36D75-EA8F-4E52-8A18-83A919C3A834}" destId="{23B925BC-4F86-4231-B7D4-F268024FEDAE}" srcOrd="0" destOrd="0" presId="urn:microsoft.com/office/officeart/2005/8/layout/orgChart1"/>
    <dgm:cxn modelId="{DE32B2C0-DED4-413F-8B01-FB687CD93B35}" type="presOf" srcId="{DAE5EDFE-D3C8-4383-8C1A-211FD214B3FE}" destId="{3FE18926-F4AE-4BD7-9613-B78FA236234D}" srcOrd="1" destOrd="0" presId="urn:microsoft.com/office/officeart/2005/8/layout/orgChart1"/>
    <dgm:cxn modelId="{D9C7F4CC-9C01-49AB-890B-6A0C3AB618AB}" type="presOf" srcId="{88AF8C7F-D009-4896-BB74-F4BA34796BBA}" destId="{ECF20E25-2C0C-456F-9133-689EE504D176}" srcOrd="0" destOrd="0" presId="urn:microsoft.com/office/officeart/2005/8/layout/orgChart1"/>
    <dgm:cxn modelId="{33E941D0-EBB3-4B7F-A4C3-2D1DB30B65E5}" type="presOf" srcId="{F44629D8-6122-459B-B4A5-0EC4A167E82A}" destId="{972995B0-2AF8-4A1B-89FB-D60A5BD0A72D}" srcOrd="0" destOrd="0" presId="urn:microsoft.com/office/officeart/2005/8/layout/orgChart1"/>
    <dgm:cxn modelId="{D603F2E4-5C75-4694-B06B-8FA048DACFD1}" type="presOf" srcId="{E8C5C41D-97A5-4603-A35C-BDD1D96C3476}" destId="{EA2562CD-BE50-4C91-A8E0-FE96062DD5BB}" srcOrd="1" destOrd="0" presId="urn:microsoft.com/office/officeart/2005/8/layout/orgChart1"/>
    <dgm:cxn modelId="{760DFCE8-EB1A-43F4-B012-751C18273364}" type="presOf" srcId="{E8C5C41D-97A5-4603-A35C-BDD1D96C3476}" destId="{9DA2F9D7-1540-4F66-9B58-259D1D7EC243}" srcOrd="0" destOrd="0" presId="urn:microsoft.com/office/officeart/2005/8/layout/orgChart1"/>
    <dgm:cxn modelId="{8B01EAEA-30ED-44E8-B9AB-2DB237FB1441}" type="presOf" srcId="{A1A7761B-E041-4A05-B06D-231C338B0968}" destId="{7FE6228F-1B17-4BF4-8596-EE7407659068}" srcOrd="0" destOrd="0" presId="urn:microsoft.com/office/officeart/2005/8/layout/orgChart1"/>
    <dgm:cxn modelId="{12B2E4FF-7A49-4561-B493-9D4AF60E1B01}" type="presOf" srcId="{DE4BE044-758C-4F60-A60F-D4CD446E2032}" destId="{3872A2F6-F9F9-44C5-813C-E5E6B113E1EE}" srcOrd="0" destOrd="0" presId="urn:microsoft.com/office/officeart/2005/8/layout/orgChart1"/>
    <dgm:cxn modelId="{4073AB93-F7AC-4B05-BFF7-5F6273ED8EF8}" type="presParOf" srcId="{312B7370-13BE-46D5-9422-D22BAAF49984}" destId="{A9C38881-F00D-4B9C-8BE6-175E11B57758}" srcOrd="0" destOrd="0" presId="urn:microsoft.com/office/officeart/2005/8/layout/orgChart1"/>
    <dgm:cxn modelId="{48024F00-AAB0-4FC6-A4CE-AFF22AEED193}" type="presParOf" srcId="{A9C38881-F00D-4B9C-8BE6-175E11B57758}" destId="{239181CD-6C07-4F91-BD64-8F96FD041673}" srcOrd="0" destOrd="0" presId="urn:microsoft.com/office/officeart/2005/8/layout/orgChart1"/>
    <dgm:cxn modelId="{362FF0DE-BFC5-43CC-8F88-9B0FE24E65D9}" type="presParOf" srcId="{239181CD-6C07-4F91-BD64-8F96FD041673}" destId="{3872A2F6-F9F9-44C5-813C-E5E6B113E1EE}" srcOrd="0" destOrd="0" presId="urn:microsoft.com/office/officeart/2005/8/layout/orgChart1"/>
    <dgm:cxn modelId="{538D6840-7BAC-4F9E-9008-4F308A73F3CE}" type="presParOf" srcId="{239181CD-6C07-4F91-BD64-8F96FD041673}" destId="{CD04B3DD-C72A-422C-813B-4AC0272325C0}" srcOrd="1" destOrd="0" presId="urn:microsoft.com/office/officeart/2005/8/layout/orgChart1"/>
    <dgm:cxn modelId="{3E3FE142-EC7B-4859-AC23-917E6B7DFD9F}" type="presParOf" srcId="{A9C38881-F00D-4B9C-8BE6-175E11B57758}" destId="{85B2672D-668E-4122-89F1-355AFAAD1C7D}" srcOrd="1" destOrd="0" presId="urn:microsoft.com/office/officeart/2005/8/layout/orgChart1"/>
    <dgm:cxn modelId="{20579C2A-EDCE-4F53-AA21-EEE6AB6F39A7}" type="presParOf" srcId="{85B2672D-668E-4122-89F1-355AFAAD1C7D}" destId="{ECF20E25-2C0C-456F-9133-689EE504D176}" srcOrd="0" destOrd="0" presId="urn:microsoft.com/office/officeart/2005/8/layout/orgChart1"/>
    <dgm:cxn modelId="{476CCBA6-8103-4B3C-98E5-C29666134439}" type="presParOf" srcId="{85B2672D-668E-4122-89F1-355AFAAD1C7D}" destId="{43BFA7ED-4F98-4C75-BB65-592D7E848E05}" srcOrd="1" destOrd="0" presId="urn:microsoft.com/office/officeart/2005/8/layout/orgChart1"/>
    <dgm:cxn modelId="{47FE76FA-81D1-4581-A08B-C306EC412DA5}" type="presParOf" srcId="{43BFA7ED-4F98-4C75-BB65-592D7E848E05}" destId="{A39DC9F3-DC2C-4588-9A3F-E63FE9F9145D}" srcOrd="0" destOrd="0" presId="urn:microsoft.com/office/officeart/2005/8/layout/orgChart1"/>
    <dgm:cxn modelId="{04CB0F54-1D37-4E37-9406-C1A0E9A00BDD}" type="presParOf" srcId="{A39DC9F3-DC2C-4588-9A3F-E63FE9F9145D}" destId="{7FE6228F-1B17-4BF4-8596-EE7407659068}" srcOrd="0" destOrd="0" presId="urn:microsoft.com/office/officeart/2005/8/layout/orgChart1"/>
    <dgm:cxn modelId="{7BD3A946-64C0-4DCC-9F2D-6003F2F9D8CA}" type="presParOf" srcId="{A39DC9F3-DC2C-4588-9A3F-E63FE9F9145D}" destId="{8A18FFA1-7C5E-48B8-853B-A9A5257B8B83}" srcOrd="1" destOrd="0" presId="urn:microsoft.com/office/officeart/2005/8/layout/orgChart1"/>
    <dgm:cxn modelId="{8C3B0442-80FC-48C6-B04D-1DCFDDE78D17}" type="presParOf" srcId="{43BFA7ED-4F98-4C75-BB65-592D7E848E05}" destId="{9CB0CDD7-B8B7-48A9-A1C4-B68710999BE5}" srcOrd="1" destOrd="0" presId="urn:microsoft.com/office/officeart/2005/8/layout/orgChart1"/>
    <dgm:cxn modelId="{5BFD01E2-3B56-44E6-BE1D-9FE5D041C55A}" type="presParOf" srcId="{9CB0CDD7-B8B7-48A9-A1C4-B68710999BE5}" destId="{CA1AC4B4-603D-4651-99C7-510E6DE10BE8}" srcOrd="0" destOrd="0" presId="urn:microsoft.com/office/officeart/2005/8/layout/orgChart1"/>
    <dgm:cxn modelId="{AACF0EBC-AC73-4613-99A4-0C77068ECB5C}" type="presParOf" srcId="{9CB0CDD7-B8B7-48A9-A1C4-B68710999BE5}" destId="{B46FF9D8-7C1F-41DF-8883-BD1AD41D4D8A}" srcOrd="1" destOrd="0" presId="urn:microsoft.com/office/officeart/2005/8/layout/orgChart1"/>
    <dgm:cxn modelId="{491F4A6D-0FFE-4E10-B99C-1C20F365BAD9}" type="presParOf" srcId="{B46FF9D8-7C1F-41DF-8883-BD1AD41D4D8A}" destId="{1FF641D8-E0E0-4BCF-9CD0-D6AAB3ADBDE0}" srcOrd="0" destOrd="0" presId="urn:microsoft.com/office/officeart/2005/8/layout/orgChart1"/>
    <dgm:cxn modelId="{FDB42DAE-2D0C-4C8C-B758-05A0E16B6C19}" type="presParOf" srcId="{1FF641D8-E0E0-4BCF-9CD0-D6AAB3ADBDE0}" destId="{970F8031-2EF3-4FFB-890D-96306E189C0B}" srcOrd="0" destOrd="0" presId="urn:microsoft.com/office/officeart/2005/8/layout/orgChart1"/>
    <dgm:cxn modelId="{EE8C68AA-BA51-48BC-8E5A-1A4A79090A2D}" type="presParOf" srcId="{1FF641D8-E0E0-4BCF-9CD0-D6AAB3ADBDE0}" destId="{DC75DEE0-C44B-47C9-9709-1B677FF4A270}" srcOrd="1" destOrd="0" presId="urn:microsoft.com/office/officeart/2005/8/layout/orgChart1"/>
    <dgm:cxn modelId="{D05ABB86-66F3-4814-B687-1AD4596F64B1}" type="presParOf" srcId="{B46FF9D8-7C1F-41DF-8883-BD1AD41D4D8A}" destId="{83C6FA26-6FDA-4921-8096-BDB5B4B5C851}" srcOrd="1" destOrd="0" presId="urn:microsoft.com/office/officeart/2005/8/layout/orgChart1"/>
    <dgm:cxn modelId="{6A9A7FAC-68E8-4937-9D5B-DFF8ACD22611}" type="presParOf" srcId="{B46FF9D8-7C1F-41DF-8883-BD1AD41D4D8A}" destId="{D3C36FA6-247D-4C7A-A366-3313D6AAEEA7}" srcOrd="2" destOrd="0" presId="urn:microsoft.com/office/officeart/2005/8/layout/orgChart1"/>
    <dgm:cxn modelId="{2DE330EA-87E1-4600-8C2A-B2422D1B1CD5}" type="presParOf" srcId="{9CB0CDD7-B8B7-48A9-A1C4-B68710999BE5}" destId="{191EBD9B-8861-4346-A778-B39072FD8A4A}" srcOrd="2" destOrd="0" presId="urn:microsoft.com/office/officeart/2005/8/layout/orgChart1"/>
    <dgm:cxn modelId="{DE313EC7-4E67-4D5A-A72E-6CD3400DB180}" type="presParOf" srcId="{9CB0CDD7-B8B7-48A9-A1C4-B68710999BE5}" destId="{41413D86-657F-40E9-BA09-778E21A65A9A}" srcOrd="3" destOrd="0" presId="urn:microsoft.com/office/officeart/2005/8/layout/orgChart1"/>
    <dgm:cxn modelId="{082FA566-9067-443D-B499-F72905881299}" type="presParOf" srcId="{41413D86-657F-40E9-BA09-778E21A65A9A}" destId="{8EDB8777-D933-428A-B309-7060F5695435}" srcOrd="0" destOrd="0" presId="urn:microsoft.com/office/officeart/2005/8/layout/orgChart1"/>
    <dgm:cxn modelId="{E498A617-6B80-431C-AA1D-87D1439F65B6}" type="presParOf" srcId="{8EDB8777-D933-428A-B309-7060F5695435}" destId="{0A12E965-10CA-4B32-A291-FA7B6BD39E4B}" srcOrd="0" destOrd="0" presId="urn:microsoft.com/office/officeart/2005/8/layout/orgChart1"/>
    <dgm:cxn modelId="{325BEE2E-B90E-4859-AEAE-6D69A8B48335}" type="presParOf" srcId="{8EDB8777-D933-428A-B309-7060F5695435}" destId="{E99EEBE6-928E-42F7-A3D0-8C87097501CB}" srcOrd="1" destOrd="0" presId="urn:microsoft.com/office/officeart/2005/8/layout/orgChart1"/>
    <dgm:cxn modelId="{2E05A965-0B12-40FF-A338-78BD6D8022AB}" type="presParOf" srcId="{41413D86-657F-40E9-BA09-778E21A65A9A}" destId="{7269CE7E-D215-4219-8782-DD04829310DD}" srcOrd="1" destOrd="0" presId="urn:microsoft.com/office/officeart/2005/8/layout/orgChart1"/>
    <dgm:cxn modelId="{EBE0BB82-14E4-4F93-8EDB-597DDA40E799}" type="presParOf" srcId="{7269CE7E-D215-4219-8782-DD04829310DD}" destId="{C355FC2D-3638-4362-BE2F-F5DC8739C0CB}" srcOrd="0" destOrd="0" presId="urn:microsoft.com/office/officeart/2005/8/layout/orgChart1"/>
    <dgm:cxn modelId="{19F5ADCD-E113-4B9F-94CD-A8F44C9098C6}" type="presParOf" srcId="{7269CE7E-D215-4219-8782-DD04829310DD}" destId="{55EE81BE-5DD9-4FF7-A257-894E0C85CD77}" srcOrd="1" destOrd="0" presId="urn:microsoft.com/office/officeart/2005/8/layout/orgChart1"/>
    <dgm:cxn modelId="{5FAFF3CD-0073-4D78-B34D-EBFAB06F2036}" type="presParOf" srcId="{55EE81BE-5DD9-4FF7-A257-894E0C85CD77}" destId="{0535B35D-7077-456F-B644-C24B41F8B1C0}" srcOrd="0" destOrd="0" presId="urn:microsoft.com/office/officeart/2005/8/layout/orgChart1"/>
    <dgm:cxn modelId="{3E2915C0-1C9C-40F7-9216-83658C6036BD}" type="presParOf" srcId="{0535B35D-7077-456F-B644-C24B41F8B1C0}" destId="{9DA2F9D7-1540-4F66-9B58-259D1D7EC243}" srcOrd="0" destOrd="0" presId="urn:microsoft.com/office/officeart/2005/8/layout/orgChart1"/>
    <dgm:cxn modelId="{C7F5E1C3-54E2-4A4C-A7B8-612687B55861}" type="presParOf" srcId="{0535B35D-7077-456F-B644-C24B41F8B1C0}" destId="{EA2562CD-BE50-4C91-A8E0-FE96062DD5BB}" srcOrd="1" destOrd="0" presId="urn:microsoft.com/office/officeart/2005/8/layout/orgChart1"/>
    <dgm:cxn modelId="{9E15E214-FD05-483E-BE68-16E603EF2881}" type="presParOf" srcId="{55EE81BE-5DD9-4FF7-A257-894E0C85CD77}" destId="{6F2B627F-994F-4ED5-82E7-F9FEDEE86B07}" srcOrd="1" destOrd="0" presId="urn:microsoft.com/office/officeart/2005/8/layout/orgChart1"/>
    <dgm:cxn modelId="{BFC59709-3305-4B1D-82E0-71088C07935C}" type="presParOf" srcId="{6F2B627F-994F-4ED5-82E7-F9FEDEE86B07}" destId="{419E0D32-9685-4C7E-B7B1-4D82541FBE97}" srcOrd="0" destOrd="0" presId="urn:microsoft.com/office/officeart/2005/8/layout/orgChart1"/>
    <dgm:cxn modelId="{72E325C5-6156-4509-8FA1-12D12404A2E1}" type="presParOf" srcId="{6F2B627F-994F-4ED5-82E7-F9FEDEE86B07}" destId="{21646A00-772D-40A9-899F-2BF470D9A8F8}" srcOrd="1" destOrd="0" presId="urn:microsoft.com/office/officeart/2005/8/layout/orgChart1"/>
    <dgm:cxn modelId="{06147FFB-3E9C-4D32-AB7F-D1B747688AF8}" type="presParOf" srcId="{21646A00-772D-40A9-899F-2BF470D9A8F8}" destId="{5F6F72CD-6C3F-49D9-9666-AFCDD973193D}" srcOrd="0" destOrd="0" presId="urn:microsoft.com/office/officeart/2005/8/layout/orgChart1"/>
    <dgm:cxn modelId="{0238E05D-88F5-419D-B0E8-7358D2972C33}" type="presParOf" srcId="{5F6F72CD-6C3F-49D9-9666-AFCDD973193D}" destId="{9EFDA10E-7336-4B25-AFE7-45A860B5F3F1}" srcOrd="0" destOrd="0" presId="urn:microsoft.com/office/officeart/2005/8/layout/orgChart1"/>
    <dgm:cxn modelId="{BFF6F90F-5812-4EB9-9F39-45728A09908B}" type="presParOf" srcId="{5F6F72CD-6C3F-49D9-9666-AFCDD973193D}" destId="{A0CC3D40-D828-42A2-A4A8-5747747D637F}" srcOrd="1" destOrd="0" presId="urn:microsoft.com/office/officeart/2005/8/layout/orgChart1"/>
    <dgm:cxn modelId="{32E96AB9-03F5-4F76-A31D-9E9F2374D28E}" type="presParOf" srcId="{21646A00-772D-40A9-899F-2BF470D9A8F8}" destId="{61AF9503-9E0B-412B-836D-6B9D72EAE259}" srcOrd="1" destOrd="0" presId="urn:microsoft.com/office/officeart/2005/8/layout/orgChart1"/>
    <dgm:cxn modelId="{97B5739D-EE27-4998-81E7-52E9A3D8AF7B}" type="presParOf" srcId="{21646A00-772D-40A9-899F-2BF470D9A8F8}" destId="{AD3F8E8D-EF7A-4CC5-BCF6-6BB06F44026D}" srcOrd="2" destOrd="0" presId="urn:microsoft.com/office/officeart/2005/8/layout/orgChart1"/>
    <dgm:cxn modelId="{5048546A-C1D2-456B-9943-5CF4EF3CBFF0}" type="presParOf" srcId="{6F2B627F-994F-4ED5-82E7-F9FEDEE86B07}" destId="{12506021-20FB-4B21-8462-2F0FCEA3BC19}" srcOrd="2" destOrd="0" presId="urn:microsoft.com/office/officeart/2005/8/layout/orgChart1"/>
    <dgm:cxn modelId="{5D995F26-0422-4C57-B07D-7D73581FBE91}" type="presParOf" srcId="{6F2B627F-994F-4ED5-82E7-F9FEDEE86B07}" destId="{E2539E86-CDDF-4390-B521-B3974372821B}" srcOrd="3" destOrd="0" presId="urn:microsoft.com/office/officeart/2005/8/layout/orgChart1"/>
    <dgm:cxn modelId="{E27143A2-6023-4F83-B3DA-8039505B5054}" type="presParOf" srcId="{E2539E86-CDDF-4390-B521-B3974372821B}" destId="{75B75F10-7D3F-43E9-A1CA-6C37A223AF1F}" srcOrd="0" destOrd="0" presId="urn:microsoft.com/office/officeart/2005/8/layout/orgChart1"/>
    <dgm:cxn modelId="{E67452BB-4D1F-4AC0-A90F-45EFD993C781}" type="presParOf" srcId="{75B75F10-7D3F-43E9-A1CA-6C37A223AF1F}" destId="{972995B0-2AF8-4A1B-89FB-D60A5BD0A72D}" srcOrd="0" destOrd="0" presId="urn:microsoft.com/office/officeart/2005/8/layout/orgChart1"/>
    <dgm:cxn modelId="{73EB9107-B247-4D97-A619-B0B7937775A1}" type="presParOf" srcId="{75B75F10-7D3F-43E9-A1CA-6C37A223AF1F}" destId="{7B0D073F-F8CC-44CB-AE30-EDA0DFA192FA}" srcOrd="1" destOrd="0" presId="urn:microsoft.com/office/officeart/2005/8/layout/orgChart1"/>
    <dgm:cxn modelId="{E60FCBF5-C901-45CF-A2FB-A49C6C3DEDB9}" type="presParOf" srcId="{E2539E86-CDDF-4390-B521-B3974372821B}" destId="{4DCFDFB9-91C4-4831-921A-118119984E3B}" srcOrd="1" destOrd="0" presId="urn:microsoft.com/office/officeart/2005/8/layout/orgChart1"/>
    <dgm:cxn modelId="{E7B884C1-718E-4838-BA4C-7151808D17BE}" type="presParOf" srcId="{E2539E86-CDDF-4390-B521-B3974372821B}" destId="{59EA173C-2EF3-44A3-9992-3EC9F221E460}" srcOrd="2" destOrd="0" presId="urn:microsoft.com/office/officeart/2005/8/layout/orgChart1"/>
    <dgm:cxn modelId="{076E64C7-5401-4BC2-B7E7-3C9ED73143A5}" type="presParOf" srcId="{55EE81BE-5DD9-4FF7-A257-894E0C85CD77}" destId="{CA6F10B8-C082-44C5-9243-D2C906B81962}" srcOrd="2" destOrd="0" presId="urn:microsoft.com/office/officeart/2005/8/layout/orgChart1"/>
    <dgm:cxn modelId="{249C659F-D703-4D6A-A1A8-69A84B83EDD6}" type="presParOf" srcId="{41413D86-657F-40E9-BA09-778E21A65A9A}" destId="{C027EF08-1222-423B-8179-090721610A4C}" srcOrd="2" destOrd="0" presId="urn:microsoft.com/office/officeart/2005/8/layout/orgChart1"/>
    <dgm:cxn modelId="{B7FD312C-06B0-4AAE-B0FC-57115A547297}" type="presParOf" srcId="{9CB0CDD7-B8B7-48A9-A1C4-B68710999BE5}" destId="{23B925BC-4F86-4231-B7D4-F268024FEDAE}" srcOrd="4" destOrd="0" presId="urn:microsoft.com/office/officeart/2005/8/layout/orgChart1"/>
    <dgm:cxn modelId="{964B8357-9C01-4D27-B1B8-BE872E49CD77}" type="presParOf" srcId="{9CB0CDD7-B8B7-48A9-A1C4-B68710999BE5}" destId="{00A50AB7-E06B-4C8F-A016-409F9F211532}" srcOrd="5" destOrd="0" presId="urn:microsoft.com/office/officeart/2005/8/layout/orgChart1"/>
    <dgm:cxn modelId="{FD8D1489-595D-44F3-9795-454AC9CB1E17}" type="presParOf" srcId="{00A50AB7-E06B-4C8F-A016-409F9F211532}" destId="{302DD92E-DCC3-4A93-84B7-5084272FA92A}" srcOrd="0" destOrd="0" presId="urn:microsoft.com/office/officeart/2005/8/layout/orgChart1"/>
    <dgm:cxn modelId="{18C76F91-4967-4E22-9325-265718C22AED}" type="presParOf" srcId="{302DD92E-DCC3-4A93-84B7-5084272FA92A}" destId="{7902B36A-3F5C-4017-B481-8E1C1A710047}" srcOrd="0" destOrd="0" presId="urn:microsoft.com/office/officeart/2005/8/layout/orgChart1"/>
    <dgm:cxn modelId="{6B8D279F-4E4D-4B8C-B99C-AEE736D5E1E2}" type="presParOf" srcId="{302DD92E-DCC3-4A93-84B7-5084272FA92A}" destId="{3FE18926-F4AE-4BD7-9613-B78FA236234D}" srcOrd="1" destOrd="0" presId="urn:microsoft.com/office/officeart/2005/8/layout/orgChart1"/>
    <dgm:cxn modelId="{367033CB-9374-4BA5-933E-55C091F9C701}" type="presParOf" srcId="{00A50AB7-E06B-4C8F-A016-409F9F211532}" destId="{1CDB464E-2C71-4054-8B36-2005448175BE}" srcOrd="1" destOrd="0" presId="urn:microsoft.com/office/officeart/2005/8/layout/orgChart1"/>
    <dgm:cxn modelId="{C7F3A83B-F4AF-41AF-9DCC-ADF9EDBDBBE4}" type="presParOf" srcId="{1CDB464E-2C71-4054-8B36-2005448175BE}" destId="{EAB00BFC-7560-4221-BA31-58EAEA48980A}" srcOrd="0" destOrd="0" presId="urn:microsoft.com/office/officeart/2005/8/layout/orgChart1"/>
    <dgm:cxn modelId="{4612E5A1-DF1C-4709-B546-98BF72E5D16F}" type="presParOf" srcId="{1CDB464E-2C71-4054-8B36-2005448175BE}" destId="{49AD5C58-B604-4471-B5E1-6A7BAD2B77E2}" srcOrd="1" destOrd="0" presId="urn:microsoft.com/office/officeart/2005/8/layout/orgChart1"/>
    <dgm:cxn modelId="{4571A86E-C312-4D20-A283-EDD60D4571FE}" type="presParOf" srcId="{49AD5C58-B604-4471-B5E1-6A7BAD2B77E2}" destId="{7CAFD777-0DE2-45C1-AE59-BA0D7D96616E}" srcOrd="0" destOrd="0" presId="urn:microsoft.com/office/officeart/2005/8/layout/orgChart1"/>
    <dgm:cxn modelId="{43A2BF0D-AC25-46BD-A0AB-8D06434C97F8}" type="presParOf" srcId="{7CAFD777-0DE2-45C1-AE59-BA0D7D96616E}" destId="{39620105-04DA-4146-87B0-D0CBACD8A593}" srcOrd="0" destOrd="0" presId="urn:microsoft.com/office/officeart/2005/8/layout/orgChart1"/>
    <dgm:cxn modelId="{B1B2DFBB-D862-498A-AF2E-50ECB9607FCA}" type="presParOf" srcId="{7CAFD777-0DE2-45C1-AE59-BA0D7D96616E}" destId="{06FD8284-AC54-409F-9F13-B13443E97300}" srcOrd="1" destOrd="0" presId="urn:microsoft.com/office/officeart/2005/8/layout/orgChart1"/>
    <dgm:cxn modelId="{F5181DAB-2A76-406A-B93E-04FD28E99279}" type="presParOf" srcId="{49AD5C58-B604-4471-B5E1-6A7BAD2B77E2}" destId="{2B4115C9-78F0-4F7B-B5E2-F933216562EF}" srcOrd="1" destOrd="0" presId="urn:microsoft.com/office/officeart/2005/8/layout/orgChart1"/>
    <dgm:cxn modelId="{61F2DF3F-6D30-4B26-94BA-966A88CFCACB}" type="presParOf" srcId="{49AD5C58-B604-4471-B5E1-6A7BAD2B77E2}" destId="{3C1EC4D2-AF7D-4AEF-A5BA-A8DEC95D3C9F}" srcOrd="2" destOrd="0" presId="urn:microsoft.com/office/officeart/2005/8/layout/orgChart1"/>
    <dgm:cxn modelId="{BB491A2B-9260-4993-90BE-419CE63D0F37}" type="presParOf" srcId="{00A50AB7-E06B-4C8F-A016-409F9F211532}" destId="{CF6CEEAB-4A9F-49F4-B93F-7C209B557C9B}" srcOrd="2" destOrd="0" presId="urn:microsoft.com/office/officeart/2005/8/layout/orgChart1"/>
    <dgm:cxn modelId="{9915A413-6D03-4AED-867A-1A2959EEC479}" type="presParOf" srcId="{43BFA7ED-4F98-4C75-BB65-592D7E848E05}" destId="{E28BB73E-09C8-4A12-9189-F259DA76043C}" srcOrd="2" destOrd="0" presId="urn:microsoft.com/office/officeart/2005/8/layout/orgChart1"/>
    <dgm:cxn modelId="{A269FF0F-8EFB-4026-9DA9-2484B04CE05A}" type="presParOf" srcId="{A9C38881-F00D-4B9C-8BE6-175E11B57758}" destId="{0BB34B40-1DA3-4A15-87B3-43CF4D85BD53}"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73316F-D2A9-4C3F-9A3C-B28E8740738F}">
      <dsp:nvSpPr>
        <dsp:cNvPr id="0" name=""/>
        <dsp:cNvSpPr/>
      </dsp:nvSpPr>
      <dsp:spPr>
        <a:xfrm>
          <a:off x="2847924" y="0"/>
          <a:ext cx="473294" cy="31552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SAR</a:t>
          </a:r>
        </a:p>
      </dsp:txBody>
      <dsp:txXfrm>
        <a:off x="2857166" y="9242"/>
        <a:ext cx="454810" cy="297045"/>
      </dsp:txXfrm>
    </dsp:sp>
    <dsp:sp modelId="{2AD3F849-E85A-4BCA-883C-88E4F61C03B3}">
      <dsp:nvSpPr>
        <dsp:cNvPr id="0" name=""/>
        <dsp:cNvSpPr/>
      </dsp:nvSpPr>
      <dsp:spPr>
        <a:xfrm>
          <a:off x="1469454" y="315529"/>
          <a:ext cx="1615117" cy="126211"/>
        </a:xfrm>
        <a:custGeom>
          <a:avLst/>
          <a:gdLst/>
          <a:ahLst/>
          <a:cxnLst/>
          <a:rect l="0" t="0" r="0" b="0"/>
          <a:pathLst>
            <a:path>
              <a:moveTo>
                <a:pt x="1615117" y="0"/>
              </a:moveTo>
              <a:lnTo>
                <a:pt x="1615117" y="63105"/>
              </a:lnTo>
              <a:lnTo>
                <a:pt x="0" y="63105"/>
              </a:lnTo>
              <a:lnTo>
                <a:pt x="0" y="12621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FB3EF-7DFE-46C3-9B07-94F512572D2A}">
      <dsp:nvSpPr>
        <dsp:cNvPr id="0" name=""/>
        <dsp:cNvSpPr/>
      </dsp:nvSpPr>
      <dsp:spPr>
        <a:xfrm>
          <a:off x="1232806" y="441741"/>
          <a:ext cx="473294" cy="3155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Lógico</a:t>
          </a:r>
        </a:p>
      </dsp:txBody>
      <dsp:txXfrm>
        <a:off x="1242048" y="450983"/>
        <a:ext cx="454810" cy="297045"/>
      </dsp:txXfrm>
    </dsp:sp>
    <dsp:sp modelId="{EE80FCCF-E1A3-4EB5-8194-CFF6B50249BA}">
      <dsp:nvSpPr>
        <dsp:cNvPr id="0" name=""/>
        <dsp:cNvSpPr/>
      </dsp:nvSpPr>
      <dsp:spPr>
        <a:xfrm>
          <a:off x="546529" y="757271"/>
          <a:ext cx="922924" cy="126211"/>
        </a:xfrm>
        <a:custGeom>
          <a:avLst/>
          <a:gdLst/>
          <a:ahLst/>
          <a:cxnLst/>
          <a:rect l="0" t="0" r="0" b="0"/>
          <a:pathLst>
            <a:path>
              <a:moveTo>
                <a:pt x="922924" y="0"/>
              </a:moveTo>
              <a:lnTo>
                <a:pt x="922924" y="63105"/>
              </a:lnTo>
              <a:lnTo>
                <a:pt x="0" y="63105"/>
              </a:lnTo>
              <a:lnTo>
                <a:pt x="0"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AE5F5C-F26B-47E1-B43C-9B4A1E1D5A48}">
      <dsp:nvSpPr>
        <dsp:cNvPr id="0" name=""/>
        <dsp:cNvSpPr/>
      </dsp:nvSpPr>
      <dsp:spPr>
        <a:xfrm>
          <a:off x="309882"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Raspbian</a:t>
          </a:r>
        </a:p>
      </dsp:txBody>
      <dsp:txXfrm>
        <a:off x="319124" y="892725"/>
        <a:ext cx="454810" cy="297045"/>
      </dsp:txXfrm>
    </dsp:sp>
    <dsp:sp modelId="{E3C81AE3-4E02-46C6-99DA-965BE14A7647}">
      <dsp:nvSpPr>
        <dsp:cNvPr id="0" name=""/>
        <dsp:cNvSpPr/>
      </dsp:nvSpPr>
      <dsp:spPr>
        <a:xfrm>
          <a:off x="238888" y="1199012"/>
          <a:ext cx="307641" cy="126211"/>
        </a:xfrm>
        <a:custGeom>
          <a:avLst/>
          <a:gdLst/>
          <a:ahLst/>
          <a:cxnLst/>
          <a:rect l="0" t="0" r="0" b="0"/>
          <a:pathLst>
            <a:path>
              <a:moveTo>
                <a:pt x="307641" y="0"/>
              </a:moveTo>
              <a:lnTo>
                <a:pt x="307641"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5EB3AE-E224-4CE6-AF75-727E0AADC8D4}">
      <dsp:nvSpPr>
        <dsp:cNvPr id="0" name=""/>
        <dsp:cNvSpPr/>
      </dsp:nvSpPr>
      <dsp:spPr>
        <a:xfrm>
          <a:off x="2241"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PM2</a:t>
          </a:r>
        </a:p>
      </dsp:txBody>
      <dsp:txXfrm>
        <a:off x="11483" y="1334466"/>
        <a:ext cx="454810" cy="297045"/>
      </dsp:txXfrm>
    </dsp:sp>
    <dsp:sp modelId="{59339405-FEE0-4177-8E1E-EFD49E3382A8}">
      <dsp:nvSpPr>
        <dsp:cNvPr id="0" name=""/>
        <dsp:cNvSpPr/>
      </dsp:nvSpPr>
      <dsp:spPr>
        <a:xfrm>
          <a:off x="546529" y="1199012"/>
          <a:ext cx="307641" cy="126211"/>
        </a:xfrm>
        <a:custGeom>
          <a:avLst/>
          <a:gdLst/>
          <a:ahLst/>
          <a:cxnLst/>
          <a:rect l="0" t="0" r="0" b="0"/>
          <a:pathLst>
            <a:path>
              <a:moveTo>
                <a:pt x="0" y="0"/>
              </a:moveTo>
              <a:lnTo>
                <a:pt x="0" y="63105"/>
              </a:lnTo>
              <a:lnTo>
                <a:pt x="307641" y="63105"/>
              </a:lnTo>
              <a:lnTo>
                <a:pt x="307641"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488A67-1951-4BC5-A7C8-DDD7FD7EE062}">
      <dsp:nvSpPr>
        <dsp:cNvPr id="0" name=""/>
        <dsp:cNvSpPr/>
      </dsp:nvSpPr>
      <dsp:spPr>
        <a:xfrm>
          <a:off x="617524"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Motion</a:t>
          </a:r>
        </a:p>
      </dsp:txBody>
      <dsp:txXfrm>
        <a:off x="626766" y="1334466"/>
        <a:ext cx="454810" cy="297045"/>
      </dsp:txXfrm>
    </dsp:sp>
    <dsp:sp modelId="{24E905B3-4273-4E02-B234-3F89C5D94607}">
      <dsp:nvSpPr>
        <dsp:cNvPr id="0" name=""/>
        <dsp:cNvSpPr/>
      </dsp:nvSpPr>
      <dsp:spPr>
        <a:xfrm>
          <a:off x="1469454" y="757271"/>
          <a:ext cx="922924" cy="126211"/>
        </a:xfrm>
        <a:custGeom>
          <a:avLst/>
          <a:gdLst/>
          <a:ahLst/>
          <a:cxnLst/>
          <a:rect l="0" t="0" r="0" b="0"/>
          <a:pathLst>
            <a:path>
              <a:moveTo>
                <a:pt x="0" y="0"/>
              </a:moveTo>
              <a:lnTo>
                <a:pt x="0" y="63105"/>
              </a:lnTo>
              <a:lnTo>
                <a:pt x="922924" y="63105"/>
              </a:lnTo>
              <a:lnTo>
                <a:pt x="922924"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BDF7F5-C29A-4AAF-9A3E-61F49FF5ADC6}">
      <dsp:nvSpPr>
        <dsp:cNvPr id="0" name=""/>
        <dsp:cNvSpPr/>
      </dsp:nvSpPr>
      <dsp:spPr>
        <a:xfrm>
          <a:off x="2155731"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MEAN</a:t>
          </a:r>
        </a:p>
      </dsp:txBody>
      <dsp:txXfrm>
        <a:off x="2164973" y="892725"/>
        <a:ext cx="454810" cy="297045"/>
      </dsp:txXfrm>
    </dsp:sp>
    <dsp:sp modelId="{714E2285-4BF1-4EDA-9B38-DF14412B846F}">
      <dsp:nvSpPr>
        <dsp:cNvPr id="0" name=""/>
        <dsp:cNvSpPr/>
      </dsp:nvSpPr>
      <dsp:spPr>
        <a:xfrm>
          <a:off x="1469454" y="1199012"/>
          <a:ext cx="922924" cy="126211"/>
        </a:xfrm>
        <a:custGeom>
          <a:avLst/>
          <a:gdLst/>
          <a:ahLst/>
          <a:cxnLst/>
          <a:rect l="0" t="0" r="0" b="0"/>
          <a:pathLst>
            <a:path>
              <a:moveTo>
                <a:pt x="922924" y="0"/>
              </a:moveTo>
              <a:lnTo>
                <a:pt x="922924"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D5EF88-497D-480A-8386-F9C57BFB387E}">
      <dsp:nvSpPr>
        <dsp:cNvPr id="0" name=""/>
        <dsp:cNvSpPr/>
      </dsp:nvSpPr>
      <dsp:spPr>
        <a:xfrm>
          <a:off x="1232806"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Mongo</a:t>
          </a:r>
        </a:p>
      </dsp:txBody>
      <dsp:txXfrm>
        <a:off x="1242048" y="1334466"/>
        <a:ext cx="454810" cy="297045"/>
      </dsp:txXfrm>
    </dsp:sp>
    <dsp:sp modelId="{0ADCCCCB-8BF5-4B4F-9D72-74152C220B93}">
      <dsp:nvSpPr>
        <dsp:cNvPr id="0" name=""/>
        <dsp:cNvSpPr/>
      </dsp:nvSpPr>
      <dsp:spPr>
        <a:xfrm>
          <a:off x="2084737" y="1199012"/>
          <a:ext cx="307641" cy="126211"/>
        </a:xfrm>
        <a:custGeom>
          <a:avLst/>
          <a:gdLst/>
          <a:ahLst/>
          <a:cxnLst/>
          <a:rect l="0" t="0" r="0" b="0"/>
          <a:pathLst>
            <a:path>
              <a:moveTo>
                <a:pt x="307641" y="0"/>
              </a:moveTo>
              <a:lnTo>
                <a:pt x="307641"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D3C451-1112-4F00-8A81-10F7F2446AE2}">
      <dsp:nvSpPr>
        <dsp:cNvPr id="0" name=""/>
        <dsp:cNvSpPr/>
      </dsp:nvSpPr>
      <dsp:spPr>
        <a:xfrm>
          <a:off x="1848089"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Express</a:t>
          </a:r>
        </a:p>
      </dsp:txBody>
      <dsp:txXfrm>
        <a:off x="1857331" y="1334466"/>
        <a:ext cx="454810" cy="297045"/>
      </dsp:txXfrm>
    </dsp:sp>
    <dsp:sp modelId="{1268E670-8ADF-42B0-BD24-D84A6AC8FC75}">
      <dsp:nvSpPr>
        <dsp:cNvPr id="0" name=""/>
        <dsp:cNvSpPr/>
      </dsp:nvSpPr>
      <dsp:spPr>
        <a:xfrm>
          <a:off x="2392378" y="1199012"/>
          <a:ext cx="307641" cy="126211"/>
        </a:xfrm>
        <a:custGeom>
          <a:avLst/>
          <a:gdLst/>
          <a:ahLst/>
          <a:cxnLst/>
          <a:rect l="0" t="0" r="0" b="0"/>
          <a:pathLst>
            <a:path>
              <a:moveTo>
                <a:pt x="0" y="0"/>
              </a:moveTo>
              <a:lnTo>
                <a:pt x="0" y="63105"/>
              </a:lnTo>
              <a:lnTo>
                <a:pt x="307641" y="63105"/>
              </a:lnTo>
              <a:lnTo>
                <a:pt x="307641"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619D40-599D-44E9-8F80-62CC3A35C618}">
      <dsp:nvSpPr>
        <dsp:cNvPr id="0" name=""/>
        <dsp:cNvSpPr/>
      </dsp:nvSpPr>
      <dsp:spPr>
        <a:xfrm>
          <a:off x="2463372"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Angular</a:t>
          </a:r>
        </a:p>
      </dsp:txBody>
      <dsp:txXfrm>
        <a:off x="2472614" y="1334466"/>
        <a:ext cx="454810" cy="297045"/>
      </dsp:txXfrm>
    </dsp:sp>
    <dsp:sp modelId="{084F995E-15B0-42A1-B7DF-67BA4983250A}">
      <dsp:nvSpPr>
        <dsp:cNvPr id="0" name=""/>
        <dsp:cNvSpPr/>
      </dsp:nvSpPr>
      <dsp:spPr>
        <a:xfrm>
          <a:off x="2392378" y="1199012"/>
          <a:ext cx="922924" cy="126211"/>
        </a:xfrm>
        <a:custGeom>
          <a:avLst/>
          <a:gdLst/>
          <a:ahLst/>
          <a:cxnLst/>
          <a:rect l="0" t="0" r="0" b="0"/>
          <a:pathLst>
            <a:path>
              <a:moveTo>
                <a:pt x="0" y="0"/>
              </a:moveTo>
              <a:lnTo>
                <a:pt x="0" y="63105"/>
              </a:lnTo>
              <a:lnTo>
                <a:pt x="922924" y="63105"/>
              </a:lnTo>
              <a:lnTo>
                <a:pt x="922924"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288F7A-C74B-4414-9BD8-4095B58BF1CE}">
      <dsp:nvSpPr>
        <dsp:cNvPr id="0" name=""/>
        <dsp:cNvSpPr/>
      </dsp:nvSpPr>
      <dsp:spPr>
        <a:xfrm>
          <a:off x="3078655"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Node</a:t>
          </a:r>
        </a:p>
      </dsp:txBody>
      <dsp:txXfrm>
        <a:off x="3087897" y="1334466"/>
        <a:ext cx="454810" cy="297045"/>
      </dsp:txXfrm>
    </dsp:sp>
    <dsp:sp modelId="{9543261B-12DF-47A9-98B3-0272886E0AE4}">
      <dsp:nvSpPr>
        <dsp:cNvPr id="0" name=""/>
        <dsp:cNvSpPr/>
      </dsp:nvSpPr>
      <dsp:spPr>
        <a:xfrm>
          <a:off x="3084571" y="315529"/>
          <a:ext cx="1615117" cy="126211"/>
        </a:xfrm>
        <a:custGeom>
          <a:avLst/>
          <a:gdLst/>
          <a:ahLst/>
          <a:cxnLst/>
          <a:rect l="0" t="0" r="0" b="0"/>
          <a:pathLst>
            <a:path>
              <a:moveTo>
                <a:pt x="0" y="0"/>
              </a:moveTo>
              <a:lnTo>
                <a:pt x="0" y="63105"/>
              </a:lnTo>
              <a:lnTo>
                <a:pt x="1615117" y="63105"/>
              </a:lnTo>
              <a:lnTo>
                <a:pt x="1615117" y="126211"/>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AA974B-3E74-4A95-B31F-2F78FA3F0037}">
      <dsp:nvSpPr>
        <dsp:cNvPr id="0" name=""/>
        <dsp:cNvSpPr/>
      </dsp:nvSpPr>
      <dsp:spPr>
        <a:xfrm>
          <a:off x="4463042" y="441741"/>
          <a:ext cx="473294" cy="315529"/>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Físico</a:t>
          </a:r>
        </a:p>
      </dsp:txBody>
      <dsp:txXfrm>
        <a:off x="4472284" y="450983"/>
        <a:ext cx="454810" cy="297045"/>
      </dsp:txXfrm>
    </dsp:sp>
    <dsp:sp modelId="{789B4EC4-AF93-4C35-90CE-4CF3A67A2388}">
      <dsp:nvSpPr>
        <dsp:cNvPr id="0" name=""/>
        <dsp:cNvSpPr/>
      </dsp:nvSpPr>
      <dsp:spPr>
        <a:xfrm>
          <a:off x="4238227" y="757271"/>
          <a:ext cx="461462" cy="126211"/>
        </a:xfrm>
        <a:custGeom>
          <a:avLst/>
          <a:gdLst/>
          <a:ahLst/>
          <a:cxnLst/>
          <a:rect l="0" t="0" r="0" b="0"/>
          <a:pathLst>
            <a:path>
              <a:moveTo>
                <a:pt x="461462" y="0"/>
              </a:moveTo>
              <a:lnTo>
                <a:pt x="461462" y="63105"/>
              </a:lnTo>
              <a:lnTo>
                <a:pt x="0" y="63105"/>
              </a:lnTo>
              <a:lnTo>
                <a:pt x="0"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3F1F50-53CC-45F0-B97B-F396CB880164}">
      <dsp:nvSpPr>
        <dsp:cNvPr id="0" name=""/>
        <dsp:cNvSpPr/>
      </dsp:nvSpPr>
      <dsp:spPr>
        <a:xfrm>
          <a:off x="4001579"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Microcontroladores</a:t>
          </a:r>
        </a:p>
      </dsp:txBody>
      <dsp:txXfrm>
        <a:off x="4010821" y="892725"/>
        <a:ext cx="454810" cy="297045"/>
      </dsp:txXfrm>
    </dsp:sp>
    <dsp:sp modelId="{74F97833-5D73-4E4F-A80F-FC9734744822}">
      <dsp:nvSpPr>
        <dsp:cNvPr id="0" name=""/>
        <dsp:cNvSpPr/>
      </dsp:nvSpPr>
      <dsp:spPr>
        <a:xfrm>
          <a:off x="3930585" y="1199012"/>
          <a:ext cx="307641" cy="126211"/>
        </a:xfrm>
        <a:custGeom>
          <a:avLst/>
          <a:gdLst/>
          <a:ahLst/>
          <a:cxnLst/>
          <a:rect l="0" t="0" r="0" b="0"/>
          <a:pathLst>
            <a:path>
              <a:moveTo>
                <a:pt x="307641" y="0"/>
              </a:moveTo>
              <a:lnTo>
                <a:pt x="307641" y="63105"/>
              </a:lnTo>
              <a:lnTo>
                <a:pt x="0" y="63105"/>
              </a:lnTo>
              <a:lnTo>
                <a:pt x="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E79D4-0150-4F21-B792-73243A2B92AD}">
      <dsp:nvSpPr>
        <dsp:cNvPr id="0" name=""/>
        <dsp:cNvSpPr/>
      </dsp:nvSpPr>
      <dsp:spPr>
        <a:xfrm>
          <a:off x="3693938"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Nano</a:t>
          </a:r>
        </a:p>
      </dsp:txBody>
      <dsp:txXfrm>
        <a:off x="3703180" y="1334466"/>
        <a:ext cx="454810" cy="297045"/>
      </dsp:txXfrm>
    </dsp:sp>
    <dsp:sp modelId="{C215BDB3-0BF2-4799-8A3B-8FC62D019B71}">
      <dsp:nvSpPr>
        <dsp:cNvPr id="0" name=""/>
        <dsp:cNvSpPr/>
      </dsp:nvSpPr>
      <dsp:spPr>
        <a:xfrm>
          <a:off x="4238227" y="1199012"/>
          <a:ext cx="307641" cy="126211"/>
        </a:xfrm>
        <a:custGeom>
          <a:avLst/>
          <a:gdLst/>
          <a:ahLst/>
          <a:cxnLst/>
          <a:rect l="0" t="0" r="0" b="0"/>
          <a:pathLst>
            <a:path>
              <a:moveTo>
                <a:pt x="0" y="0"/>
              </a:moveTo>
              <a:lnTo>
                <a:pt x="0" y="63105"/>
              </a:lnTo>
              <a:lnTo>
                <a:pt x="307641" y="63105"/>
              </a:lnTo>
              <a:lnTo>
                <a:pt x="307641"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1E6A2B-77F5-4835-A71E-ADBFB661A43B}">
      <dsp:nvSpPr>
        <dsp:cNvPr id="0" name=""/>
        <dsp:cNvSpPr/>
      </dsp:nvSpPr>
      <dsp:spPr>
        <a:xfrm>
          <a:off x="4309221"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Mega</a:t>
          </a:r>
        </a:p>
      </dsp:txBody>
      <dsp:txXfrm>
        <a:off x="4318463" y="1334466"/>
        <a:ext cx="454810" cy="297045"/>
      </dsp:txXfrm>
    </dsp:sp>
    <dsp:sp modelId="{0CF60BD0-FC9A-439D-91BB-CB022353A1D7}">
      <dsp:nvSpPr>
        <dsp:cNvPr id="0" name=""/>
        <dsp:cNvSpPr/>
      </dsp:nvSpPr>
      <dsp:spPr>
        <a:xfrm>
          <a:off x="4699689" y="757271"/>
          <a:ext cx="461462" cy="126211"/>
        </a:xfrm>
        <a:custGeom>
          <a:avLst/>
          <a:gdLst/>
          <a:ahLst/>
          <a:cxnLst/>
          <a:rect l="0" t="0" r="0" b="0"/>
          <a:pathLst>
            <a:path>
              <a:moveTo>
                <a:pt x="0" y="0"/>
              </a:moveTo>
              <a:lnTo>
                <a:pt x="0" y="63105"/>
              </a:lnTo>
              <a:lnTo>
                <a:pt x="461462" y="63105"/>
              </a:lnTo>
              <a:lnTo>
                <a:pt x="461462" y="12621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DF0819-5134-496A-AB03-B038EBF77C35}">
      <dsp:nvSpPr>
        <dsp:cNvPr id="0" name=""/>
        <dsp:cNvSpPr/>
      </dsp:nvSpPr>
      <dsp:spPr>
        <a:xfrm>
          <a:off x="4924504" y="883483"/>
          <a:ext cx="473294" cy="315529"/>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Microcomputadora</a:t>
          </a:r>
        </a:p>
      </dsp:txBody>
      <dsp:txXfrm>
        <a:off x="4933746" y="892725"/>
        <a:ext cx="454810" cy="297045"/>
      </dsp:txXfrm>
    </dsp:sp>
    <dsp:sp modelId="{AE8B8585-76BB-4F20-A39A-21F89166A5E8}">
      <dsp:nvSpPr>
        <dsp:cNvPr id="0" name=""/>
        <dsp:cNvSpPr/>
      </dsp:nvSpPr>
      <dsp:spPr>
        <a:xfrm>
          <a:off x="5115431" y="1199012"/>
          <a:ext cx="91440" cy="126211"/>
        </a:xfrm>
        <a:custGeom>
          <a:avLst/>
          <a:gdLst/>
          <a:ahLst/>
          <a:cxnLst/>
          <a:rect l="0" t="0" r="0" b="0"/>
          <a:pathLst>
            <a:path>
              <a:moveTo>
                <a:pt x="45720" y="0"/>
              </a:moveTo>
              <a:lnTo>
                <a:pt x="45720" y="12621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C4F245-3EA5-4722-82E3-609BDEC02EBC}">
      <dsp:nvSpPr>
        <dsp:cNvPr id="0" name=""/>
        <dsp:cNvSpPr/>
      </dsp:nvSpPr>
      <dsp:spPr>
        <a:xfrm>
          <a:off x="4924504" y="1325224"/>
          <a:ext cx="473294" cy="315529"/>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000"/>
            </a:lnSpc>
            <a:spcBef>
              <a:spcPct val="0"/>
            </a:spcBef>
            <a:spcAft>
              <a:spcPct val="35000"/>
            </a:spcAft>
            <a:buNone/>
          </a:pPr>
          <a:r>
            <a:rPr lang="es-ES" sz="500" kern="1200"/>
            <a:t>Raspberry</a:t>
          </a:r>
        </a:p>
      </dsp:txBody>
      <dsp:txXfrm>
        <a:off x="4933746" y="1334466"/>
        <a:ext cx="454810" cy="2970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B00BFC-7560-4221-BA31-58EAEA48980A}">
      <dsp:nvSpPr>
        <dsp:cNvPr id="0" name=""/>
        <dsp:cNvSpPr/>
      </dsp:nvSpPr>
      <dsp:spPr>
        <a:xfrm>
          <a:off x="3232274" y="1493531"/>
          <a:ext cx="116552" cy="357426"/>
        </a:xfrm>
        <a:custGeom>
          <a:avLst/>
          <a:gdLst/>
          <a:ahLst/>
          <a:cxnLst/>
          <a:rect l="0" t="0" r="0" b="0"/>
          <a:pathLst>
            <a:path>
              <a:moveTo>
                <a:pt x="0" y="0"/>
              </a:moveTo>
              <a:lnTo>
                <a:pt x="0" y="357426"/>
              </a:lnTo>
              <a:lnTo>
                <a:pt x="116552" y="3574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B925BC-4F86-4231-B7D4-F268024FEDAE}">
      <dsp:nvSpPr>
        <dsp:cNvPr id="0" name=""/>
        <dsp:cNvSpPr/>
      </dsp:nvSpPr>
      <dsp:spPr>
        <a:xfrm>
          <a:off x="2602893" y="94185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506021-20FB-4B21-8462-2F0FCEA3BC19}">
      <dsp:nvSpPr>
        <dsp:cNvPr id="0" name=""/>
        <dsp:cNvSpPr/>
      </dsp:nvSpPr>
      <dsp:spPr>
        <a:xfrm>
          <a:off x="2292087" y="2045210"/>
          <a:ext cx="116552" cy="909106"/>
        </a:xfrm>
        <a:custGeom>
          <a:avLst/>
          <a:gdLst/>
          <a:ahLst/>
          <a:cxnLst/>
          <a:rect l="0" t="0" r="0" b="0"/>
          <a:pathLst>
            <a:path>
              <a:moveTo>
                <a:pt x="0" y="0"/>
              </a:moveTo>
              <a:lnTo>
                <a:pt x="0" y="909106"/>
              </a:lnTo>
              <a:lnTo>
                <a:pt x="116552" y="90910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9E0D32-9685-4C7E-B7B1-4D82541FBE97}">
      <dsp:nvSpPr>
        <dsp:cNvPr id="0" name=""/>
        <dsp:cNvSpPr/>
      </dsp:nvSpPr>
      <dsp:spPr>
        <a:xfrm>
          <a:off x="2292087" y="2045210"/>
          <a:ext cx="116552" cy="357426"/>
        </a:xfrm>
        <a:custGeom>
          <a:avLst/>
          <a:gdLst/>
          <a:ahLst/>
          <a:cxnLst/>
          <a:rect l="0" t="0" r="0" b="0"/>
          <a:pathLst>
            <a:path>
              <a:moveTo>
                <a:pt x="0" y="0"/>
              </a:moveTo>
              <a:lnTo>
                <a:pt x="0" y="357426"/>
              </a:lnTo>
              <a:lnTo>
                <a:pt x="116552" y="357426"/>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5FC2D-3638-4362-BE2F-F5DC8739C0CB}">
      <dsp:nvSpPr>
        <dsp:cNvPr id="0" name=""/>
        <dsp:cNvSpPr/>
      </dsp:nvSpPr>
      <dsp:spPr>
        <a:xfrm>
          <a:off x="2557173" y="1493531"/>
          <a:ext cx="91440" cy="163172"/>
        </a:xfrm>
        <a:custGeom>
          <a:avLst/>
          <a:gdLst/>
          <a:ahLst/>
          <a:cxnLst/>
          <a:rect l="0" t="0" r="0" b="0"/>
          <a:pathLst>
            <a:path>
              <a:moveTo>
                <a:pt x="45720" y="0"/>
              </a:moveTo>
              <a:lnTo>
                <a:pt x="45720"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1EBD9B-8861-4346-A778-B39072FD8A4A}">
      <dsp:nvSpPr>
        <dsp:cNvPr id="0" name=""/>
        <dsp:cNvSpPr/>
      </dsp:nvSpPr>
      <dsp:spPr>
        <a:xfrm>
          <a:off x="2557173" y="941851"/>
          <a:ext cx="91440" cy="163172"/>
        </a:xfrm>
        <a:custGeom>
          <a:avLst/>
          <a:gdLst/>
          <a:ahLst/>
          <a:cxnLst/>
          <a:rect l="0" t="0" r="0" b="0"/>
          <a:pathLst>
            <a:path>
              <a:moveTo>
                <a:pt x="45720" y="0"/>
              </a:moveTo>
              <a:lnTo>
                <a:pt x="45720"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1AC4B4-603D-4651-99C7-510E6DE10BE8}">
      <dsp:nvSpPr>
        <dsp:cNvPr id="0" name=""/>
        <dsp:cNvSpPr/>
      </dsp:nvSpPr>
      <dsp:spPr>
        <a:xfrm>
          <a:off x="1662706" y="94185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F20E25-2C0C-456F-9133-689EE504D176}">
      <dsp:nvSpPr>
        <dsp:cNvPr id="0" name=""/>
        <dsp:cNvSpPr/>
      </dsp:nvSpPr>
      <dsp:spPr>
        <a:xfrm>
          <a:off x="2557173" y="429927"/>
          <a:ext cx="91440" cy="123416"/>
        </a:xfrm>
        <a:custGeom>
          <a:avLst/>
          <a:gdLst/>
          <a:ahLst/>
          <a:cxnLst/>
          <a:rect l="0" t="0" r="0" b="0"/>
          <a:pathLst>
            <a:path>
              <a:moveTo>
                <a:pt x="45720" y="0"/>
              </a:moveTo>
              <a:lnTo>
                <a:pt x="45720" y="12341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72A2F6-F9F9-44C5-813C-E5E6B113E1EE}">
      <dsp:nvSpPr>
        <dsp:cNvPr id="0" name=""/>
        <dsp:cNvSpPr/>
      </dsp:nvSpPr>
      <dsp:spPr>
        <a:xfrm>
          <a:off x="2214386" y="41420"/>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SAR</a:t>
          </a:r>
        </a:p>
      </dsp:txBody>
      <dsp:txXfrm>
        <a:off x="2214386" y="41420"/>
        <a:ext cx="777013" cy="388506"/>
      </dsp:txXfrm>
    </dsp:sp>
    <dsp:sp modelId="{7FE6228F-1B17-4BF4-8596-EE7407659068}">
      <dsp:nvSpPr>
        <dsp:cNvPr id="0" name=""/>
        <dsp:cNvSpPr/>
      </dsp:nvSpPr>
      <dsp:spPr>
        <a:xfrm>
          <a:off x="2214386" y="55334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Servidor</a:t>
          </a:r>
        </a:p>
      </dsp:txBody>
      <dsp:txXfrm>
        <a:off x="2214386" y="553344"/>
        <a:ext cx="777013" cy="388506"/>
      </dsp:txXfrm>
    </dsp:sp>
    <dsp:sp modelId="{970F8031-2EF3-4FFB-890D-96306E189C0B}">
      <dsp:nvSpPr>
        <dsp:cNvPr id="0" name=""/>
        <dsp:cNvSpPr/>
      </dsp:nvSpPr>
      <dsp:spPr>
        <a:xfrm>
          <a:off x="1274199" y="110502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Server.js</a:t>
          </a:r>
        </a:p>
      </dsp:txBody>
      <dsp:txXfrm>
        <a:off x="1274199" y="1105024"/>
        <a:ext cx="777013" cy="388506"/>
      </dsp:txXfrm>
    </dsp:sp>
    <dsp:sp modelId="{0A12E965-10CA-4B32-A291-FA7B6BD39E4B}">
      <dsp:nvSpPr>
        <dsp:cNvPr id="0" name=""/>
        <dsp:cNvSpPr/>
      </dsp:nvSpPr>
      <dsp:spPr>
        <a:xfrm>
          <a:off x="2214386" y="110502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Server</a:t>
          </a:r>
        </a:p>
      </dsp:txBody>
      <dsp:txXfrm>
        <a:off x="2214386" y="1105024"/>
        <a:ext cx="777013" cy="388506"/>
      </dsp:txXfrm>
    </dsp:sp>
    <dsp:sp modelId="{9DA2F9D7-1540-4F66-9B58-259D1D7EC243}">
      <dsp:nvSpPr>
        <dsp:cNvPr id="0" name=""/>
        <dsp:cNvSpPr/>
      </dsp:nvSpPr>
      <dsp:spPr>
        <a:xfrm>
          <a:off x="2214386" y="165670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Routes</a:t>
          </a:r>
        </a:p>
      </dsp:txBody>
      <dsp:txXfrm>
        <a:off x="2214386" y="1656703"/>
        <a:ext cx="777013" cy="388506"/>
      </dsp:txXfrm>
    </dsp:sp>
    <dsp:sp modelId="{9EFDA10E-7336-4B25-AFE7-45A860B5F3F1}">
      <dsp:nvSpPr>
        <dsp:cNvPr id="0" name=""/>
        <dsp:cNvSpPr/>
      </dsp:nvSpPr>
      <dsp:spPr>
        <a:xfrm>
          <a:off x="2408639" y="220838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Api.js</a:t>
          </a:r>
        </a:p>
      </dsp:txBody>
      <dsp:txXfrm>
        <a:off x="2408639" y="2208383"/>
        <a:ext cx="777013" cy="388506"/>
      </dsp:txXfrm>
    </dsp:sp>
    <dsp:sp modelId="{972995B0-2AF8-4A1B-89FB-D60A5BD0A72D}">
      <dsp:nvSpPr>
        <dsp:cNvPr id="0" name=""/>
        <dsp:cNvSpPr/>
      </dsp:nvSpPr>
      <dsp:spPr>
        <a:xfrm>
          <a:off x="2408639" y="276006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Placas.js</a:t>
          </a:r>
        </a:p>
      </dsp:txBody>
      <dsp:txXfrm>
        <a:off x="2408639" y="2760063"/>
        <a:ext cx="777013" cy="388506"/>
      </dsp:txXfrm>
    </dsp:sp>
    <dsp:sp modelId="{7902B36A-3F5C-4017-B481-8E1C1A710047}">
      <dsp:nvSpPr>
        <dsp:cNvPr id="0" name=""/>
        <dsp:cNvSpPr/>
      </dsp:nvSpPr>
      <dsp:spPr>
        <a:xfrm>
          <a:off x="3154573" y="1105024"/>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dist</a:t>
          </a:r>
        </a:p>
      </dsp:txBody>
      <dsp:txXfrm>
        <a:off x="3154573" y="1105024"/>
        <a:ext cx="777013" cy="388506"/>
      </dsp:txXfrm>
    </dsp:sp>
    <dsp:sp modelId="{39620105-04DA-4146-87B0-D0CBACD8A593}">
      <dsp:nvSpPr>
        <dsp:cNvPr id="0" name=""/>
        <dsp:cNvSpPr/>
      </dsp:nvSpPr>
      <dsp:spPr>
        <a:xfrm>
          <a:off x="3348826" y="1656703"/>
          <a:ext cx="777013" cy="388506"/>
        </a:xfrm>
        <a:prstGeom prst="rect">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s-ES" sz="1300" kern="1200"/>
            <a:t>Medios estático</a:t>
          </a:r>
        </a:p>
      </dsp:txBody>
      <dsp:txXfrm>
        <a:off x="3348826" y="1656703"/>
        <a:ext cx="777013" cy="3885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Cre16</b:Tag>
    <b:SourceType>InternetSite</b:SourceType>
    <b:Guid>{467DDFAB-6BA5-4F6E-8BD8-1F0E3390395B}</b:Guid>
    <b:Author>
      <b:Author>
        <b:NameList>
          <b:Person>
            <b:Last>Enrique</b:Last>
            <b:First>Crespo</b:First>
          </b:Person>
        </b:NameList>
      </b:Author>
    </b:Author>
    <b:Title>Aprendiendo Arduino</b:Title>
    <b:Year>2016</b:Year>
    <b:URL>https://aprendiendoarduino.wordpress.com/</b:URL>
    <b:RefOrder>1</b:RefOrder>
  </b:Source>
  <b:Source>
    <b:Tag>gee</b:Tag>
    <b:SourceType>InternetSite</b:SourceType>
    <b:Guid>{78061C22-5CB3-4AF7-A7CB-0D529807A1DF}</b:Guid>
    <b:Title>geekytheory.com</b:Title>
    <b:URL>https://geekytheory.com/tutorial-rasbperry-pi-como-crear-un-punto-de-acceso-wifi</b:URL>
    <b:RefOrder>2</b:RefOrder>
  </b:Source>
</b:Sources>
</file>

<file path=customXml/itemProps1.xml><?xml version="1.0" encoding="utf-8"?>
<ds:datastoreItem xmlns:ds="http://schemas.openxmlformats.org/officeDocument/2006/customXml" ds:itemID="{93890C22-0D08-49C3-B844-151EDC270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974</TotalTime>
  <Pages>12</Pages>
  <Words>2391</Words>
  <Characters>13152</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Schlapp</dc:creator>
  <cp:keywords/>
  <dc:description/>
  <cp:lastModifiedBy>Agustin Schlapp</cp:lastModifiedBy>
  <cp:revision>32</cp:revision>
  <dcterms:created xsi:type="dcterms:W3CDTF">2018-02-08T22:02:00Z</dcterms:created>
  <dcterms:modified xsi:type="dcterms:W3CDTF">2018-04-03T23:34:00Z</dcterms:modified>
</cp:coreProperties>
</file>