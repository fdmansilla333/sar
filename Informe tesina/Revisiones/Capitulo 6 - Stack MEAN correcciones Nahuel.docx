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DE" w:rsidRPr="00F06CD3" w:rsidRDefault="00C800DE" w:rsidP="00C800DE">
      <w:pPr>
        <w:pStyle w:val="Ttulo1"/>
        <w:rPr>
          <w:sz w:val="36"/>
          <w:szCs w:val="36"/>
        </w:rPr>
      </w:pPr>
      <w:bookmarkStart w:id="0" w:name="_Ref503822874"/>
      <w:bookmarkStart w:id="1" w:name="_Ref504150374"/>
      <w:bookmarkStart w:id="2" w:name="_Toc504153924"/>
      <w:r w:rsidRPr="008831B2">
        <w:rPr>
          <w:sz w:val="36"/>
          <w:szCs w:val="36"/>
        </w:rPr>
        <w:t>Capítulo 6 – Stack MEAN</w:t>
      </w:r>
      <w:bookmarkEnd w:id="0"/>
      <w:bookmarkEnd w:id="1"/>
      <w:bookmarkEnd w:id="2"/>
    </w:p>
    <w:p w:rsidR="00ED562F" w:rsidRDefault="00ED562F" w:rsidP="00CD7C3C">
      <w:pPr>
        <w:pStyle w:val="texto"/>
      </w:pPr>
    </w:p>
    <w:p w:rsidR="00C800DE" w:rsidRPr="00B25EBE" w:rsidRDefault="00C800DE" w:rsidP="00CD7C3C">
      <w:pPr>
        <w:pStyle w:val="texto"/>
      </w:pPr>
      <w:r>
        <w:t xml:space="preserve">En éste capítulo, se analizará el stack MEAN y sus componentes. El mismo está compuesto por un conjunto de tecnologías </w:t>
      </w:r>
      <w:del w:id="3" w:author="Nahuel Defossé" w:date="2018-03-12T20:31:00Z">
        <w:r w:rsidDel="00305951">
          <w:delText xml:space="preserve">respetando </w:delText>
        </w:r>
      </w:del>
      <w:ins w:id="4" w:author="Nahuel Defossé" w:date="2018-03-12T20:31:00Z">
        <w:r w:rsidR="00305951">
          <w:t>que responden al siguiente</w:t>
        </w:r>
        <w:r w:rsidR="00305951">
          <w:t xml:space="preserve"> </w:t>
        </w:r>
      </w:ins>
      <w:del w:id="5" w:author="Nahuel Defossé" w:date="2018-03-12T20:31:00Z">
        <w:r w:rsidDel="00305951">
          <w:delText xml:space="preserve">el </w:delText>
        </w:r>
      </w:del>
      <w:r>
        <w:t>acrónimo</w:t>
      </w:r>
      <w:del w:id="6" w:author="Nahuel Defossé" w:date="2018-03-12T20:32:00Z">
        <w:r w:rsidDel="00305951">
          <w:delText xml:space="preserve"> </w:delText>
        </w:r>
      </w:del>
      <w:del w:id="7" w:author="Nahuel Defossé" w:date="2018-03-12T20:31:00Z">
        <w:r w:rsidDel="00305951">
          <w:delText>como sigue</w:delText>
        </w:r>
      </w:del>
      <w:r>
        <w:t>: Mongo</w:t>
      </w:r>
      <w:ins w:id="8" w:author="Nahuel Defossé" w:date="2018-03-12T20:32:00Z">
        <w:r w:rsidR="00305951">
          <w:t>DB (acceso a datos)</w:t>
        </w:r>
      </w:ins>
      <w:r>
        <w:t>, Express</w:t>
      </w:r>
      <w:ins w:id="9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0" w:author="Nahuel Defossé" w:date="2018-03-12T20:32:00Z">
              <w:rPr/>
            </w:rPrChange>
          </w:rPr>
          <w:t>back end</w:t>
        </w:r>
        <w:r w:rsidR="00305951">
          <w:t>)</w:t>
        </w:r>
      </w:ins>
      <w:r>
        <w:t>, Angular</w:t>
      </w:r>
      <w:ins w:id="11" w:author="Nahuel Defossé" w:date="2018-03-12T20:32:00Z">
        <w:r w:rsidR="00305951">
          <w:t xml:space="preserve"> (framework web, </w:t>
        </w:r>
        <w:r w:rsidR="00305951" w:rsidRPr="00305951">
          <w:rPr>
            <w:i/>
            <w:rPrChange w:id="12" w:author="Nahuel Defossé" w:date="2018-03-12T20:32:00Z">
              <w:rPr/>
            </w:rPrChange>
          </w:rPr>
          <w:t>front end</w:t>
        </w:r>
        <w:r w:rsidR="00305951">
          <w:t>)</w:t>
        </w:r>
      </w:ins>
      <w:r>
        <w:t xml:space="preserve"> y Node</w:t>
      </w:r>
      <w:ins w:id="13" w:author="Nahuel Defossé" w:date="2018-03-12T20:32:00Z">
        <w:r w:rsidR="00305951">
          <w:t xml:space="preserve">JS (plataforma </w:t>
        </w:r>
        <w:r w:rsidR="00E42C62">
          <w:t>de aplicaci</w:t>
        </w:r>
      </w:ins>
      <w:ins w:id="14" w:author="Nahuel Defossé" w:date="2018-03-12T20:33:00Z">
        <w:r w:rsidR="00E42C62">
          <w:t>ón web)</w:t>
        </w:r>
      </w:ins>
      <w:r>
        <w:t xml:space="preserve">.  Además, otros complementos, como Compodoc (documentador), bibliotecas y framework aplicados a la vista </w:t>
      </w:r>
      <w:ins w:id="15" w:author="Nahuel Defossé" w:date="2018-03-12T20:33:00Z">
        <w:r w:rsidR="00E42C62">
          <w:t xml:space="preserve">(o </w:t>
        </w:r>
        <w:r w:rsidR="00E42C62" w:rsidRPr="00E42C62">
          <w:rPr>
            <w:i/>
            <w:rPrChange w:id="16" w:author="Nahuel Defossé" w:date="2018-03-12T20:33:00Z">
              <w:rPr/>
            </w:rPrChange>
          </w:rPr>
          <w:t>front end</w:t>
        </w:r>
        <w:r w:rsidR="00E42C62">
          <w:t xml:space="preserve">) </w:t>
        </w:r>
      </w:ins>
      <w:r>
        <w:t xml:space="preserve">como Bootstrap y JQuery. </w:t>
      </w:r>
    </w:p>
    <w:p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6.1 </w:t>
      </w:r>
      <w:r w:rsidRPr="00F06CD3">
        <w:rPr>
          <w:b/>
          <w:sz w:val="32"/>
          <w:szCs w:val="32"/>
        </w:rPr>
        <w:t>¿Qué es MEAN?</w:t>
      </w:r>
    </w:p>
    <w:p w:rsidR="00C800DE" w:rsidRPr="00F06CD3" w:rsidRDefault="00C800DE" w:rsidP="00C800DE"/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denomina MEAN, o MEAN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 un conjunto de capas de </w:t>
      </w:r>
      <w:r w:rsidR="00CD7C3C">
        <w:rPr>
          <w:rFonts w:ascii="Arial" w:hAnsi="Arial" w:cs="Arial"/>
          <w:color w:val="222222"/>
          <w:sz w:val="24"/>
          <w:szCs w:val="24"/>
          <w:shd w:val="clear" w:color="auto" w:fill="FFFFFF"/>
        </w:rPr>
        <w:t>software</w:t>
      </w:r>
      <w:r w:rsidR="00CD7C3C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</w:t>
      </w:r>
      <w:r w:rsidRPr="00CD7C3C">
        <w:rPr>
          <w:rStyle w:val="textoCar"/>
        </w:rPr>
        <w:t>desarrollo de aplicaciones, dónde la característica predominante es el uso del lenguaje de programación popularizado como JavaScript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adelante, se visualiza el logotipo de este stack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tecnologías (Ilustración 31</w:t>
      </w:r>
      <w:r w:rsidR="00FB0B8C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00DE" w:rsidRDefault="00C800DE" w:rsidP="00C800D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48A6A31" wp14:editId="3D18A0FC">
            <wp:extent cx="4114800" cy="2314575"/>
            <wp:effectExtent l="0" t="0" r="0" b="9525"/>
            <wp:docPr id="54" name="Imagen 54" descr="https://el.javier.pro/wp-content/uploads/2016/1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.javier.pro/wp-content/uploads/2016/10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14" cy="23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DE" w:rsidRDefault="00C800DE" w:rsidP="00C800DE">
      <w:pPr>
        <w:pStyle w:val="Descripcin"/>
        <w:jc w:val="center"/>
      </w:pPr>
      <w:r>
        <w:t>Ilustración 31 - Acrónimo MEAN</w:t>
      </w:r>
    </w:p>
    <w:p w:rsidR="00FB0B8C" w:rsidRPr="00FB0B8C" w:rsidRDefault="00FB0B8C" w:rsidP="00FB0B8C">
      <w:pPr>
        <w:rPr>
          <w:lang w:eastAsia="en-US"/>
        </w:rPr>
      </w:pPr>
    </w:p>
    <w:p w:rsidR="00FB0B8C" w:rsidRDefault="00FB0B8C" w:rsidP="00FB0B8C">
      <w:pPr>
        <w:rPr>
          <w:lang w:eastAsia="en-US"/>
        </w:rPr>
      </w:pPr>
    </w:p>
    <w:p w:rsidR="00FB0B8C" w:rsidRDefault="00FB0B8C" w:rsidP="00FB0B8C">
      <w:pPr>
        <w:keepNext/>
        <w:ind w:left="708" w:hanging="708"/>
      </w:pPr>
      <w:r>
        <w:rPr>
          <w:noProof/>
          <w:lang w:val="en-US" w:eastAsia="en-US"/>
        </w:rPr>
        <w:drawing>
          <wp:inline distT="0" distB="0" distL="0" distR="0" wp14:anchorId="6D64AE64" wp14:editId="4A831904">
            <wp:extent cx="5400040" cy="1644012"/>
            <wp:effectExtent l="0" t="0" r="0" b="0"/>
            <wp:docPr id="56" name="Imagen 56" descr="MEAN_arquitectura_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AN_arquitectura_jarro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C" w:rsidRDefault="00FB0B8C" w:rsidP="00FB0B8C">
      <w:pPr>
        <w:pStyle w:val="Descripcin"/>
        <w:jc w:val="center"/>
      </w:pPr>
      <w:r>
        <w:t>Ilustración 3</w:t>
      </w:r>
      <w:r>
        <w:rPr>
          <w:noProof/>
        </w:rPr>
        <w:t xml:space="preserve">3 </w:t>
      </w:r>
      <w:r>
        <w:t>- Arquitectura de interacción MEAN</w:t>
      </w:r>
    </w:p>
    <w:p w:rsidR="00FB0B8C" w:rsidRPr="00FB0B8C" w:rsidRDefault="00FB0B8C" w:rsidP="00FB0B8C">
      <w:pPr>
        <w:rPr>
          <w:lang w:eastAsia="en-US"/>
        </w:rPr>
      </w:pPr>
    </w:p>
    <w:p w:rsidR="00C800DE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>6.2 Componentes de MEAN</w:t>
      </w:r>
    </w:p>
    <w:p w:rsidR="00E25C09" w:rsidRDefault="00E25C09" w:rsidP="00E25C09"/>
    <w:p w:rsidR="00E25C09" w:rsidRPr="00C3486B" w:rsidRDefault="00E25C0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podemos apreciar en la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imagen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(Ilustración 33 – Arquitectura de interacción MEAN) se puede observar </w:t>
      </w:r>
      <w:del w:id="17" w:author="Nahuel Defossé" w:date="2018-03-13T11:46:00Z">
        <w:r w:rsidR="00C5292D" w:rsidRPr="00C3486B" w:rsidDel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nivel </w:delText>
        </w:r>
      </w:del>
      <w:ins w:id="18" w:author="Nahuel Defossé" w:date="2018-03-13T11:46:00Z">
        <w:r w:rsidR="00745C0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que componentes 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interactúan entre si</w:t>
        </w:r>
      </w:ins>
      <w:del w:id="19" w:author="Nahuel Defossé" w:date="2018-03-13T11:47:00Z">
        <w:r w:rsidR="00C5292D"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interacción que sucede en cada uno estos elementos</w:delText>
        </w:r>
      </w:del>
      <w:ins w:id="20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dentro del</w:t>
        </w:r>
      </w:ins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del </w:t>
      </w:r>
      <w:r w:rsidR="00C5292D" w:rsidRPr="004A5DDE">
        <w:rPr>
          <w:rFonts w:ascii="Arial" w:hAnsi="Arial" w:cs="Arial"/>
          <w:i/>
          <w:color w:val="222222"/>
          <w:sz w:val="24"/>
          <w:szCs w:val="24"/>
          <w:shd w:val="clear" w:color="auto" w:fill="FFFFFF"/>
          <w:rPrChange w:id="21" w:author="Nahuel Defossé" w:date="2018-03-13T11:47:00Z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</w:rPrChange>
        </w:rPr>
        <w:t>stack</w:t>
      </w:r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En las secciones </w:t>
      </w:r>
      <w:del w:id="22" w:author="Nahuel Defossé" w:date="2018-03-12T20:33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siguientes 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6.2</w:t>
      </w:r>
      <w:del w:id="23" w:author="Nahuel Defossé" w:date="2018-03-12T20:34:00Z">
        <w:r w:rsidR="00C5292D" w:rsidRPr="00C3486B" w:rsidDel="00E42C62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.*</w:delText>
        </w:r>
      </w:del>
      <w:r w:rsidR="00C5292D"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ampliará cada tecnología. </w:t>
      </w:r>
    </w:p>
    <w:p w:rsidR="00326E59" w:rsidRPr="00C3486B" w:rsidRDefault="00326E59" w:rsidP="00E25C0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un primer momento la aplicación Angular se encuentra almacenada en un servidor WEB. </w:t>
      </w:r>
      <w:ins w:id="24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Cuando </w:t>
        </w:r>
      </w:ins>
      <w:del w:id="25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Al ser</w:delText>
        </w:r>
      </w:del>
      <w:ins w:id="26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transferida al cliente (navegador web) comienza la comunicación entre el componente Angular y el servidor Node</w:t>
      </w:r>
      <w:ins w:id="27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por medio de una API REST implementada </w:t>
      </w:r>
      <w:del w:id="28" w:author="Nahuel Defossé" w:date="2018-03-13T11:47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la ayuda </w:delText>
        </w:r>
      </w:del>
      <w:ins w:id="29" w:author="Nahuel Defossé" w:date="2018-03-13T11:47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sobre el framework </w:t>
        </w:r>
      </w:ins>
      <w:del w:id="30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Express. </w:t>
      </w:r>
      <w:del w:id="31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Desde ahí</w:delText>
        </w:r>
      </w:del>
      <w:ins w:id="32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Los requerimientos producidos por los </w:t>
        </w:r>
        <w:r w:rsidR="004A5DDE">
          <w:rPr>
            <w:rFonts w:ascii="Arial" w:hAnsi="Arial" w:cs="Arial"/>
            <w:i/>
            <w:color w:val="222222"/>
            <w:sz w:val="24"/>
            <w:szCs w:val="24"/>
            <w:shd w:val="clear" w:color="auto" w:fill="FFFFFF"/>
          </w:rPr>
          <w:t>endpoints</w:t>
        </w:r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 la API provocan que </w:t>
        </w:r>
      </w:ins>
      <w:del w:id="33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Node</w:t>
      </w:r>
      <w:ins w:id="34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reali</w:t>
      </w:r>
      <w:ins w:id="35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ce</w:t>
        </w:r>
      </w:ins>
      <w:del w:id="36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za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consultas </w:t>
      </w:r>
      <w:ins w:id="37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tanto 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</w:t>
      </w:r>
      <w:del w:id="38" w:author="Nahuel Defossé" w:date="2018-03-13T11:48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escritura </w:delText>
        </w:r>
      </w:del>
      <w:ins w:id="39" w:author="Nahuel Defossé" w:date="2018-03-13T11:48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lectura como escritura </w:t>
        </w:r>
      </w:ins>
      <w:del w:id="40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 lectura </w:delText>
        </w:r>
        <w:r w:rsidR="00312166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</w:delText>
        </w:r>
      </w:del>
      <w:ins w:id="41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sobre</w:t>
        </w:r>
      </w:ins>
      <w:r w:rsidR="003121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Mongo</w:t>
      </w:r>
      <w:ins w:id="42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DB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43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Todas </w:delText>
        </w:r>
      </w:del>
      <w:ins w:id="44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El formato de presentación de datos es </w:t>
        </w:r>
      </w:ins>
      <w:commentRangeStart w:id="45"/>
      <w:del w:id="46" w:author="Nahuel Defossé" w:date="2018-03-13T11:49:00Z">
        <w:r w:rsidRPr="00C3486B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respuestas de las solicitudes se devuelven en un formato </w:delText>
        </w:r>
      </w:del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>JSON</w:t>
      </w:r>
      <w:ins w:id="47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commentRangeEnd w:id="45"/>
      <w:ins w:id="48" w:author="Nahuel Defossé" w:date="2018-03-13T12:14:00Z">
        <w:r w:rsidR="00137C40">
          <w:rPr>
            <w:rStyle w:val="Refdecomentario"/>
          </w:rPr>
          <w:commentReference w:id="45"/>
        </w:r>
      </w:ins>
      <w:ins w:id="49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para todos los requerimientos</w:t>
        </w:r>
      </w:ins>
      <w:r w:rsidRPr="00C348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C800DE" w:rsidRPr="00F06CD3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6.2.1 </w:t>
      </w:r>
      <w:r w:rsidRPr="00F06CD3">
        <w:rPr>
          <w:b w:val="0"/>
          <w:sz w:val="28"/>
          <w:szCs w:val="28"/>
        </w:rPr>
        <w:t>Mongo</w:t>
      </w:r>
      <w:r>
        <w:rPr>
          <w:b w:val="0"/>
          <w:sz w:val="28"/>
          <w:szCs w:val="28"/>
        </w:rPr>
        <w:t>DB</w:t>
      </w:r>
    </w:p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sistema de base de datos NoSQL, </w:t>
      </w:r>
      <w:del w:id="50" w:author="Nahuel Defossé" w:date="2018-03-13T11:49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decir,</w:delText>
        </w:r>
      </w:del>
      <w:ins w:id="51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en el cual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52" w:author="Nahuel Defossé" w:date="2018-03-13T11:49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que </w:delText>
        </w:r>
      </w:del>
      <w:ins w:id="53" w:author="Nahuel Defossé" w:date="2018-03-13T11:49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la información se</w:t>
        </w:r>
        <w:r w:rsidR="004A5DDE" w:rsidRPr="00F06CD3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almacena </w:t>
      </w:r>
      <w:del w:id="54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datos en estructuras o “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documentos</w:t>
      </w:r>
      <w:ins w:id="55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en vez de filas en una tabla</w:t>
        </w:r>
      </w:ins>
      <w:del w:id="56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”</w:delText>
        </w:r>
      </w:del>
      <w:ins w:id="57" w:author="Nahuel Defossé" w:date="2018-03-13T11:50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Cada documento se trata de </w:t>
        </w:r>
      </w:ins>
      <w:del w:id="58" w:author="Nahuel Defossé" w:date="2018-03-13T11:50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</w:delText>
        </w:r>
      </w:del>
      <w:del w:id="59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los cuales están</w:delText>
        </w:r>
      </w:del>
      <w:ins w:id="60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una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estructura</w:t>
      </w:r>
      <w:del w:id="61" w:author="Nahuel Defossé" w:date="2018-03-13T11:51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62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co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objetos bajo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la notación</w:delText>
        </w:r>
      </w:del>
      <w:ins w:id="63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con formato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JSON (Notación simple de objeto tipo JavaScript)</w:t>
      </w:r>
      <w:ins w:id="64" w:author="Nahuel Defossé" w:date="2018-03-13T11:51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. Estos documentos son </w:t>
        </w:r>
      </w:ins>
      <w:del w:id="65" w:author="Nahuel Defossé" w:date="2018-03-13T11:51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en vez de filas y </w:delText>
        </w:r>
      </w:del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agrupados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colecciones en contraposición a las tablas de un RDBMS. Debido a la ausencia de comprobación de integridad referencial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tiene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alto desempeño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C800DE" w:rsidRDefault="00C800DE" w:rsidP="00C800DE"/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6.2.2 </w:t>
      </w:r>
      <w:r w:rsidRPr="00F06CD3">
        <w:rPr>
          <w:b w:val="0"/>
          <w:sz w:val="28"/>
          <w:szCs w:val="28"/>
        </w:rPr>
        <w:t>Express</w:t>
      </w:r>
    </w:p>
    <w:p w:rsidR="00C800DE" w:rsidRPr="00F06CD3" w:rsidRDefault="00C800DE" w:rsidP="00C800DE"/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paquete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NodeJS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ofrece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una interface mínima para manejo de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solicitudes o peticiones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HTTP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del w:id="66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O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frece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ins w:id="67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Uno de sus componentes principales se trata de </w:t>
        </w:r>
      </w:ins>
      <w:del w:id="68" w:author="Nahuel Defossé" w:date="2018-03-13T11:52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también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 sistema </w:t>
      </w:r>
      <w:del w:id="69" w:author="Nahuel Defossé" w:date="2018-03-13T11:52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simple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enrutamiento (Routing)</w:t>
      </w:r>
      <w:ins w:id="70" w:author="Nahuel Defossé" w:date="2018-03-13T11:52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que asocia URLs con funciones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entro del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MEAN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stack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 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lado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también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conocido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25EBE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back-end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6.2.3 </w:t>
      </w:r>
      <w:r w:rsidRPr="00F06CD3">
        <w:rPr>
          <w:b w:val="0"/>
          <w:sz w:val="28"/>
          <w:szCs w:val="28"/>
        </w:rPr>
        <w:t>Angular</w:t>
      </w:r>
    </w:p>
    <w:p w:rsidR="00C800DE" w:rsidRPr="00F06CD3" w:rsidRDefault="00C800DE" w:rsidP="00C800DE"/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un framework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orientado a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basado en el sub-lenguaje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TypeScript</w:t>
      </w:r>
      <w:hyperlink r:id="rId11" w:tooltip="TypeScript" w:history="1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(JavaScript con verificación de tipos de dato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ahead of time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mantenido por Google,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enfocado en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aplicaciones web de una sola página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SPA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Su objetivo es </w:t>
      </w:r>
      <w:del w:id="71" w:author="Nahuel Defossé" w:date="2018-03-13T11:53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aumentar </w:delText>
        </w:r>
      </w:del>
      <w:ins w:id="72" w:author="Nahuel Defossé" w:date="2018-03-13T11:53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proponer un dise</w:t>
        </w:r>
      </w:ins>
      <w:ins w:id="73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ño de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las aplicaciones basadas en navegador con </w:t>
      </w:r>
      <w:del w:id="74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capacidad de</w:delText>
        </w:r>
      </w:del>
      <w:ins w:id="75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basado en el patrón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Modelo Vista Controlador (MVC), </w:t>
      </w:r>
      <w:del w:id="76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 </w:delText>
        </w:r>
      </w:del>
      <w:ins w:id="77" w:author="Nahuel Defossé" w:date="2018-03-13T11:54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y facilitando</w:t>
        </w:r>
      </w:ins>
      <w:del w:id="78" w:author="Nahuel Defossé" w:date="2018-03-13T11:54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el objetivo de </w:delText>
        </w:r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que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 desarrollo y las pruebas</w:t>
      </w:r>
      <w:del w:id="79" w:author="Nahuel Defossé" w:date="2018-03-13T11:54:00Z">
        <w:r w:rsidRPr="00F06CD3"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 sean más </w:delText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sencillas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6.2.4 </w:t>
      </w:r>
      <w:r w:rsidRPr="00F06CD3">
        <w:rPr>
          <w:b w:val="0"/>
          <w:sz w:val="28"/>
          <w:szCs w:val="28"/>
        </w:rPr>
        <w:t>Node</w:t>
      </w:r>
      <w:ins w:id="80" w:author="Nahuel Defossé" w:date="2018-03-13T11:55:00Z">
        <w:r w:rsidR="004A5DDE">
          <w:rPr>
            <w:b w:val="0"/>
            <w:sz w:val="28"/>
            <w:szCs w:val="28"/>
          </w:rPr>
          <w:t>JS</w:t>
        </w:r>
      </w:ins>
    </w:p>
    <w:p w:rsidR="00C800DE" w:rsidRPr="00F06CD3" w:rsidRDefault="00C800DE" w:rsidP="00C800DE"/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4E4AC73" wp14:editId="03B8ADDE">
            <wp:simplePos x="0" y="0"/>
            <wp:positionH relativeFrom="column">
              <wp:posOffset>4040333</wp:posOffset>
            </wp:positionH>
            <wp:positionV relativeFrom="paragraph">
              <wp:posOffset>5080</wp:posOffset>
            </wp:positionV>
            <wp:extent cx="1355725" cy="1204595"/>
            <wp:effectExtent l="0" t="0" r="0" b="0"/>
            <wp:wrapSquare wrapText="bothSides"/>
            <wp:docPr id="55" name="Imagen 55" descr="V8 JavaScript engine logo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8 JavaScript engine logo 2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 MEAN, Node</w:t>
      </w:r>
      <w:ins w:id="81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 la plataforma encargada del funcionamiento del servidor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Se trata de un intérprete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ins w:id="82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multiplataforma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enfocado en la programación del lado del servior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2DB50" wp14:editId="25D478B6">
                <wp:simplePos x="0" y="0"/>
                <wp:positionH relativeFrom="column">
                  <wp:posOffset>4039870</wp:posOffset>
                </wp:positionH>
                <wp:positionV relativeFrom="paragraph">
                  <wp:posOffset>840890</wp:posOffset>
                </wp:positionV>
                <wp:extent cx="1355725" cy="405765"/>
                <wp:effectExtent l="0" t="0" r="0" b="0"/>
                <wp:wrapSquare wrapText="bothSides"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0DE" w:rsidRPr="005C564D" w:rsidRDefault="00C800DE" w:rsidP="00C800DE">
                            <w:pPr>
                              <w:pStyle w:val="Descripcin"/>
                              <w:rPr>
                                <w:rFonts w:ascii="Arial" w:eastAsia="Calibri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39</w:t>
                              </w:r>
                            </w:fldSimple>
                            <w:r>
                              <w:t>2 - Logo del motor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2DB50" id="_x0000_t202" coordsize="21600,21600" o:spt="202" path="m,l,21600r21600,l21600,xe">
                <v:stroke joinstyle="miter"/>
                <v:path gradientshapeok="t" o:connecttype="rect"/>
              </v:shapetype>
              <v:shape id="Cuadro de texto 229" o:spid="_x0000_s1026" type="#_x0000_t202" style="position:absolute;left:0;text-align:left;margin-left:318.1pt;margin-top:66.2pt;width:106.75pt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" stroked="f">
                <v:textbox style="mso-fit-shape-to-text:t" inset="0,0,0,0">
                  <w:txbxContent>
                    <w:p w:rsidR="00C800DE" w:rsidRPr="005C564D" w:rsidRDefault="00C800DE" w:rsidP="00C800DE">
                      <w:pPr>
                        <w:pStyle w:val="Descripcin"/>
                        <w:rPr>
                          <w:rFonts w:ascii="Arial" w:eastAsia="Calibri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39</w:t>
                        </w:r>
                      </w:fldSimple>
                      <w:r>
                        <w:t>2 - Logo del motor V8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tiliza el motor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ejecución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JavaScript de Google, denominado V8</w:t>
      </w:r>
      <w:hyperlink r:id="rId13" w:tgtFrame="_blank" w:history="1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y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presenta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 arquitectura orientada a eventos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en conjunto con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una serie de APIs no-bloqueantes (</w:t>
      </w:r>
      <w:commentRangeStart w:id="83"/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asíncronas</w:t>
      </w:r>
      <w:commentRangeEnd w:id="83"/>
      <w:r>
        <w:rPr>
          <w:rStyle w:val="Refdecomentario"/>
        </w:rPr>
        <w:commentReference w:id="83"/>
      </w:r>
      <w:r>
        <w:rPr>
          <w:rStyle w:val="Refdenotaalpi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) que le proporcionan un rendimiento y una escalabilidad muy elevadas.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característica se debe a una librería en C</w:t>
      </w:r>
      <w:ins w:id="84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85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llamada </w:t>
        </w:r>
      </w:ins>
      <w:ins w:id="86" w:author="Nahuel Defossé" w:date="2018-03-13T11:55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LibUV (Unicornio Velocirraptors)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del w:id="87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multiplataforma,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proporciona soporte de E/S asíncronas basada en bucles de eventos</w:t>
      </w:r>
      <w:ins w:id="88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89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, se encuentra diseñada específicamente para el uso en NodeJS</w:delText>
        </w:r>
        <w:r w:rsidDel="004A5DDE">
          <w:rPr>
            <w:rStyle w:val="Refdenotaalpie"/>
            <w:rFonts w:ascii="Arial" w:hAnsi="Arial" w:cs="Arial"/>
            <w:color w:val="222222"/>
            <w:sz w:val="24"/>
            <w:szCs w:val="24"/>
            <w:shd w:val="clear" w:color="auto" w:fill="FFFFFF"/>
          </w:rPr>
          <w:footnoteReference w:id="2"/>
        </w:r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es llamada</w:delText>
        </w:r>
      </w:del>
      <w:del w:id="92" w:author="Nahuel Defossé" w:date="2018-03-13T11:55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LibUV (Unicornio Velocirraptors)</w:delText>
        </w:r>
      </w:del>
      <w:del w:id="93" w:author="Nahuel Defossé" w:date="2018-03-13T11:56:00Z">
        <w:r w:rsidDel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 bien Node</w:t>
      </w:r>
      <w:ins w:id="94" w:author="Nahuel Defossé" w:date="2018-03-13T11:56:00Z">
        <w:r w:rsidR="004A5DDE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JS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puede utilizar para crear cualquier tipo de aplicación, dado </w:t>
      </w:r>
      <w:ins w:id="95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a 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incorpora un módulo </w:t>
      </w:r>
      <w:ins w:id="96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del w:id="97" w:author="Nahuel Defossé" w:date="2018-03-13T11:57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para poder actuar como un 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servidor web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dentro de su biblioteca </w:t>
      </w:r>
      <w:del w:id="98" w:author="Nahuel Defossé" w:date="2018-03-13T11:57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standard</w:delText>
        </w:r>
      </w:del>
      <w:ins w:id="99" w:author="Nahuel Defossé" w:date="2018-03-13T11:57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estándar</w:t>
        </w:r>
      </w:ins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, es especialmente popular para crear aplicaciones web</w:t>
      </w:r>
      <w:ins w:id="100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lo cual lo ha popularizado entre empresas que se dedican a servicios basados en Internet.</w:t>
        </w:r>
      </w:ins>
      <w:del w:id="101" w:author="Nahuel Defossé" w:date="2018-03-13T11:59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02" w:author="Nahuel Defossé" w:date="2018-03-13T11:58:00Z">
        <w:r w:rsidRPr="00F06CD3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Actualmente lo emplean para sus aplicaciones multitud de empresas de todos los ámbitos, pero especialmente de Internet.</w:delText>
        </w:r>
      </w:del>
      <w:ins w:id="103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Su uso no se encuentra limitado a </w:t>
        </w:r>
      </w:ins>
      <w:del w:id="104" w:author="Nahuel Defossé" w:date="2018-03-13T11:58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D</w:delText>
        </w:r>
      </w:del>
      <w:del w:id="105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esde aplicaciones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web,</w:t>
      </w:r>
      <w:ins w:id="106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sino que también existen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aplicaciones </w:t>
      </w:r>
      <w:del w:id="107" w:author="Nahuel Defossé" w:date="2018-03-13T11:59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en </w:delText>
        </w:r>
      </w:del>
      <w:ins w:id="108" w:author="Nahuel Defossé" w:date="2018-03-13T11:59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de</w:t>
        </w:r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línea de comandos, scripts para administración de sistemas, aplicaciones de red, etc.  </w:t>
      </w:r>
      <w:del w:id="109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 aconsejable su</w:delText>
        </w:r>
      </w:del>
      <w:ins w:id="110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Su</w:t>
        </w:r>
      </w:ins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utilización </w:t>
      </w:r>
      <w:ins w:id="111" w:author="Nahuel Defossé" w:date="2018-03-13T12:00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es recomendada en aplicaciones cocurrentes por I/O como</w:t>
        </w:r>
      </w:ins>
      <w:del w:id="112" w:author="Nahuel Defossé" w:date="2018-03-13T12:00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aplicaciones como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chats, APIs REST, entrada de datos concurrentes</w:t>
      </w:r>
      <w:ins w:id="113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aplicacciones cuya interacción sea con servicios bloqueantes como</w:t>
        </w:r>
      </w:ins>
      <w:del w:id="114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y </w:delText>
        </w:r>
      </w:del>
      <w:ins w:id="115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del w:id="116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en espera (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escritura en </w:t>
      </w:r>
      <w:ins w:id="117" w:author="Nahuel Defossé" w:date="2018-03-13T12:01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RDBMS</w:t>
        </w:r>
      </w:ins>
      <w:del w:id="118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DB bloqueante)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procesamiento </w:t>
      </w:r>
      <w:del w:id="119" w:author="Nahuel Defossé" w:date="2018-03-13T12:01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parcial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 archivos, transmisión de datos, prox</w:t>
      </w:r>
      <w:ins w:id="120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ies</w:t>
        </w:r>
      </w:ins>
      <w:del w:id="121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y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aplicaciones como corredores de bolsa (tiempo real), visualización de </w:t>
      </w:r>
      <w:r w:rsidR="0014555C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interacciones, etc.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00DE" w:rsidRDefault="00C800DE" w:rsidP="00C800DE">
      <w:pP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</w:pPr>
      <w:del w:id="122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Node </w:delText>
        </w:r>
      </w:del>
      <w:ins w:id="123" w:author="Nahuel Defossé" w:date="2018-03-13T12:02:00Z">
        <w:r w:rsidR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La principal razón de su utilización </w:t>
        </w:r>
      </w:ins>
      <w:del w:id="124" w:author="Nahuel Defossé" w:date="2018-03-13T12:02:00Z">
        <w:r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utilizado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en la construcción </w:t>
      </w:r>
      <w:del w:id="125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rápida </w:delText>
        </w:r>
      </w:del>
      <w:ins w:id="126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y </w:t>
        </w:r>
      </w:ins>
      <w:del w:id="127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y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escalabl</w:t>
      </w:r>
      <w:ins w:id="128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amiento</w:t>
        </w:r>
      </w:ins>
      <w:del w:id="129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e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aplicaciones de red, </w:t>
      </w:r>
      <w:del w:id="130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debido a que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es </w:t>
      </w:r>
      <w:ins w:id="131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su 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capa</w:t>
      </w:r>
      <w:ins w:id="132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cidad</w:t>
        </w:r>
      </w:ins>
      <w:del w:id="133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z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 de </w:t>
      </w:r>
      <w:del w:id="134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manejar </w:delText>
        </w:r>
      </w:del>
      <w:ins w:id="135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afrontar la </w:t>
        </w:r>
      </w:ins>
      <w:del w:id="136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un gran número de conexiones simultáneas con alto rendimiento, lo que equivale a una alta escalabilidad. </w:delText>
        </w:r>
      </w:del>
      <w:ins w:id="137" w:author="Nahuel Defossé" w:date="2018-03-13T12:03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concurrencia </w:t>
        </w:r>
      </w:ins>
      <w:ins w:id="138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mediante el procesamiento de eventos de manera </w:t>
        </w:r>
      </w:ins>
      <w:del w:id="139" w:author="Nahuel Defossé" w:date="2018-03-13T12:03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 xml:space="preserve">La idea principal de Node.js es el uso 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no</w:t>
      </w:r>
      <w:ins w:id="140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</w:t>
        </w:r>
      </w:ins>
      <w:del w:id="141" w:author="Nahuel Defossé" w:date="2018-03-13T12:04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-</w:delText>
        </w:r>
      </w:del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bloqueante</w:t>
      </w:r>
      <w:ins w:id="142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 (también conocido como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, </w:t>
      </w:r>
      <w:r w:rsidRPr="00A972D8">
        <w:rPr>
          <w:rFonts w:ascii="Helvetica" w:hAnsi="Helvetica" w:cs="Helvetica"/>
          <w:i/>
          <w:color w:val="303030"/>
          <w:spacing w:val="2"/>
          <w:sz w:val="25"/>
          <w:szCs w:val="25"/>
          <w:shd w:val="clear" w:color="auto" w:fill="FFFFFF"/>
          <w:rPrChange w:id="143" w:author="Nahuel Defossé" w:date="2018-03-13T12:04:00Z">
            <w:rPr>
              <w:rFonts w:ascii="Helvetica" w:hAnsi="Helvetica" w:cs="Helvetica"/>
              <w:color w:val="303030"/>
              <w:spacing w:val="2"/>
              <w:sz w:val="25"/>
              <w:szCs w:val="25"/>
              <w:shd w:val="clear" w:color="auto" w:fill="FFFFFF"/>
            </w:rPr>
          </w:rPrChange>
        </w:rPr>
        <w:t>event-driven I/O</w:t>
      </w:r>
      <w:ins w:id="144" w:author="Nahuel Defossé" w:date="2018-03-13T12:04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)</w:t>
        </w:r>
      </w:ins>
      <w:ins w:id="145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 xml:space="preserve">. </w:t>
        </w:r>
      </w:ins>
      <w:del w:id="146" w:author="Nahuel Defossé" w:date="2018-03-13T12:05:00Z">
        <w:r w:rsidDel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delText>, permanecer ligero y eficiente en la superficie del uso intensivo de datos en tiempo real de las aplicaciones que se ejecutan en dispositivos distribuidos (Como p</w:delText>
        </w:r>
      </w:del>
      <w:ins w:id="147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  <w:shd w:val="clear" w:color="auto" w:fill="FFFFFF"/>
          </w:rPr>
          <w:t>P</w:t>
        </w:r>
      </w:ins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 xml:space="preserve">odemos apreciar en la comparativa entre los servidores tradicionales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>y Node</w:t>
      </w:r>
      <w:ins w:id="148" w:author="Nahuel Defossé" w:date="2018-03-13T12:05:00Z">
        <w:r w:rsidR="00A972D8">
          <w:rPr>
            <w:rFonts w:ascii="Helvetica" w:hAnsi="Helvetica" w:cs="Helvetica"/>
            <w:color w:val="303030"/>
            <w:spacing w:val="2"/>
            <w:sz w:val="25"/>
            <w:szCs w:val="25"/>
          </w:rPr>
          <w:t xml:space="preserve">JS en la </w:t>
        </w:r>
      </w:ins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t xml:space="preserve"> 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begin"/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REF _Ref504776757 \h </w:instrText>
      </w:r>
      <w:r w:rsidR="00CD7C3C" w:rsidRPr="00CD7C3C">
        <w:rPr>
          <w:rFonts w:ascii="Helvetica" w:hAnsi="Helvetica" w:cs="Helvetica"/>
          <w:color w:val="303030"/>
          <w:spacing w:val="2"/>
          <w:sz w:val="25"/>
          <w:szCs w:val="25"/>
        </w:rPr>
        <w:instrText xml:space="preserve"> \* MERGEFORMAT </w:instrTex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separate"/>
      </w:r>
      <w:r w:rsidRPr="00CD7C3C">
        <w:t xml:space="preserve">Ilustración </w:t>
      </w:r>
      <w:r w:rsidRPr="00CD7C3C">
        <w:rPr>
          <w:noProof/>
        </w:rPr>
        <w:t>40</w:t>
      </w:r>
      <w:r w:rsidRPr="00CD7C3C">
        <w:t xml:space="preserve"> </w:t>
      </w:r>
      <w:r w:rsidRPr="00CD7C3C">
        <w:t>C</w:t>
      </w:r>
      <w:r w:rsidRPr="00CD7C3C">
        <w:t>omparativa de servidores tradicionales y Nodejs</w:t>
      </w:r>
      <w:r w:rsidRPr="00CD7C3C">
        <w:rPr>
          <w:rFonts w:ascii="Helvetica" w:hAnsi="Helvetica" w:cs="Helvetica"/>
          <w:color w:val="303030"/>
          <w:spacing w:val="2"/>
          <w:sz w:val="25"/>
          <w:szCs w:val="25"/>
        </w:rPr>
        <w:fldChar w:fldCharType="end"/>
      </w:r>
      <w:r>
        <w:rPr>
          <w:rFonts w:ascii="Helvetica" w:hAnsi="Helvetica" w:cs="Helvetica"/>
          <w:color w:val="303030"/>
          <w:spacing w:val="2"/>
          <w:sz w:val="25"/>
          <w:szCs w:val="25"/>
          <w:shd w:val="clear" w:color="auto" w:fill="FFFFFF"/>
        </w:rPr>
        <w:t>).</w:t>
      </w:r>
    </w:p>
    <w:p w:rsidR="00C800DE" w:rsidRDefault="00C800DE" w:rsidP="00C800DE">
      <w:pPr>
        <w:keepNext/>
      </w:pPr>
      <w:r>
        <w:rPr>
          <w:noProof/>
          <w:lang w:val="en-US" w:eastAsia="en-US"/>
        </w:rPr>
        <w:drawing>
          <wp:inline distT="0" distB="0" distL="0" distR="0" wp14:anchorId="6327A021" wp14:editId="0236ECCE">
            <wp:extent cx="5400040" cy="6925436"/>
            <wp:effectExtent l="0" t="0" r="0" b="8890"/>
            <wp:docPr id="231" name="Imagen 231" descr="https://uploads.toptal.io/blog/image/92835/toptal-blog-image-1471270373483-e0bb1f43465b6646a91c347c79362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s.toptal.io/blog/image/92835/toptal-blog-image-1471270373483-e0bb1f43465b6646a91c347c793629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DE" w:rsidRDefault="00C800DE" w:rsidP="00C800DE">
      <w:pPr>
        <w:pStyle w:val="Descripcin"/>
        <w:jc w:val="both"/>
      </w:pPr>
      <w:bookmarkStart w:id="149" w:name="_Ref504776757"/>
      <w:r>
        <w:t xml:space="preserve">Ilustración </w:t>
      </w:r>
      <w:fldSimple w:instr=" SEQ Ilustración \* ARABIC ">
        <w:r>
          <w:rPr>
            <w:noProof/>
          </w:rPr>
          <w:t>40</w:t>
        </w:r>
      </w:fldSimple>
      <w:r>
        <w:t xml:space="preserve"> </w:t>
      </w:r>
      <w:r w:rsidRPr="001B1701">
        <w:t>Comparativa de servidores tradicionales y Node</w:t>
      </w:r>
      <w:ins w:id="150" w:author="Nahuel Defossé" w:date="2018-03-13T12:05:00Z">
        <w:r w:rsidR="00A972D8">
          <w:t>JS</w:t>
        </w:r>
      </w:ins>
      <w:del w:id="151" w:author="Nahuel Defossé" w:date="2018-03-13T12:05:00Z">
        <w:r w:rsidRPr="001B1701" w:rsidDel="00A972D8">
          <w:delText>js</w:delText>
        </w:r>
      </w:del>
      <w:bookmarkEnd w:id="149"/>
    </w:p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00DE" w:rsidRDefault="00C800DE" w:rsidP="00C800DE">
      <w:pPr>
        <w:rPr>
          <w:b/>
          <w:color w:val="666666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800DE" w:rsidRPr="00F06CD3" w:rsidRDefault="00C800DE" w:rsidP="00C800DE">
      <w:pPr>
        <w:pStyle w:val="Ttulo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6.3 </w:t>
      </w:r>
      <w:r w:rsidRPr="00F06CD3">
        <w:rPr>
          <w:b/>
          <w:sz w:val="32"/>
          <w:szCs w:val="32"/>
        </w:rPr>
        <w:t>Otros complementos</w:t>
      </w:r>
    </w:p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6.3.1 </w:t>
      </w:r>
      <w:r w:rsidRPr="00F06CD3">
        <w:rPr>
          <w:b w:val="0"/>
          <w:sz w:val="28"/>
          <w:szCs w:val="28"/>
        </w:rPr>
        <w:t>Twitter Bootstrap</w:t>
      </w:r>
    </w:p>
    <w:p w:rsidR="00C800DE" w:rsidRPr="00F06CD3" w:rsidRDefault="00C800DE" w:rsidP="00C800DE"/>
    <w:p w:rsidR="00C800DE" w:rsidRDefault="00A972D8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ins w:id="152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Se trata </w:t>
        </w:r>
      </w:ins>
      <w:del w:id="153" w:author="Nahuel Defossé" w:date="2018-03-13T12:07:00Z">
        <w:r w:rsidR="00C800DE" w:rsidDel="00A972D8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Es </w:delText>
        </w:r>
      </w:del>
      <w:ins w:id="154" w:author="Nahuel Defossé" w:date="2018-03-13T12:07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</w:t>
        </w:r>
      </w:ins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uno de los </w:t>
      </w:r>
      <w:r w:rsidR="00AF72F6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="00C800DE" w:rsidRPr="00AF72F6">
        <w:rPr>
          <w:rFonts w:ascii="Arial" w:hAnsi="Arial" w:cs="Arial"/>
          <w:color w:val="222222"/>
          <w:sz w:val="24"/>
          <w:szCs w:val="24"/>
          <w:shd w:val="clear" w:color="auto" w:fill="FFFFFF"/>
        </w:rPr>
        <w:t>rameworks</w:t>
      </w:r>
      <w:r w:rsidR="00C800D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más populares</w:t>
      </w:r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integra HTML, CSS, y JS para el desarrollo </w:t>
      </w:r>
      <w:ins w:id="155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aplicaciones web del lado del cliente </w:t>
        </w:r>
      </w:ins>
      <w:del w:id="156" w:author="Nahuel Defossé" w:date="2018-03-13T12:07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de proyectos 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adaptables</w:t>
      </w:r>
      <w:ins w:id="157" w:author="Nahuel Defossé" w:date="2018-03-13T12:08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 es decir, que su presentación aproveche los</w:t>
        </w:r>
      </w:ins>
      <w:del w:id="158" w:author="Nahuel Defossé" w:date="2018-03-13T12:08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a</w:delText>
        </w:r>
      </w:del>
      <w:r w:rsidR="00C800DE"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diferentes medios de reproducción (Responsive).</w:t>
      </w:r>
      <w:del w:id="159" w:author="Nahuel Defossé" w:date="2018-03-13T12:09:00Z">
        <w:r w:rsidR="00C800DE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</w:delText>
        </w:r>
        <w:r w:rsidR="0056578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Permite el diseño adaptable, facilitando el diseño web. </w:delText>
        </w:r>
      </w:del>
    </w:p>
    <w:p w:rsidR="00565780" w:rsidRDefault="00565780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Dentro de las ventajas que presenta este framework son:</w:t>
      </w:r>
    </w:p>
    <w:p w:rsidR="00350F73" w:rsidRDefault="00350F73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0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1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Permite combinar distintos elementos HTML, CSS y JavaScript.</w:delText>
        </w:r>
      </w:del>
    </w:p>
    <w:p w:rsidR="00565780" w:rsidRPr="00350F73" w:rsidDel="00137C40" w:rsidRDefault="00565780" w:rsidP="00350F73">
      <w:pPr>
        <w:pStyle w:val="Prrafodelista"/>
        <w:numPr>
          <w:ilvl w:val="0"/>
          <w:numId w:val="1"/>
        </w:numPr>
        <w:rPr>
          <w:del w:id="162" w:author="Nahuel Defossé" w:date="2018-03-13T12:09:00Z"/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3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El diseño generado, será adaptable</w:delText>
        </w:r>
      </w:del>
    </w:p>
    <w:p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50F73">
        <w:rPr>
          <w:rFonts w:ascii="Arial" w:hAnsi="Arial" w:cs="Arial"/>
          <w:color w:val="222222"/>
          <w:sz w:val="24"/>
          <w:szCs w:val="24"/>
          <w:shd w:val="clear" w:color="auto" w:fill="FFFFFF"/>
        </w:rPr>
        <w:t>Facilita un sistema de maquetado por columnas</w:t>
      </w:r>
      <w:ins w:id="164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65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Grid</w:delText>
        </w:r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ab/>
          <w:delText>System</w:delText>
        </w:r>
      </w:del>
    </w:p>
    <w:p w:rsidR="00565780" w:rsidRPr="00350F73" w:rsidRDefault="00565780" w:rsidP="00350F73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66" w:author="Nahuel Defossé" w:date="2018-03-13T12:09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Tiene la garantía </w:delText>
        </w:r>
      </w:del>
      <w:ins w:id="167" w:author="Nahuel Defossé" w:date="2018-03-13T12:09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Cuenta con el soporte de una amplia comunidad</w:t>
        </w:r>
      </w:ins>
      <w:ins w:id="168" w:author="Nahuel Defossé" w:date="2018-03-13T12:10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.</w:t>
        </w:r>
      </w:ins>
      <w:del w:id="169" w:author="Nahuel Defossé" w:date="2018-03-13T12:10:00Z">
        <w:r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de estar apoyado por la comunidad y por otras implementaciones como WordPress, Drupal, Carolyne.</w:delText>
        </w:r>
      </w:del>
    </w:p>
    <w:p w:rsidR="00565780" w:rsidRPr="00350F73" w:rsidDel="00137C40" w:rsidRDefault="00350F73" w:rsidP="00C800DE">
      <w:pPr>
        <w:pStyle w:val="Prrafodelista"/>
        <w:numPr>
          <w:ilvl w:val="0"/>
          <w:numId w:val="1"/>
        </w:numPr>
        <w:rPr>
          <w:del w:id="170" w:author="Nahuel Defossé" w:date="2018-03-13T12:10:00Z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>Admite</w:t>
      </w:r>
      <w:r w:rsidR="00565780" w:rsidRPr="00137C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reconfiguración </w:t>
      </w:r>
      <w:del w:id="171" w:author="Nahuel Defossé" w:date="2018-03-13T12:10:00Z">
        <w:r w:rsidR="00565780" w:rsidRPr="00137C40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a través </w:delText>
        </w:r>
      </w:del>
      <w:ins w:id="172" w:author="Nahuel Defossé" w:date="2018-03-13T12:10:00Z"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y recompilación medienta lenguajes  como </w:t>
        </w:r>
        <w:commentRangeStart w:id="173"/>
        <w:r w:rsidR="00137C40" w:rsidRP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LESS</w:t>
        </w:r>
      </w:ins>
      <w:commentRangeEnd w:id="173"/>
      <w:ins w:id="174" w:author="Nahuel Defossé" w:date="2018-03-13T12:11:00Z">
        <w:r w:rsidR="00137C40">
          <w:rPr>
            <w:rStyle w:val="Refdecomentario"/>
          </w:rPr>
          <w:commentReference w:id="173"/>
        </w:r>
      </w:ins>
      <w:del w:id="175" w:author="Nahuel Defossé" w:date="2018-03-13T12:10:00Z">
        <w:r w:rsidR="00565780" w:rsidRPr="00350F7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variables, mixins y operaciones a través de LESS</w:delText>
        </w:r>
      </w:del>
    </w:p>
    <w:p w:rsidR="00565780" w:rsidRPr="00137C40" w:rsidRDefault="00565780" w:rsidP="00C800DE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  <w:pPrChange w:id="176" w:author="Nahuel Defossé" w:date="2018-03-13T12:10:00Z">
          <w:pPr/>
        </w:pPrChange>
      </w:pPr>
    </w:p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6.3.2 </w:t>
      </w:r>
      <w:r w:rsidRPr="00F06CD3">
        <w:rPr>
          <w:b w:val="0"/>
          <w:sz w:val="28"/>
          <w:szCs w:val="28"/>
        </w:rPr>
        <w:t>Compodoc</w:t>
      </w:r>
    </w:p>
    <w:p w:rsidR="00C800DE" w:rsidRPr="004533E2" w:rsidRDefault="00C800DE" w:rsidP="00C800DE"/>
    <w:p w:rsidR="00144A09" w:rsidDel="00137C40" w:rsidRDefault="00137C40" w:rsidP="00137C40">
      <w:pPr>
        <w:rPr>
          <w:del w:id="177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  <w:pPrChange w:id="178" w:author="Nahuel Defossé" w:date="2018-03-13T12:12:00Z">
          <w:pPr/>
        </w:pPrChange>
      </w:pPr>
      <w:ins w:id="179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Se trata de un generador de cocumentación</w:t>
        </w:r>
      </w:ins>
      <w:del w:id="180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Documentador JavaScript estático</w:delText>
        </w:r>
      </w:del>
      <w:ins w:id="181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,</w:t>
        </w:r>
      </w:ins>
      <w:del w:id="182" w:author="Nahuel Defossé" w:date="2018-03-13T12:11:00Z">
        <w:r w:rsidR="00C800DE" w:rsidRPr="00F06CD3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.</w:delText>
        </w:r>
      </w:del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183" w:author="Nahuel Defossé" w:date="2018-03-13T12:11:00Z">
        <w:r w:rsidR="00144A09"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Este documentador es un generador dinámico que es c</w:delText>
        </w:r>
      </w:del>
      <w:ins w:id="184" w:author="Nahuel Defossé" w:date="2018-03-13T12:11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c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>ompatible con todas las</w:t>
      </w:r>
      <w:ins w:id="185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definiciones de</w:t>
        </w:r>
      </w:ins>
      <w:r w:rsidR="00144A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API de Angular.</w:t>
      </w:r>
      <w:ins w:id="186" w:author="Nahuel Defossé" w:date="2018-03-13T12:12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Genera contenido estático, </w:t>
        </w:r>
      </w:ins>
      <w:ins w:id="187" w:author="Nahuel Defossé" w:date="2018-03-13T12:13:00Z">
        <w:r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“</w:t>
        </w:r>
      </w:ins>
    </w:p>
    <w:p w:rsidR="00144A09" w:rsidDel="00137C40" w:rsidRDefault="00144A09" w:rsidP="00137C40">
      <w:pPr>
        <w:rPr>
          <w:del w:id="188" w:author="Nahuel Defossé" w:date="2018-03-13T12:12:00Z"/>
          <w:rFonts w:ascii="Arial" w:hAnsi="Arial" w:cs="Arial"/>
          <w:color w:val="222222"/>
          <w:sz w:val="24"/>
          <w:szCs w:val="24"/>
          <w:shd w:val="clear" w:color="auto" w:fill="FFFFFF"/>
        </w:rPr>
        <w:pPrChange w:id="189" w:author="Nahuel Defossé" w:date="2018-03-13T12:12:00Z">
          <w:pPr/>
        </w:pPrChange>
      </w:pPr>
      <w:del w:id="190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No es necesario contar con un servidor web, para realizar la documentación, dado que no hay fuentes en línea.</w:delText>
        </w:r>
      </w:del>
    </w:p>
    <w:p w:rsidR="00144A09" w:rsidRDefault="00144A09" w:rsidP="00137C4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del w:id="191" w:author="Nahuel Defossé" w:date="2018-03-13T12:12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Las páginas generadas por la documentación son </w:delText>
        </w:r>
      </w:del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responsivas</w:t>
      </w:r>
      <w:ins w:id="192" w:author="Nahuel Defossé" w:date="2018-03-13T12:13:00Z">
        <w:r w:rsidR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” y provee sistema de búsqueda basdo en </w:t>
        </w:r>
      </w:ins>
      <w:del w:id="193" w:author="Nahuel Defossé" w:date="2018-03-13T12:13:00Z">
        <w:r w:rsidDel="00137C40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. Además, utiliza un motor de búsquedas </w:delText>
        </w:r>
      </w:del>
      <w:r w:rsidRPr="00A011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lunr.js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indexar los componentes, módulos, servicios y modelos. </w:t>
      </w:r>
    </w:p>
    <w:p w:rsidR="00C800DE" w:rsidRPr="00F06CD3" w:rsidRDefault="00144A09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00DE" w:rsidRDefault="00C800DE" w:rsidP="00C800DE"/>
    <w:p w:rsidR="00C800DE" w:rsidRDefault="00C800DE" w:rsidP="00C800DE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6.3.3 JSON</w:t>
      </w:r>
    </w:p>
    <w:p w:rsidR="00C800DE" w:rsidRPr="006C2FA0" w:rsidRDefault="00C800DE" w:rsidP="00C800DE"/>
    <w:p w:rsidR="00C800DE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el acrónimo de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JavaScript Simple Object Notation.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trata de un mecanismo de 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que permite transmitir en formato de cadenas de texto objetos (o estructuras complejas) que pueden ser luego des-</w:t>
      </w:r>
      <w:r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marshalizadas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 recuperar los objetos 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originales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C10E2" w:rsidRPr="00186A4B" w:rsidRDefault="006C10E2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800DE" w:rsidRPr="00B87FE2" w:rsidRDefault="00C800DE" w:rsidP="00C800DE">
      <w:pPr>
        <w:pStyle w:val="Descripcin"/>
        <w:jc w:val="both"/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9A061" wp14:editId="262A8ADF">
                <wp:simplePos x="0" y="0"/>
                <wp:positionH relativeFrom="column">
                  <wp:posOffset>4260850</wp:posOffset>
                </wp:positionH>
                <wp:positionV relativeFrom="paragraph">
                  <wp:posOffset>1127760</wp:posOffset>
                </wp:positionV>
                <wp:extent cx="1066800" cy="405765"/>
                <wp:effectExtent l="0" t="0" r="0" b="0"/>
                <wp:wrapSquare wrapText="bothSides"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0DE" w:rsidRPr="004F08F0" w:rsidRDefault="00C800DE" w:rsidP="00C800D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41</w:t>
                              </w:r>
                            </w:fldSimple>
                            <w:r>
                              <w:t xml:space="preserve"> - Logo de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A061" id="Cuadro de texto 230" o:spid="_x0000_s1027" type="#_x0000_t202" style="position:absolute;left:0;text-align:left;margin-left:335.5pt;margin-top:88.8pt;width:84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" stroked="f">
                <v:textbox style="mso-fit-shape-to-text:t" inset="0,0,0,0">
                  <w:txbxContent>
                    <w:p w:rsidR="00C800DE" w:rsidRPr="004F08F0" w:rsidRDefault="00C800DE" w:rsidP="00C800D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41</w:t>
                        </w:r>
                      </w:fldSimple>
                      <w:r>
                        <w:t xml:space="preserve"> - Logo de 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2FA0">
        <w:rPr>
          <w:i w:val="0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1E5A7D" wp14:editId="2C824035">
            <wp:simplePos x="0" y="0"/>
            <wp:positionH relativeFrom="column">
              <wp:posOffset>4260916</wp:posOffset>
            </wp:positionH>
            <wp:positionV relativeFrom="paragraph">
              <wp:posOffset>4360</wp:posOffset>
            </wp:positionV>
            <wp:extent cx="1066800" cy="1066800"/>
            <wp:effectExtent l="0" t="0" r="0" b="0"/>
            <wp:wrapSquare wrapText="bothSides"/>
            <wp:docPr id="57" name="Imagen 57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Una de las supuestas ventajas de JSON sobre XML como formato de intercambio de datos es que es mucho más sencillo escribir un analizador sintáctico (</w:t>
      </w:r>
      <w:r w:rsidRP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parser</w:t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) de JSON. En JavaScript, un texto JSON se puede analizar fácilmente usando la función </w:t>
      </w:r>
      <w:r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JSON.parse</w:t>
      </w:r>
      <w:commentRangeStart w:id="194"/>
      <w:commentRangeStart w:id="195"/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()</w:t>
      </w:r>
      <w:commentRangeEnd w:id="194"/>
      <w:r>
        <w:rPr>
          <w:rStyle w:val="Refdecomentario"/>
          <w:rFonts w:ascii="Calibri" w:eastAsia="Calibri" w:hAnsi="Calibri" w:cs="Calibri"/>
          <w:i w:val="0"/>
          <w:iCs w:val="0"/>
          <w:color w:val="000000"/>
          <w:lang w:eastAsia="es-AR"/>
        </w:rPr>
        <w:commentReference w:id="194"/>
      </w:r>
      <w:commentRangeEnd w:id="195"/>
      <w:r>
        <w:rPr>
          <w:rStyle w:val="Refdecomentario"/>
          <w:rFonts w:ascii="Calibri" w:eastAsia="Calibri" w:hAnsi="Calibri" w:cs="Calibri"/>
          <w:i w:val="0"/>
          <w:iCs w:val="0"/>
          <w:color w:val="000000"/>
          <w:lang w:eastAsia="es-AR"/>
        </w:rPr>
        <w:commentReference w:id="195"/>
      </w:r>
      <w:r w:rsidRPr="006C2FA0">
        <w:rPr>
          <w:rFonts w:ascii="Arial" w:hAnsi="Arial" w:cs="Arial"/>
          <w:i w:val="0"/>
          <w:color w:val="222222"/>
          <w:sz w:val="24"/>
          <w:szCs w:val="24"/>
          <w:shd w:val="clear" w:color="auto" w:fill="FFFFFF"/>
        </w:rPr>
        <w:t>, lo cual ha sido fundamental para que JSON haya sido aceptado por parte de la comunidad de desarrolladores AJAX, debido a la ubicuidad de JavaScript en casi cualquier navegador web.</w:t>
      </w:r>
    </w:p>
    <w:p w:rsidR="00C800DE" w:rsidRPr="00F06CD3" w:rsidRDefault="00C800DE" w:rsidP="00C800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Podemos decir que en MEAN, 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JSON es el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formato de transferencia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datos entre</w:t>
      </w:r>
      <w:r w:rsidRPr="00F06C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todas las capas: navegador, s</w:t>
      </w:r>
      <w:r w:rsidR="006C10E2">
        <w:rPr>
          <w:rFonts w:ascii="Arial" w:hAnsi="Arial" w:cs="Arial"/>
          <w:color w:val="222222"/>
          <w:sz w:val="24"/>
          <w:szCs w:val="24"/>
          <w:shd w:val="clear" w:color="auto" w:fill="FFFFFF"/>
        </w:rPr>
        <w:t>ervidor web y servidor de datos.</w:t>
      </w:r>
    </w:p>
    <w:p w:rsidR="00C800DE" w:rsidRDefault="00C800DE" w:rsidP="00C800DE">
      <w:pPr>
        <w:keepNext/>
      </w:pPr>
      <w:r>
        <w:rPr>
          <w:noProof/>
          <w:lang w:val="en-US" w:eastAsia="en-US"/>
        </w:rPr>
        <w:drawing>
          <wp:inline distT="0" distB="0" distL="0" distR="0" wp14:anchorId="1BE60015" wp14:editId="619DDC66">
            <wp:extent cx="5400040" cy="3796828"/>
            <wp:effectExtent l="0" t="0" r="0" b="0"/>
            <wp:docPr id="58" name="Imagen 58" descr="MEAN_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N_7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DE" w:rsidRDefault="00C800DE" w:rsidP="00C800DE">
      <w:pPr>
        <w:pStyle w:val="Descripcin"/>
      </w:pPr>
      <w:r>
        <w:t>Ilustración 35 - Json pegamento de tecnologías</w:t>
      </w:r>
    </w:p>
    <w:p w:rsidR="00C800DE" w:rsidRDefault="00C800DE" w:rsidP="00C800DE"/>
    <w:p w:rsidR="00884C7C" w:rsidRDefault="00884C7C" w:rsidP="00884C7C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6.3.3 </w:t>
      </w:r>
      <w:del w:id="196" w:author="Nahuel Defossé" w:date="2018-03-13T12:15:00Z">
        <w:r w:rsidDel="00137C40">
          <w:rPr>
            <w:b w:val="0"/>
            <w:sz w:val="28"/>
            <w:szCs w:val="28"/>
          </w:rPr>
          <w:delText>Jquery</w:delText>
        </w:r>
      </w:del>
      <w:ins w:id="197" w:author="Nahuel Defossé" w:date="2018-03-13T12:15:00Z">
        <w:r w:rsidR="00137C40">
          <w:rPr>
            <w:b w:val="0"/>
            <w:sz w:val="28"/>
            <w:szCs w:val="28"/>
          </w:rPr>
          <w:t>J</w:t>
        </w:r>
        <w:r w:rsidR="00137C40">
          <w:rPr>
            <w:b w:val="0"/>
            <w:sz w:val="28"/>
            <w:szCs w:val="28"/>
          </w:rPr>
          <w:t>Q</w:t>
        </w:r>
        <w:r w:rsidR="00137C40">
          <w:rPr>
            <w:b w:val="0"/>
            <w:sz w:val="28"/>
            <w:szCs w:val="28"/>
          </w:rPr>
          <w:t>uery</w:t>
        </w:r>
      </w:ins>
    </w:p>
    <w:p w:rsidR="00884C7C" w:rsidRPr="00884C7C" w:rsidRDefault="00884C7C" w:rsidP="00884C7C">
      <w:pPr>
        <w:pStyle w:val="texto"/>
      </w:pPr>
      <w:r>
        <w:t>E</w:t>
      </w:r>
      <w:r w:rsidRPr="00884C7C">
        <w:t xml:space="preserve">s una biblioteca multiplataforma de JavaScript </w:t>
      </w:r>
      <w:ins w:id="198" w:author="Nahuel Defossé" w:date="2018-03-13T12:16:00Z">
        <w:r w:rsidR="00137C40">
          <w:t xml:space="preserve">del lado del cliente, </w:t>
        </w:r>
      </w:ins>
      <w:r w:rsidRPr="00884C7C">
        <w:t xml:space="preserve">que permite simplificar la manera de interactuar con los documentos HTML, manipular el árbol DOM, manejar eventos, desarrollar animaciones y agregar interacción </w:t>
      </w:r>
      <w:del w:id="199" w:author="Nahuel Defossé" w:date="2018-03-13T12:15:00Z">
        <w:r w:rsidRPr="00884C7C" w:rsidDel="00137C40">
          <w:delText>con la técnica</w:delText>
        </w:r>
      </w:del>
      <w:ins w:id="200" w:author="Nahuel Defossé" w:date="2018-03-13T12:15:00Z">
        <w:r w:rsidR="00137C40">
          <w:t>mediante la simplificación de la utilizació</w:t>
        </w:r>
      </w:ins>
      <w:ins w:id="201" w:author="Nahuel Defossé" w:date="2018-03-13T12:16:00Z">
        <w:r w:rsidR="00137C40">
          <w:t xml:space="preserve">n de </w:t>
        </w:r>
      </w:ins>
      <w:del w:id="202" w:author="Nahuel Defossé" w:date="2018-03-13T12:16:00Z">
        <w:r w:rsidRPr="00884C7C" w:rsidDel="00137C40">
          <w:delText> </w:delText>
        </w:r>
      </w:del>
      <w:r w:rsidRPr="00884C7C">
        <w:t>AJAX</w:t>
      </w:r>
      <w:del w:id="203" w:author="Nahuel Defossé" w:date="2018-03-13T12:16:00Z">
        <w:r w:rsidRPr="00884C7C" w:rsidDel="00137C40">
          <w:delText> a páginas web</w:delText>
        </w:r>
      </w:del>
      <w:r w:rsidRPr="00884C7C">
        <w:t xml:space="preserve">. </w:t>
      </w:r>
    </w:p>
    <w:p w:rsidR="00C800DE" w:rsidRDefault="00C800DE" w:rsidP="00C800DE">
      <w:pPr>
        <w:rPr>
          <w:b/>
          <w:color w:val="434343"/>
          <w:sz w:val="36"/>
          <w:szCs w:val="36"/>
        </w:rPr>
      </w:pPr>
    </w:p>
    <w:p w:rsidR="003C11EA" w:rsidRDefault="003C11EA">
      <w:pPr>
        <w:spacing w:after="160" w:line="259" w:lineRule="auto"/>
        <w:jc w:val="left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5A9D" w:rsidRDefault="00BC5A9D" w:rsidP="00BC5A9D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Resumen</w:t>
      </w:r>
    </w:p>
    <w:p w:rsidR="00BC5A9D" w:rsidRDefault="00BC5A9D" w:rsidP="00BC5A9D"/>
    <w:p w:rsidR="00884C7C" w:rsidRDefault="00BC5A9D" w:rsidP="00BC5A9D">
      <w:pPr>
        <w:pStyle w:val="texto"/>
      </w:pPr>
      <w:r>
        <w:t xml:space="preserve">En </w:t>
      </w:r>
      <w:r w:rsidR="00ED562F">
        <w:t>este</w:t>
      </w:r>
      <w:r>
        <w:t xml:space="preserve"> capítulo, vimos el concepto de MEAN y sus componentes. El mismo está compuesto por un conjunto de tecnologías respetando el acrónimo como sigue: Mongo</w:t>
      </w:r>
      <w:ins w:id="204" w:author="Nahuel Defossé" w:date="2018-03-13T12:16:00Z">
        <w:r w:rsidR="00137C40">
          <w:t>DB</w:t>
        </w:r>
      </w:ins>
      <w:r>
        <w:t>, Express, Angular y Node</w:t>
      </w:r>
      <w:ins w:id="205" w:author="Nahuel Defossé" w:date="2018-03-13T12:16:00Z">
        <w:r w:rsidR="00137C40">
          <w:t>JS y que</w:t>
        </w:r>
      </w:ins>
      <w:del w:id="206" w:author="Nahuel Defossé" w:date="2018-03-13T12:16:00Z">
        <w:r w:rsidDel="00137C40">
          <w:delText>.</w:delText>
        </w:r>
      </w:del>
      <w:r>
        <w:t xml:space="preserve"> </w:t>
      </w:r>
      <w:del w:id="207" w:author="Nahuel Defossé" w:date="2018-03-13T12:16:00Z">
        <w:r w:rsidDel="00137C40">
          <w:delText xml:space="preserve">Todas </w:delText>
        </w:r>
      </w:del>
      <w:ins w:id="208" w:author="Nahuel Defossé" w:date="2018-03-13T12:16:00Z">
        <w:r w:rsidR="00137C40">
          <w:t>t</w:t>
        </w:r>
        <w:r w:rsidR="00137C40">
          <w:t xml:space="preserve">odas </w:t>
        </w:r>
      </w:ins>
      <w:r>
        <w:t xml:space="preserve">ellas </w:t>
      </w:r>
      <w:del w:id="209" w:author="Nahuel Defossé" w:date="2018-03-13T12:16:00Z">
        <w:r w:rsidDel="00137C40">
          <w:delText>comparten en común un mecanismo para compartir información</w:delText>
        </w:r>
      </w:del>
      <w:ins w:id="210" w:author="Nahuel Defossé" w:date="2018-03-13T12:16:00Z">
        <w:r w:rsidR="00137C40">
          <w:t xml:space="preserve"> se comunican mediante el formato </w:t>
        </w:r>
      </w:ins>
      <w:del w:id="211" w:author="Nahuel Defossé" w:date="2018-03-13T12:16:00Z">
        <w:r w:rsidDel="00137C40">
          <w:delText xml:space="preserve">, siendo este “pegamento” </w:delText>
        </w:r>
      </w:del>
      <w:r>
        <w:t xml:space="preserve">JSON. </w:t>
      </w:r>
    </w:p>
    <w:p w:rsidR="00BC5A9D" w:rsidRPr="00B25EBE" w:rsidRDefault="00BC5A9D" w:rsidP="00BC5A9D">
      <w:pPr>
        <w:pStyle w:val="texto"/>
      </w:pPr>
      <w:del w:id="212" w:author="Nahuel Defossé" w:date="2018-03-13T12:17:00Z">
        <w:r w:rsidDel="00137C40">
          <w:delText>Por otro lado</w:delText>
        </w:r>
      </w:del>
      <w:ins w:id="213" w:author="Nahuel Defossé" w:date="2018-03-13T12:17:00Z">
        <w:r w:rsidR="00137C40">
          <w:t>Finalmente</w:t>
        </w:r>
      </w:ins>
      <w:r>
        <w:t xml:space="preserve">, analizamos distintas herramientas complementarias como Compodoc (documentador), </w:t>
      </w:r>
      <w:ins w:id="214" w:author="Nahuel Defossé" w:date="2018-03-13T12:17:00Z">
        <w:r w:rsidR="00137C40">
          <w:t>Frameworks</w:t>
        </w:r>
        <w:r w:rsidR="00137C40">
          <w:t xml:space="preserve"> y </w:t>
        </w:r>
      </w:ins>
      <w:r>
        <w:t>bibliotecas</w:t>
      </w:r>
      <w:ins w:id="215" w:author="Nahuel Defossé" w:date="2018-03-13T12:17:00Z">
        <w:r w:rsidR="00137C40">
          <w:t xml:space="preserve"> </w:t>
        </w:r>
      </w:ins>
      <w:del w:id="216" w:author="Nahuel Defossé" w:date="2018-03-13T12:17:00Z">
        <w:r w:rsidR="00884C7C" w:rsidDel="00137C40">
          <w:delText xml:space="preserve"> y Framework</w:delText>
        </w:r>
        <w:r w:rsidDel="00137C40">
          <w:delText xml:space="preserve"> aplicados </w:delText>
        </w:r>
      </w:del>
      <w:ins w:id="217" w:author="Nahuel Defossé" w:date="2018-03-13T12:17:00Z">
        <w:r w:rsidR="00137C40">
          <w:t xml:space="preserve">orientados </w:t>
        </w:r>
      </w:ins>
      <w:r>
        <w:t xml:space="preserve">a la vista como Bootstrap y JQuery. </w:t>
      </w:r>
    </w:p>
    <w:p w:rsidR="00BC5A9D" w:rsidRPr="00BC5A9D" w:rsidRDefault="00BC5A9D" w:rsidP="00BC5A9D"/>
    <w:p w:rsidR="003B30A7" w:rsidRDefault="003B30A7"/>
    <w:sectPr w:rsidR="003B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Nahuel Defossé" w:date="2018-03-13T12:14:00Z" w:initials="ND">
    <w:p w:rsidR="00137C40" w:rsidRDefault="00137C40">
      <w:pPr>
        <w:pStyle w:val="Textocomentario"/>
      </w:pPr>
      <w:r>
        <w:rPr>
          <w:rStyle w:val="Refdecomentario"/>
        </w:rPr>
        <w:annotationRef/>
      </w:r>
      <w:r>
        <w:t>Enlazar con sección dedicada a JSON</w:t>
      </w:r>
    </w:p>
  </w:comment>
  <w:comment w:id="83" w:author="Nahuel Defossé" w:date="2017-12-22T11:57:00Z" w:initials="ND">
    <w:p w:rsidR="00C800DE" w:rsidRDefault="00C800DE" w:rsidP="00C800DE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Faltaría hacer mención a libUV</w:t>
      </w:r>
    </w:p>
  </w:comment>
  <w:comment w:id="173" w:author="Nahuel Defossé" w:date="2018-03-13T12:11:00Z" w:initials="ND">
    <w:p w:rsidR="00137C40" w:rsidRDefault="00137C40">
      <w:pPr>
        <w:pStyle w:val="Textocomentario"/>
      </w:pPr>
      <w:r>
        <w:rPr>
          <w:rStyle w:val="Refdecomentario"/>
        </w:rPr>
        <w:annotationRef/>
      </w:r>
      <w:r>
        <w:t xml:space="preserve">Enlace a Texto </w:t>
      </w:r>
    </w:p>
  </w:comment>
  <w:comment w:id="194" w:author="Nahuel Defossé" w:date="2017-12-22T12:05:00Z" w:initials="ND">
    <w:p w:rsidR="00C800DE" w:rsidRDefault="00C800DE" w:rsidP="00C800DE">
      <w:pPr>
        <w:pStyle w:val="Textocomentario"/>
      </w:pPr>
      <w:r>
        <w:rPr>
          <w:rStyle w:val="Refdecomentario"/>
        </w:rPr>
        <w:annotationRef/>
      </w:r>
      <w:r>
        <w:t>Eval es un riesgo de seguridad generalmente. Hacer referencia a JSON.parse</w:t>
      </w:r>
    </w:p>
  </w:comment>
  <w:comment w:id="195" w:author="Damián Mansilla" w:date="2018-01-26T22:24:00Z" w:initials="DM">
    <w:p w:rsidR="00C800DE" w:rsidRDefault="00C800DE" w:rsidP="00C800DE">
      <w:pPr>
        <w:pStyle w:val="Textocomentario"/>
      </w:pPr>
      <w:r>
        <w:rPr>
          <w:rStyle w:val="Refdecomentario"/>
        </w:rPr>
        <w:annotationRef/>
      </w:r>
      <w:r>
        <w:t>Ok!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6AE" w:rsidRDefault="00EF76AE" w:rsidP="00C800DE">
      <w:r>
        <w:separator/>
      </w:r>
    </w:p>
  </w:endnote>
  <w:endnote w:type="continuationSeparator" w:id="0">
    <w:p w:rsidR="00EF76AE" w:rsidRDefault="00EF76AE" w:rsidP="00C8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6AE" w:rsidRDefault="00EF76AE" w:rsidP="00C800DE">
      <w:r>
        <w:separator/>
      </w:r>
    </w:p>
  </w:footnote>
  <w:footnote w:type="continuationSeparator" w:id="0">
    <w:p w:rsidR="00EF76AE" w:rsidRDefault="00EF76AE" w:rsidP="00C800DE">
      <w:r>
        <w:continuationSeparator/>
      </w:r>
    </w:p>
  </w:footnote>
  <w:footnote w:id="1">
    <w:p w:rsidR="00C800DE" w:rsidRDefault="00C800DE" w:rsidP="00C800D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23925">
        <w:t>https://en.wikipedia.org/wiki/Libuv</w:t>
      </w:r>
    </w:p>
  </w:footnote>
  <w:footnote w:id="2">
    <w:p w:rsidR="00C800DE" w:rsidDel="004A5DDE" w:rsidRDefault="00C800DE" w:rsidP="00C800DE">
      <w:pPr>
        <w:pStyle w:val="Textonotapie"/>
        <w:rPr>
          <w:del w:id="90" w:author="Nahuel Defossé" w:date="2018-03-13T11:56:00Z"/>
        </w:rPr>
      </w:pPr>
      <w:del w:id="91" w:author="Nahuel Defossé" w:date="2018-03-13T11:56:00Z">
        <w:r w:rsidDel="004A5DDE">
          <w:rPr>
            <w:rStyle w:val="Refdenotaalpie"/>
          </w:rPr>
          <w:footnoteRef/>
        </w:r>
        <w:r w:rsidDel="004A5DDE">
          <w:delText xml:space="preserve"> </w:delText>
        </w:r>
        <w:r w:rsidRPr="00523925" w:rsidDel="004A5DDE">
          <w:delText>https://github.com/libuv/libuv/wiki/Projects-that-use-libuv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5F0"/>
    <w:multiLevelType w:val="hybridMultilevel"/>
    <w:tmpl w:val="8038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mián Mansilla">
    <w15:presenceInfo w15:providerId="Windows Live" w15:userId="12fe368f9816c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7D"/>
    <w:rsid w:val="000A439E"/>
    <w:rsid w:val="00137C40"/>
    <w:rsid w:val="00144A09"/>
    <w:rsid w:val="0014555C"/>
    <w:rsid w:val="00305951"/>
    <w:rsid w:val="00312166"/>
    <w:rsid w:val="00326E59"/>
    <w:rsid w:val="00350F73"/>
    <w:rsid w:val="003B30A7"/>
    <w:rsid w:val="003C11EA"/>
    <w:rsid w:val="004A5DDE"/>
    <w:rsid w:val="00565780"/>
    <w:rsid w:val="006C10E2"/>
    <w:rsid w:val="00704D40"/>
    <w:rsid w:val="00745C02"/>
    <w:rsid w:val="00803402"/>
    <w:rsid w:val="00884C7C"/>
    <w:rsid w:val="0097451A"/>
    <w:rsid w:val="00A011FB"/>
    <w:rsid w:val="00A972D8"/>
    <w:rsid w:val="00AF72F6"/>
    <w:rsid w:val="00BC5A9D"/>
    <w:rsid w:val="00C3486B"/>
    <w:rsid w:val="00C5292D"/>
    <w:rsid w:val="00C800DE"/>
    <w:rsid w:val="00CD7C3C"/>
    <w:rsid w:val="00D108F1"/>
    <w:rsid w:val="00D55C7D"/>
    <w:rsid w:val="00D80E7D"/>
    <w:rsid w:val="00E25C09"/>
    <w:rsid w:val="00E37474"/>
    <w:rsid w:val="00E42C62"/>
    <w:rsid w:val="00E450C9"/>
    <w:rsid w:val="00ED562F"/>
    <w:rsid w:val="00EF76AE"/>
    <w:rsid w:val="00F07F27"/>
    <w:rsid w:val="00FB0B8C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A7491"/>
  <w15:chartTrackingRefBased/>
  <w15:docId w15:val="{F840813F-B3AF-4584-A527-236C147D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00DE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800DE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C800DE"/>
    <w:pPr>
      <w:keepNext/>
      <w:keepLines/>
      <w:spacing w:before="200"/>
      <w:outlineLvl w:val="1"/>
    </w:pPr>
    <w:rPr>
      <w:color w:val="666666"/>
      <w:sz w:val="28"/>
      <w:szCs w:val="28"/>
    </w:rPr>
  </w:style>
  <w:style w:type="paragraph" w:styleId="Ttulo3">
    <w:name w:val="heading 3"/>
    <w:basedOn w:val="Normal"/>
    <w:next w:val="Normal"/>
    <w:link w:val="Ttulo3Car"/>
    <w:rsid w:val="00C800D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0DE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C800DE"/>
    <w:rPr>
      <w:rFonts w:ascii="Calibri" w:eastAsia="Calibri" w:hAnsi="Calibri" w:cs="Calibri"/>
      <w:color w:val="666666"/>
      <w:sz w:val="28"/>
      <w:szCs w:val="28"/>
      <w:lang w:eastAsia="es-AR"/>
    </w:rPr>
  </w:style>
  <w:style w:type="character" w:customStyle="1" w:styleId="Ttulo3Car">
    <w:name w:val="Título 3 Car"/>
    <w:basedOn w:val="Fuentedeprrafopredeter"/>
    <w:link w:val="Ttulo3"/>
    <w:rsid w:val="00C800DE"/>
    <w:rPr>
      <w:rFonts w:ascii="Trebuchet MS" w:eastAsia="Trebuchet MS" w:hAnsi="Trebuchet MS" w:cs="Trebuchet MS"/>
      <w:b/>
      <w:color w:val="666666"/>
      <w:sz w:val="24"/>
      <w:szCs w:val="24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C800DE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00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00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00DE"/>
    <w:rPr>
      <w:rFonts w:ascii="Calibri" w:eastAsia="Calibri" w:hAnsi="Calibri" w:cs="Calibri"/>
      <w:color w:val="000000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C800DE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800DE"/>
    <w:rPr>
      <w:rFonts w:ascii="Calibri" w:eastAsia="Calibri" w:hAnsi="Calibri" w:cs="Calibri"/>
      <w:color w:val="000000"/>
      <w:sz w:val="24"/>
      <w:szCs w:val="24"/>
      <w:lang w:eastAsia="es-AR"/>
    </w:rPr>
  </w:style>
  <w:style w:type="character" w:styleId="Refdenotaalpie">
    <w:name w:val="footnote reference"/>
    <w:basedOn w:val="Fuentedeprrafopredeter"/>
    <w:uiPriority w:val="99"/>
    <w:unhideWhenUsed/>
    <w:rsid w:val="00C800D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0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0DE"/>
    <w:rPr>
      <w:rFonts w:ascii="Segoe UI" w:eastAsia="Calibri" w:hAnsi="Segoe UI" w:cs="Segoe UI"/>
      <w:color w:val="000000"/>
      <w:sz w:val="18"/>
      <w:szCs w:val="18"/>
      <w:lang w:eastAsia="es-AR"/>
    </w:rPr>
  </w:style>
  <w:style w:type="paragraph" w:customStyle="1" w:styleId="texto">
    <w:name w:val="texto"/>
    <w:basedOn w:val="Normal"/>
    <w:link w:val="textoCar"/>
    <w:qFormat/>
    <w:rsid w:val="00CD7C3C"/>
    <w:rPr>
      <w:rFonts w:ascii="Arial" w:hAnsi="Arial" w:cs="Arial"/>
      <w:color w:val="222222"/>
      <w:sz w:val="24"/>
      <w:szCs w:val="24"/>
      <w:shd w:val="clear" w:color="auto" w:fill="FFFFFF"/>
    </w:rPr>
  </w:style>
  <w:style w:type="character" w:customStyle="1" w:styleId="textoCar">
    <w:name w:val="texto Car"/>
    <w:basedOn w:val="Fuentedeprrafopredeter"/>
    <w:link w:val="texto"/>
    <w:rsid w:val="00CD7C3C"/>
    <w:rPr>
      <w:rFonts w:ascii="Arial" w:eastAsia="Calibri" w:hAnsi="Arial" w:cs="Arial"/>
      <w:color w:val="222222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50F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84C7C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84C7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84C7C"/>
    <w:rPr>
      <w:rFonts w:ascii="Calibri" w:eastAsia="Calibri" w:hAnsi="Calibri" w:cs="Calibri"/>
      <w:color w:val="000000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884C7C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C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C40"/>
    <w:rPr>
      <w:rFonts w:ascii="Calibri" w:eastAsia="Calibri" w:hAnsi="Calibri" w:cs="Calibri"/>
      <w:b/>
      <w:bCs/>
      <w:color w:val="00000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s.google.com/v8/intro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Type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92355F-37CD-7147-A868-2E9F6F15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Nahuel Defossé</cp:lastModifiedBy>
  <cp:revision>22</cp:revision>
  <dcterms:created xsi:type="dcterms:W3CDTF">2018-02-08T21:58:00Z</dcterms:created>
  <dcterms:modified xsi:type="dcterms:W3CDTF">2018-03-13T15:18:00Z</dcterms:modified>
</cp:coreProperties>
</file>