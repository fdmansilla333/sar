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FD05D" w14:textId="362F5CC2" w:rsidR="003B30A7" w:rsidRDefault="000A3D81" w:rsidP="0052786B">
      <w:pPr>
        <w:pStyle w:val="Ttulo1"/>
        <w:rPr>
          <w:shd w:val="clear" w:color="auto" w:fill="FFFFFF"/>
        </w:rPr>
      </w:pPr>
      <w:r w:rsidRPr="000A3D81">
        <w:rPr>
          <w:shd w:val="clear" w:color="auto" w:fill="FFFFFF"/>
        </w:rPr>
        <w:t>Capítulo 11 –</w:t>
      </w:r>
      <w:r>
        <w:rPr>
          <w:shd w:val="clear" w:color="auto" w:fill="FFFFFF"/>
        </w:rPr>
        <w:t xml:space="preserve"> Conclusión</w:t>
      </w:r>
      <w:r w:rsidRPr="000A3D81">
        <w:rPr>
          <w:shd w:val="clear" w:color="auto" w:fill="FFFFFF"/>
        </w:rPr>
        <w:t xml:space="preserve"> y trabajos futuros</w:t>
      </w:r>
    </w:p>
    <w:p w14:paraId="662AFB96" w14:textId="4F0BD9B7" w:rsidR="000A3D81" w:rsidRDefault="000A3D81" w:rsidP="0052786B">
      <w:pPr>
        <w:jc w:val="both"/>
        <w:rPr>
          <w:lang w:eastAsia="es-AR"/>
        </w:rPr>
      </w:pPr>
    </w:p>
    <w:p w14:paraId="14AC3074" w14:textId="0E8D6795" w:rsidR="000A3D81" w:rsidRPr="00C410AB" w:rsidRDefault="000A3D81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C410AB">
        <w:rPr>
          <w:rFonts w:ascii="Arial" w:eastAsia="Arial" w:hAnsi="Arial" w:cs="Arial"/>
          <w:sz w:val="24"/>
          <w:szCs w:val="24"/>
        </w:rPr>
        <w:t xml:space="preserve">En este capítulo se </w:t>
      </w:r>
      <w:r w:rsidR="00C410AB" w:rsidRPr="00C410AB">
        <w:rPr>
          <w:rFonts w:ascii="Arial" w:eastAsia="Arial" w:hAnsi="Arial" w:cs="Arial"/>
          <w:sz w:val="24"/>
          <w:szCs w:val="24"/>
        </w:rPr>
        <w:t>detallarán</w:t>
      </w:r>
      <w:r w:rsidRPr="00C410AB">
        <w:rPr>
          <w:rFonts w:ascii="Arial" w:eastAsia="Arial" w:hAnsi="Arial" w:cs="Arial"/>
          <w:sz w:val="24"/>
          <w:szCs w:val="24"/>
        </w:rPr>
        <w:t xml:space="preserve"> las conclusiones en base a los objetivos generales y específicos planteados para el desarrollo de la tesina. </w:t>
      </w:r>
      <w:r w:rsidR="00C410AB" w:rsidRPr="00C410AB">
        <w:rPr>
          <w:rFonts w:ascii="Arial" w:eastAsia="Arial" w:hAnsi="Arial" w:cs="Arial"/>
          <w:sz w:val="24"/>
          <w:szCs w:val="24"/>
        </w:rPr>
        <w:t>A su vez, se describirán trabajos futuros.</w:t>
      </w:r>
    </w:p>
    <w:p w14:paraId="37B76DC5" w14:textId="63DF13C1" w:rsidR="00C410AB" w:rsidRDefault="00C410AB" w:rsidP="0052786B">
      <w:pPr>
        <w:pStyle w:val="Ttulo2"/>
        <w:spacing w:before="200" w:line="240" w:lineRule="auto"/>
        <w:jc w:val="both"/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11.1 Conclusión final</w:t>
      </w:r>
    </w:p>
    <w:p w14:paraId="0005D03F" w14:textId="641DA75C" w:rsidR="00C410AB" w:rsidRDefault="00C410AB" w:rsidP="0052786B">
      <w:pPr>
        <w:jc w:val="both"/>
        <w:rPr>
          <w:lang w:eastAsia="es-AR"/>
        </w:rPr>
      </w:pPr>
    </w:p>
    <w:p w14:paraId="60AA5CB8" w14:textId="7B713E68" w:rsidR="00E32ADF" w:rsidRPr="00A54E0D" w:rsidRDefault="00E32ADF" w:rsidP="0052786B">
      <w:pPr>
        <w:jc w:val="both"/>
        <w:rPr>
          <w:rFonts w:ascii="Arial" w:eastAsia="Arial" w:hAnsi="Arial" w:cs="Arial"/>
          <w:sz w:val="24"/>
          <w:szCs w:val="24"/>
        </w:rPr>
      </w:pPr>
      <w:r w:rsidRPr="00A54E0D">
        <w:rPr>
          <w:rFonts w:ascii="Arial" w:eastAsia="Arial" w:hAnsi="Arial" w:cs="Arial"/>
          <w:sz w:val="24"/>
          <w:szCs w:val="24"/>
        </w:rPr>
        <w:t xml:space="preserve">Revisando el objetivo general y los diversos objetivos </w:t>
      </w:r>
      <w:r w:rsidR="00A54E0D" w:rsidRPr="00A54E0D">
        <w:rPr>
          <w:rFonts w:ascii="Arial" w:eastAsia="Arial" w:hAnsi="Arial" w:cs="Arial"/>
          <w:sz w:val="24"/>
          <w:szCs w:val="24"/>
        </w:rPr>
        <w:t>específicos, tratados al principio de esta tesina (referencia cap1), se llega a las siguientes conclusiones</w:t>
      </w:r>
      <w:ins w:id="0" w:author="Nahuel Defossé" w:date="2018-04-01T00:00:00Z">
        <w:r w:rsidR="004B323C">
          <w:rPr>
            <w:rFonts w:ascii="Arial" w:eastAsia="Arial" w:hAnsi="Arial" w:cs="Arial"/>
            <w:sz w:val="24"/>
            <w:szCs w:val="24"/>
          </w:rPr>
          <w:t>:</w:t>
        </w:r>
      </w:ins>
      <w:del w:id="1" w:author="Nahuel Defossé" w:date="2018-04-01T00:00:00Z">
        <w:r w:rsidR="00A54E0D" w:rsidRPr="00A54E0D" w:rsidDel="004B323C">
          <w:rPr>
            <w:rFonts w:ascii="Arial" w:eastAsia="Arial" w:hAnsi="Arial" w:cs="Arial"/>
            <w:sz w:val="24"/>
            <w:szCs w:val="24"/>
          </w:rPr>
          <w:delText>.</w:delText>
        </w:r>
      </w:del>
      <w:r w:rsidRPr="00A54E0D">
        <w:rPr>
          <w:rFonts w:ascii="Arial" w:eastAsia="Arial" w:hAnsi="Arial" w:cs="Arial"/>
          <w:sz w:val="24"/>
          <w:szCs w:val="24"/>
        </w:rPr>
        <w:t xml:space="preserve"> </w:t>
      </w:r>
    </w:p>
    <w:p w14:paraId="2E12F437" w14:textId="5E73AB9D" w:rsidR="000A3D81" w:rsidRDefault="000A3D81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6936B7">
        <w:rPr>
          <w:rFonts w:ascii="Arial" w:eastAsia="Arial" w:hAnsi="Arial" w:cs="Arial"/>
          <w:sz w:val="24"/>
          <w:szCs w:val="24"/>
        </w:rPr>
        <w:t xml:space="preserve">Se </w:t>
      </w:r>
      <w:del w:id="2" w:author="Nahuel Defossé" w:date="2018-04-01T00:00:00Z">
        <w:r w:rsidR="00A54E0D" w:rsidDel="004B323C">
          <w:rPr>
            <w:rFonts w:ascii="Arial" w:eastAsia="Arial" w:hAnsi="Arial" w:cs="Arial"/>
            <w:sz w:val="24"/>
            <w:szCs w:val="24"/>
          </w:rPr>
          <w:delText>desarrolló</w:delText>
        </w:r>
        <w:r w:rsidRPr="006936B7" w:rsidDel="004B323C">
          <w:rPr>
            <w:rFonts w:ascii="Arial" w:eastAsia="Arial" w:hAnsi="Arial" w:cs="Arial"/>
            <w:sz w:val="24"/>
            <w:szCs w:val="24"/>
          </w:rPr>
          <w:delText xml:space="preserve"> </w:delText>
        </w:r>
      </w:del>
      <w:ins w:id="3" w:author="Nahuel Defossé" w:date="2018-04-01T00:00:00Z">
        <w:r w:rsidR="004B323C">
          <w:rPr>
            <w:rFonts w:ascii="Arial" w:eastAsia="Arial" w:hAnsi="Arial" w:cs="Arial"/>
            <w:sz w:val="24"/>
            <w:szCs w:val="24"/>
          </w:rPr>
          <w:t>completó el desarrollo de</w:t>
        </w:r>
        <w:r w:rsidR="004B323C" w:rsidRPr="006936B7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Pr="006936B7">
        <w:rPr>
          <w:rFonts w:ascii="Arial" w:eastAsia="Arial" w:hAnsi="Arial" w:cs="Arial"/>
          <w:sz w:val="24"/>
          <w:szCs w:val="24"/>
        </w:rPr>
        <w:t>un prototipo de</w:t>
      </w:r>
      <w:r>
        <w:rPr>
          <w:rFonts w:ascii="Arial" w:eastAsia="Arial" w:hAnsi="Arial" w:cs="Arial"/>
          <w:sz w:val="24"/>
          <w:szCs w:val="24"/>
        </w:rPr>
        <w:t xml:space="preserve"> un</w:t>
      </w:r>
      <w:r w:rsidRPr="006936B7">
        <w:rPr>
          <w:rFonts w:ascii="Arial" w:eastAsia="Arial" w:hAnsi="Arial" w:cs="Arial"/>
          <w:sz w:val="24"/>
          <w:szCs w:val="24"/>
        </w:rPr>
        <w:t xml:space="preserve"> Sistema Autónomo Robótico (SAR), gestionado por un software definido como </w:t>
      </w:r>
      <w:r w:rsidR="0052786B">
        <w:rPr>
          <w:rFonts w:ascii="Arial" w:eastAsia="Arial" w:hAnsi="Arial" w:cs="Arial"/>
          <w:sz w:val="24"/>
          <w:szCs w:val="24"/>
        </w:rPr>
        <w:t>agente inteligente (que responde</w:t>
      </w:r>
      <w:r w:rsidRPr="006936B7">
        <w:rPr>
          <w:rFonts w:ascii="Arial" w:eastAsia="Arial" w:hAnsi="Arial" w:cs="Arial"/>
          <w:sz w:val="24"/>
          <w:szCs w:val="24"/>
        </w:rPr>
        <w:t xml:space="preserve"> al modelo basado en objetivos)</w:t>
      </w:r>
      <w:r w:rsidRPr="006936B7">
        <w:rPr>
          <w:rFonts w:ascii="Arial" w:eastAsia="Arial" w:hAnsi="Arial" w:cs="Arial"/>
          <w:i/>
          <w:color w:val="FF0000"/>
          <w:sz w:val="24"/>
          <w:szCs w:val="24"/>
        </w:rPr>
        <w:t xml:space="preserve"> </w:t>
      </w:r>
      <w:r w:rsidRPr="006936B7">
        <w:rPr>
          <w:rFonts w:ascii="Arial" w:eastAsia="Arial" w:hAnsi="Arial" w:cs="Arial"/>
          <w:sz w:val="24"/>
          <w:szCs w:val="24"/>
        </w:rPr>
        <w:t>para la exploración y análisis del medio ambiente.</w:t>
      </w:r>
    </w:p>
    <w:p w14:paraId="3FB8FE71" w14:textId="07F71B47" w:rsidR="0052786B" w:rsidRDefault="0052786B" w:rsidP="0052786B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Mediante </w:t>
      </w:r>
      <w:r w:rsidR="00EE22EF">
        <w:rPr>
          <w:rFonts w:ascii="Arial" w:eastAsia="Arial" w:hAnsi="Arial" w:cs="Arial"/>
          <w:sz w:val="24"/>
          <w:szCs w:val="24"/>
        </w:rPr>
        <w:t xml:space="preserve">la experiencia adquirida al trabajar en establecimientos educativos en áreas relacionadas con la robótica, y </w:t>
      </w:r>
      <w:r>
        <w:rPr>
          <w:rFonts w:ascii="Arial" w:eastAsia="Arial" w:hAnsi="Arial" w:cs="Arial"/>
          <w:sz w:val="24"/>
          <w:szCs w:val="24"/>
        </w:rPr>
        <w:t>todas las investigaciones y ensayos realizados para producir este prototipo</w:t>
      </w:r>
      <w:r w:rsidR="00EE22EF"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sz w:val="24"/>
          <w:szCs w:val="24"/>
        </w:rPr>
        <w:t xml:space="preserve">podemos </w:t>
      </w:r>
      <w:r w:rsidR="00A04262">
        <w:rPr>
          <w:rFonts w:ascii="Arial" w:eastAsia="Arial" w:hAnsi="Arial" w:cs="Arial"/>
          <w:sz w:val="24"/>
          <w:szCs w:val="24"/>
        </w:rPr>
        <w:t>concluir</w:t>
      </w:r>
      <w:r>
        <w:rPr>
          <w:rFonts w:ascii="Arial" w:eastAsia="Arial" w:hAnsi="Arial" w:cs="Arial"/>
          <w:sz w:val="24"/>
          <w:szCs w:val="24"/>
        </w:rPr>
        <w:t xml:space="preserve"> que el mismo sirve de base </w:t>
      </w:r>
      <w:r w:rsidR="00EE22EF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modelo</w:t>
      </w:r>
      <w:r w:rsidR="00EE22EF">
        <w:rPr>
          <w:rFonts w:ascii="Arial" w:eastAsia="Arial" w:hAnsi="Arial" w:cs="Arial"/>
          <w:sz w:val="24"/>
          <w:szCs w:val="24"/>
        </w:rPr>
        <w:t xml:space="preserve"> para el desarrollo de proyectos a</w:t>
      </w:r>
      <w:del w:id="4" w:author="Nahuel Defossé" w:date="2018-04-01T00:01:00Z">
        <w:r w:rsidR="00EE22EF" w:rsidDel="004B323C">
          <w:rPr>
            <w:rFonts w:ascii="Arial" w:eastAsia="Arial" w:hAnsi="Arial" w:cs="Arial"/>
            <w:sz w:val="24"/>
            <w:szCs w:val="24"/>
          </w:rPr>
          <w:delText xml:space="preserve"> </w:delText>
        </w:r>
      </w:del>
      <w:r w:rsidR="00EE22EF">
        <w:rPr>
          <w:rFonts w:ascii="Arial" w:eastAsia="Arial" w:hAnsi="Arial" w:cs="Arial"/>
          <w:sz w:val="24"/>
          <w:szCs w:val="24"/>
        </w:rPr>
        <w:t>fines.</w:t>
      </w:r>
    </w:p>
    <w:p w14:paraId="003F072F" w14:textId="5D273C87" w:rsidR="00E442D9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11.1.1 Ensamblar un robot móvil integrando las plataformas Arduino y Raspberry Pi con diversos módulos y software.</w:t>
      </w:r>
    </w:p>
    <w:p w14:paraId="5FAB28E1" w14:textId="0CCE7DAE" w:rsidR="00E442D9" w:rsidRDefault="00E442D9" w:rsidP="000A3D81">
      <w:pPr>
        <w:spacing w:line="276" w:lineRule="auto"/>
        <w:rPr>
          <w:sz w:val="24"/>
          <w:szCs w:val="24"/>
        </w:rPr>
      </w:pPr>
    </w:p>
    <w:p w14:paraId="68B830F5" w14:textId="545A4CE9" w:rsidR="00E442D9" w:rsidRPr="00130F4B" w:rsidRDefault="00CB2614" w:rsidP="00CB2614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investigaron variadas tecnologías</w:t>
      </w:r>
      <w:r w:rsidR="0009113C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que permiten la integración de estas plataformas fundamentales para el ensamblado del robot móvil. En base a esta investigación, podemos concluir</w:t>
      </w:r>
      <w:r w:rsidR="006A641D">
        <w:rPr>
          <w:rFonts w:ascii="Arial" w:hAnsi="Arial" w:cs="Arial"/>
          <w:sz w:val="24"/>
          <w:szCs w:val="24"/>
        </w:rPr>
        <w:t xml:space="preserve"> que la interacción entre la Rasperry Pi y Arduino es viable</w:t>
      </w:r>
      <w:r w:rsidR="0009113C">
        <w:rPr>
          <w:rFonts w:ascii="Arial" w:hAnsi="Arial" w:cs="Arial"/>
          <w:sz w:val="24"/>
          <w:szCs w:val="24"/>
        </w:rPr>
        <w:t>,</w:t>
      </w:r>
      <w:r w:rsidR="006A641D">
        <w:rPr>
          <w:rFonts w:ascii="Arial" w:hAnsi="Arial" w:cs="Arial"/>
          <w:sz w:val="24"/>
          <w:szCs w:val="24"/>
        </w:rPr>
        <w:t xml:space="preserve"> </w:t>
      </w:r>
      <w:r w:rsidR="0009113C">
        <w:rPr>
          <w:rFonts w:ascii="Arial" w:hAnsi="Arial" w:cs="Arial"/>
          <w:sz w:val="24"/>
          <w:szCs w:val="24"/>
        </w:rPr>
        <w:t>dado los diferentes módulos y componentes compatibles a nivel hardware y los protocolos de comunicación a nivel software.</w:t>
      </w:r>
    </w:p>
    <w:p w14:paraId="60A3F633" w14:textId="77777777" w:rsidR="00E442D9" w:rsidRPr="00C4148E" w:rsidRDefault="00E442D9" w:rsidP="000A3D81">
      <w:pPr>
        <w:spacing w:line="276" w:lineRule="auto"/>
        <w:rPr>
          <w:sz w:val="24"/>
          <w:szCs w:val="24"/>
        </w:rPr>
      </w:pPr>
    </w:p>
    <w:p w14:paraId="3B409579" w14:textId="4549EAD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11.1.2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Desarrollar una aplicación web multiplataforma que mediante comunicación inalámbrica permita el control del Robot móvil.</w:t>
      </w:r>
    </w:p>
    <w:p w14:paraId="3FC35E93" w14:textId="18E9330B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ED84C73" w14:textId="77777777" w:rsidR="003F3EB2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de las principales características de las aplicaciones web, para el desarrollo de aplicaciones móviles, es la de permitir su utilización en distintos sistemas operativos y plataformas hardware. Esto permite que la aplicación cliente, ejecutada por un navegador web, sea multiplataforma.</w:t>
      </w:r>
      <w:r w:rsidR="00B33FAF">
        <w:rPr>
          <w:rFonts w:ascii="Arial" w:eastAsia="Arial" w:hAnsi="Arial" w:cs="Arial"/>
          <w:sz w:val="24"/>
          <w:szCs w:val="24"/>
        </w:rPr>
        <w:t xml:space="preserve"> Como consecuencia, existen diversos clientes, que se conectan de forma inalámbrica</w:t>
      </w:r>
      <w:r w:rsidR="003F3EB2">
        <w:rPr>
          <w:rFonts w:ascii="Arial" w:eastAsia="Arial" w:hAnsi="Arial" w:cs="Arial"/>
          <w:sz w:val="24"/>
          <w:szCs w:val="24"/>
        </w:rPr>
        <w:t xml:space="preserve"> al SAR. Estos clientes pueden ejecutar acciones sobre el robot móvil.</w:t>
      </w:r>
    </w:p>
    <w:p w14:paraId="1041A8D0" w14:textId="77777777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40E393" w14:textId="0330C978" w:rsidR="000C5B9F" w:rsidRDefault="003F3EB2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El desarrollo de</w:t>
      </w:r>
      <w:r w:rsidR="00EA4D55">
        <w:rPr>
          <w:rFonts w:ascii="Arial" w:eastAsia="Arial" w:hAnsi="Arial" w:cs="Arial"/>
          <w:sz w:val="24"/>
          <w:szCs w:val="24"/>
        </w:rPr>
        <w:t>l software del SAR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EA4D55">
        <w:rPr>
          <w:rFonts w:ascii="Arial" w:eastAsia="Arial" w:hAnsi="Arial" w:cs="Arial"/>
          <w:sz w:val="24"/>
          <w:szCs w:val="24"/>
        </w:rPr>
        <w:t>basado</w:t>
      </w:r>
      <w:r>
        <w:rPr>
          <w:rFonts w:ascii="Arial" w:eastAsia="Arial" w:hAnsi="Arial" w:cs="Arial"/>
          <w:sz w:val="24"/>
          <w:szCs w:val="24"/>
        </w:rPr>
        <w:t xml:space="preserve"> en la arquitectura cliente/servidor y enfocad</w:t>
      </w:r>
      <w:r w:rsidR="000C5B9F">
        <w:rPr>
          <w:rFonts w:ascii="Arial" w:eastAsia="Arial" w:hAnsi="Arial" w:cs="Arial"/>
          <w:sz w:val="24"/>
          <w:szCs w:val="24"/>
        </w:rPr>
        <w:t>o en el</w:t>
      </w:r>
      <w:r w:rsidR="00EA4D55">
        <w:rPr>
          <w:rFonts w:ascii="Arial" w:eastAsia="Arial" w:hAnsi="Arial" w:cs="Arial"/>
          <w:sz w:val="24"/>
          <w:szCs w:val="24"/>
        </w:rPr>
        <w:t xml:space="preserve"> modelo </w:t>
      </w:r>
      <w:r w:rsidR="00EA4D55" w:rsidRPr="004B323C">
        <w:rPr>
          <w:rFonts w:ascii="Arial" w:eastAsia="Arial" w:hAnsi="Arial" w:cs="Arial"/>
          <w:i/>
          <w:sz w:val="24"/>
          <w:szCs w:val="24"/>
          <w:rPrChange w:id="5" w:author="Nahuel Defossé" w:date="2018-04-01T00:02:00Z">
            <w:rPr>
              <w:rFonts w:ascii="Arial" w:eastAsia="Arial" w:hAnsi="Arial" w:cs="Arial"/>
              <w:sz w:val="24"/>
              <w:szCs w:val="24"/>
            </w:rPr>
          </w:rPrChange>
        </w:rPr>
        <w:t>front</w:t>
      </w:r>
      <w:ins w:id="6" w:author="Nahuel Defossé" w:date="2018-04-01T00:02:00Z">
        <w:r w:rsidR="004B323C">
          <w:rPr>
            <w:rFonts w:ascii="Arial" w:eastAsia="Arial" w:hAnsi="Arial" w:cs="Arial"/>
            <w:i/>
            <w:sz w:val="24"/>
            <w:szCs w:val="24"/>
          </w:rPr>
          <w:t>-</w:t>
        </w:r>
      </w:ins>
      <w:r w:rsidR="00EA4D55" w:rsidRPr="004B323C">
        <w:rPr>
          <w:rFonts w:ascii="Arial" w:eastAsia="Arial" w:hAnsi="Arial" w:cs="Arial"/>
          <w:i/>
          <w:sz w:val="24"/>
          <w:szCs w:val="24"/>
          <w:rPrChange w:id="7" w:author="Nahuel Defossé" w:date="2018-04-01T00:02:00Z">
            <w:rPr>
              <w:rFonts w:ascii="Arial" w:eastAsia="Arial" w:hAnsi="Arial" w:cs="Arial"/>
              <w:sz w:val="24"/>
              <w:szCs w:val="24"/>
            </w:rPr>
          </w:rPrChange>
        </w:rPr>
        <w:t>end</w:t>
      </w:r>
      <w:r w:rsidR="00EA4D55">
        <w:rPr>
          <w:rFonts w:ascii="Arial" w:eastAsia="Arial" w:hAnsi="Arial" w:cs="Arial"/>
          <w:sz w:val="24"/>
          <w:szCs w:val="24"/>
        </w:rPr>
        <w:t>/</w:t>
      </w:r>
      <w:r w:rsidR="00EA4D55" w:rsidRPr="004B323C">
        <w:rPr>
          <w:rFonts w:ascii="Arial" w:eastAsia="Arial" w:hAnsi="Arial" w:cs="Arial"/>
          <w:i/>
          <w:sz w:val="24"/>
          <w:szCs w:val="24"/>
          <w:rPrChange w:id="8" w:author="Nahuel Defossé" w:date="2018-04-01T00:02:00Z">
            <w:rPr>
              <w:rFonts w:ascii="Arial" w:eastAsia="Arial" w:hAnsi="Arial" w:cs="Arial"/>
              <w:sz w:val="24"/>
              <w:szCs w:val="24"/>
            </w:rPr>
          </w:rPrChange>
        </w:rPr>
        <w:t>back</w:t>
      </w:r>
      <w:ins w:id="9" w:author="Nahuel Defossé" w:date="2018-04-01T00:02:00Z">
        <w:r w:rsidR="004B323C">
          <w:rPr>
            <w:rFonts w:ascii="Arial" w:eastAsia="Arial" w:hAnsi="Arial" w:cs="Arial"/>
            <w:i/>
            <w:sz w:val="24"/>
            <w:szCs w:val="24"/>
          </w:rPr>
          <w:t>-</w:t>
        </w:r>
      </w:ins>
      <w:r w:rsidR="00EA4D55" w:rsidRPr="004B323C">
        <w:rPr>
          <w:rFonts w:ascii="Arial" w:eastAsia="Arial" w:hAnsi="Arial" w:cs="Arial"/>
          <w:i/>
          <w:sz w:val="24"/>
          <w:szCs w:val="24"/>
          <w:rPrChange w:id="10" w:author="Nahuel Defossé" w:date="2018-04-01T00:02:00Z">
            <w:rPr>
              <w:rFonts w:ascii="Arial" w:eastAsia="Arial" w:hAnsi="Arial" w:cs="Arial"/>
              <w:sz w:val="24"/>
              <w:szCs w:val="24"/>
            </w:rPr>
          </w:rPrChange>
        </w:rPr>
        <w:t>end</w:t>
      </w:r>
      <w:r w:rsidR="00EA4D55">
        <w:rPr>
          <w:rFonts w:ascii="Arial" w:eastAsia="Arial" w:hAnsi="Arial" w:cs="Arial"/>
          <w:sz w:val="24"/>
          <w:szCs w:val="24"/>
        </w:rPr>
        <w:t>, generó</w:t>
      </w:r>
      <w:r w:rsidR="000C5B9F">
        <w:rPr>
          <w:rFonts w:ascii="Arial" w:eastAsia="Arial" w:hAnsi="Arial" w:cs="Arial"/>
          <w:sz w:val="24"/>
          <w:szCs w:val="24"/>
        </w:rPr>
        <w:t xml:space="preserve"> múltiples beneficios</w:t>
      </w:r>
      <w:r w:rsidR="00EA4D55">
        <w:rPr>
          <w:rFonts w:ascii="Arial" w:eastAsia="Arial" w:hAnsi="Arial" w:cs="Arial"/>
          <w:sz w:val="24"/>
          <w:szCs w:val="24"/>
        </w:rPr>
        <w:t xml:space="preserve"> en cuanto a las </w:t>
      </w:r>
      <w:r w:rsidR="000C5B9F" w:rsidRPr="00EA4D55">
        <w:rPr>
          <w:rFonts w:ascii="Arial" w:eastAsia="Arial" w:hAnsi="Arial" w:cs="Arial"/>
          <w:sz w:val="24"/>
          <w:szCs w:val="24"/>
        </w:rPr>
        <w:t>características del software</w:t>
      </w:r>
      <w:r w:rsidR="00EA4D55">
        <w:rPr>
          <w:rFonts w:ascii="Arial" w:eastAsia="Arial" w:hAnsi="Arial" w:cs="Arial"/>
          <w:sz w:val="24"/>
          <w:szCs w:val="24"/>
        </w:rPr>
        <w:t>, como la i</w:t>
      </w:r>
      <w:r w:rsidR="000C5B9F" w:rsidRPr="00EA4D55">
        <w:rPr>
          <w:rFonts w:ascii="Arial" w:eastAsia="Arial" w:hAnsi="Arial" w:cs="Arial"/>
          <w:sz w:val="24"/>
          <w:szCs w:val="24"/>
        </w:rPr>
        <w:t>nteroperabilidad</w:t>
      </w:r>
      <w:r w:rsidR="00EA4D55">
        <w:rPr>
          <w:rFonts w:ascii="Arial" w:eastAsia="Arial" w:hAnsi="Arial" w:cs="Arial"/>
          <w:sz w:val="24"/>
          <w:szCs w:val="24"/>
        </w:rPr>
        <w:t>, r</w:t>
      </w:r>
      <w:r w:rsidR="000C5B9F" w:rsidRPr="00EA4D55">
        <w:rPr>
          <w:rFonts w:ascii="Arial" w:eastAsia="Arial" w:hAnsi="Arial" w:cs="Arial"/>
          <w:sz w:val="24"/>
          <w:szCs w:val="24"/>
        </w:rPr>
        <w:t>eutilización</w:t>
      </w:r>
      <w:r w:rsidR="00EA4D55">
        <w:rPr>
          <w:rFonts w:ascii="Arial" w:eastAsia="Arial" w:hAnsi="Arial" w:cs="Arial"/>
          <w:sz w:val="24"/>
          <w:szCs w:val="24"/>
        </w:rPr>
        <w:t>, p</w:t>
      </w:r>
      <w:r w:rsidR="000C5B9F" w:rsidRPr="00EA4D55">
        <w:rPr>
          <w:rFonts w:ascii="Arial" w:eastAsia="Arial" w:hAnsi="Arial" w:cs="Arial"/>
          <w:sz w:val="24"/>
          <w:szCs w:val="24"/>
        </w:rPr>
        <w:t>ortabilidad</w:t>
      </w:r>
      <w:r w:rsidR="00EA4D55">
        <w:rPr>
          <w:rFonts w:ascii="Arial" w:eastAsia="Arial" w:hAnsi="Arial" w:cs="Arial"/>
          <w:sz w:val="24"/>
          <w:szCs w:val="24"/>
        </w:rPr>
        <w:t>, f</w:t>
      </w:r>
      <w:r w:rsidR="00EA4D55" w:rsidRPr="00EA4D55">
        <w:rPr>
          <w:rFonts w:ascii="Arial" w:eastAsia="Arial" w:hAnsi="Arial" w:cs="Arial"/>
          <w:sz w:val="24"/>
          <w:szCs w:val="24"/>
        </w:rPr>
        <w:t>lexibilidad</w:t>
      </w:r>
      <w:r w:rsidR="00EA4D55">
        <w:rPr>
          <w:rFonts w:ascii="Arial" w:eastAsia="Arial" w:hAnsi="Arial" w:cs="Arial"/>
          <w:sz w:val="24"/>
          <w:szCs w:val="24"/>
        </w:rPr>
        <w:t>, e</w:t>
      </w:r>
      <w:r w:rsidR="00EA4D55" w:rsidRPr="00EA4D55">
        <w:rPr>
          <w:rFonts w:ascii="Arial" w:eastAsia="Arial" w:hAnsi="Arial" w:cs="Arial"/>
          <w:sz w:val="24"/>
          <w:szCs w:val="24"/>
        </w:rPr>
        <w:t>xtensibilidad</w:t>
      </w:r>
      <w:r w:rsidR="00EA4D55">
        <w:rPr>
          <w:rFonts w:ascii="Arial" w:eastAsia="Arial" w:hAnsi="Arial" w:cs="Arial"/>
          <w:sz w:val="24"/>
          <w:szCs w:val="24"/>
        </w:rPr>
        <w:t xml:space="preserve"> y e</w:t>
      </w:r>
      <w:r w:rsidR="00EA4D55" w:rsidRPr="00EA4D55">
        <w:rPr>
          <w:rFonts w:ascii="Arial" w:eastAsia="Arial" w:hAnsi="Arial" w:cs="Arial"/>
          <w:sz w:val="24"/>
          <w:szCs w:val="24"/>
        </w:rPr>
        <w:t>scalabilidad</w:t>
      </w:r>
      <w:r w:rsidR="00EA4D55">
        <w:rPr>
          <w:rFonts w:ascii="Arial" w:eastAsia="Arial" w:hAnsi="Arial" w:cs="Arial"/>
          <w:sz w:val="24"/>
          <w:szCs w:val="24"/>
        </w:rPr>
        <w:t>.</w:t>
      </w:r>
    </w:p>
    <w:p w14:paraId="0C0E05DC" w14:textId="38791895" w:rsidR="00E25F09" w:rsidRDefault="00E25F09" w:rsidP="00EA4D55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143900D3" w14:textId="31003057" w:rsidR="000C5B9F" w:rsidRDefault="00E25F0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concluir, que además de los beneficios mencionados, el tiempo de desarrollo de la aplicación fue menor a lo proyectado.</w:t>
      </w:r>
    </w:p>
    <w:p w14:paraId="13557DF2" w14:textId="33E021AF" w:rsidR="005F50F2" w:rsidRPr="002333AE" w:rsidRDefault="001114FC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7B31BF9" w14:textId="109466E3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11.1.3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Investigar protocolos existentes y evaluar la necesidad de diseño de protocolos de comunicación para el control y procesamiento de datos entre el microcontrolador y la aplicación.</w:t>
      </w:r>
    </w:p>
    <w:p w14:paraId="283BCA83" w14:textId="7BBA3E4E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32F54334" w14:textId="33325FBE" w:rsidR="00671AB0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partir de la investigación de distintos protocolos de </w:t>
      </w:r>
      <w:r w:rsidR="00880F65">
        <w:rPr>
          <w:rFonts w:ascii="Arial" w:eastAsia="Arial" w:hAnsi="Arial" w:cs="Arial"/>
          <w:sz w:val="24"/>
          <w:szCs w:val="24"/>
        </w:rPr>
        <w:t xml:space="preserve">comunicación entre las </w:t>
      </w:r>
      <w:r w:rsidR="00155498">
        <w:rPr>
          <w:rFonts w:ascii="Arial" w:eastAsia="Arial" w:hAnsi="Arial" w:cs="Arial"/>
          <w:sz w:val="24"/>
          <w:szCs w:val="24"/>
        </w:rPr>
        <w:t>plataformas utilizadas e</w:t>
      </w:r>
      <w:r w:rsidR="0063633F">
        <w:rPr>
          <w:rFonts w:ascii="Arial" w:eastAsia="Arial" w:hAnsi="Arial" w:cs="Arial"/>
          <w:sz w:val="24"/>
          <w:szCs w:val="24"/>
        </w:rPr>
        <w:t xml:space="preserve">n el desarrollo de esta tesina, se identificó uno en particular, </w:t>
      </w:r>
      <w:del w:id="11" w:author="Nahuel Defossé" w:date="2018-04-01T00:02:00Z">
        <w:r w:rsidR="0063633F" w:rsidDel="004B323C">
          <w:rPr>
            <w:rFonts w:ascii="Arial" w:eastAsia="Arial" w:hAnsi="Arial" w:cs="Arial"/>
            <w:sz w:val="24"/>
            <w:szCs w:val="24"/>
          </w:rPr>
          <w:delText xml:space="preserve">denominado </w:delText>
        </w:r>
      </w:del>
      <w:ins w:id="12" w:author="Nahuel Defossé" w:date="2018-04-01T00:02:00Z">
        <w:r w:rsidR="004B323C">
          <w:rPr>
            <w:rFonts w:ascii="Arial" w:eastAsia="Arial" w:hAnsi="Arial" w:cs="Arial"/>
            <w:sz w:val="24"/>
            <w:szCs w:val="24"/>
          </w:rPr>
          <w:t xml:space="preserve">que </w:t>
        </w:r>
        <w:r w:rsidR="004B323C">
          <w:rPr>
            <w:rFonts w:ascii="Arial" w:eastAsia="Arial" w:hAnsi="Arial" w:cs="Arial"/>
            <w:sz w:val="24"/>
            <w:szCs w:val="24"/>
          </w:rPr>
          <w:t xml:space="preserve"> </w:t>
        </w:r>
      </w:ins>
      <w:r w:rsidR="0063633F">
        <w:rPr>
          <w:rFonts w:ascii="Arial" w:eastAsia="Arial" w:hAnsi="Arial" w:cs="Arial"/>
          <w:sz w:val="24"/>
          <w:szCs w:val="24"/>
        </w:rPr>
        <w:t>Firmata,</w:t>
      </w:r>
      <w:del w:id="13" w:author="Nahuel Defossé" w:date="2018-04-01T00:02:00Z">
        <w:r w:rsidR="0063633F" w:rsidDel="004B323C">
          <w:rPr>
            <w:rFonts w:ascii="Arial" w:eastAsia="Arial" w:hAnsi="Arial" w:cs="Arial"/>
            <w:sz w:val="24"/>
            <w:szCs w:val="24"/>
          </w:rPr>
          <w:delText xml:space="preserve"> que nos</w:delText>
        </w:r>
      </w:del>
      <w:r w:rsidR="0063633F">
        <w:rPr>
          <w:rFonts w:ascii="Arial" w:eastAsia="Arial" w:hAnsi="Arial" w:cs="Arial"/>
          <w:sz w:val="24"/>
          <w:szCs w:val="24"/>
        </w:rPr>
        <w:t xml:space="preserve"> </w:t>
      </w:r>
      <w:ins w:id="14" w:author="Nahuel Defossé" w:date="2018-04-01T00:03:00Z">
        <w:r w:rsidR="004B323C">
          <w:rPr>
            <w:rFonts w:ascii="Arial" w:eastAsia="Arial" w:hAnsi="Arial" w:cs="Arial"/>
            <w:sz w:val="24"/>
            <w:szCs w:val="24"/>
          </w:rPr>
          <w:t xml:space="preserve">es el protocolo más adecuado </w:t>
        </w:r>
      </w:ins>
      <w:del w:id="15" w:author="Nahuel Defossé" w:date="2018-04-01T00:03:00Z">
        <w:r w:rsidR="0063633F" w:rsidDel="004B323C">
          <w:rPr>
            <w:rFonts w:ascii="Arial" w:eastAsia="Arial" w:hAnsi="Arial" w:cs="Arial"/>
            <w:sz w:val="24"/>
            <w:szCs w:val="24"/>
          </w:rPr>
          <w:delText xml:space="preserve">permitió </w:delText>
        </w:r>
      </w:del>
      <w:ins w:id="16" w:author="Nahuel Defossé" w:date="2018-04-01T00:03:00Z">
        <w:r w:rsidR="004B323C">
          <w:rPr>
            <w:rFonts w:ascii="Arial" w:eastAsia="Arial" w:hAnsi="Arial" w:cs="Arial"/>
            <w:sz w:val="24"/>
            <w:szCs w:val="24"/>
          </w:rPr>
          <w:t xml:space="preserve">para </w:t>
        </w:r>
      </w:ins>
      <w:r w:rsidR="0063633F">
        <w:rPr>
          <w:rFonts w:ascii="Arial" w:eastAsia="Arial" w:hAnsi="Arial" w:cs="Arial"/>
          <w:sz w:val="24"/>
          <w:szCs w:val="24"/>
        </w:rPr>
        <w:t>realizar dicha comunicación.</w:t>
      </w:r>
    </w:p>
    <w:p w14:paraId="6DF63F3A" w14:textId="54EA3E1D" w:rsidR="0063633F" w:rsidRDefault="0063633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ventaja primordial de </w:t>
      </w:r>
      <w:r w:rsidR="0080332B">
        <w:rPr>
          <w:rFonts w:ascii="Arial" w:eastAsia="Arial" w:hAnsi="Arial" w:cs="Arial"/>
          <w:sz w:val="24"/>
          <w:szCs w:val="24"/>
        </w:rPr>
        <w:t xml:space="preserve">la utilización de Firmata es que se encuentra ampliamente utilizado, razón por la cual, es compatible con múltiples librerías y lenguajes de programación. A su vez, queda claro que gracias a </w:t>
      </w:r>
      <w:r w:rsidR="00AF2EAC">
        <w:rPr>
          <w:rFonts w:ascii="Arial" w:eastAsia="Arial" w:hAnsi="Arial" w:cs="Arial"/>
          <w:sz w:val="24"/>
          <w:szCs w:val="24"/>
        </w:rPr>
        <w:t>su existencia y lo expresado anteriormente no fue necesario el desarrollo de un nuevo protocolo que cumpla la misma función.</w:t>
      </w:r>
    </w:p>
    <w:p w14:paraId="111228C0" w14:textId="77777777" w:rsidR="00671AB0" w:rsidRPr="002333AE" w:rsidRDefault="00671AB0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6D44F134" w14:textId="18D4D856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11.1.4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Ensamblar físicamente e integrar a nivel de software los distintos componentes (sensores y actuadores) al SAR.</w:t>
      </w:r>
    </w:p>
    <w:p w14:paraId="387C1F6D" w14:textId="36148F2D" w:rsidR="00E442D9" w:rsidRDefault="00E442D9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4DC588A3" w14:textId="2ECCDECD" w:rsidR="003F15CB" w:rsidRDefault="0047101F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Gracias a la utilización de la plataforma Arduino y su compatibilidad (mencionada en el cap3) con sensores y actuadores, es que la integración física de los elementos que componen el SAR, no fue una actividad tediosa. Esto es </w:t>
      </w:r>
      <w:r w:rsidR="003C5594">
        <w:rPr>
          <w:rFonts w:ascii="Arial" w:eastAsia="Arial" w:hAnsi="Arial" w:cs="Arial"/>
          <w:sz w:val="24"/>
          <w:szCs w:val="24"/>
        </w:rPr>
        <w:t>así</w:t>
      </w:r>
      <w:r w:rsidR="003931DC">
        <w:rPr>
          <w:rFonts w:ascii="Arial" w:eastAsia="Arial" w:hAnsi="Arial" w:cs="Arial"/>
          <w:sz w:val="24"/>
          <w:szCs w:val="24"/>
        </w:rPr>
        <w:t>, porque, tanto la plataforma como los</w:t>
      </w:r>
      <w:r w:rsidR="003C5594">
        <w:rPr>
          <w:rFonts w:ascii="Arial" w:eastAsia="Arial" w:hAnsi="Arial" w:cs="Arial"/>
          <w:sz w:val="24"/>
          <w:szCs w:val="24"/>
        </w:rPr>
        <w:t xml:space="preserve"> </w:t>
      </w:r>
      <w:r w:rsidR="00E97F6E">
        <w:rPr>
          <w:rFonts w:ascii="Arial" w:eastAsia="Arial" w:hAnsi="Arial" w:cs="Arial"/>
          <w:sz w:val="24"/>
          <w:szCs w:val="24"/>
        </w:rPr>
        <w:t>componentes,</w:t>
      </w:r>
      <w:r w:rsidR="003C5594">
        <w:rPr>
          <w:rFonts w:ascii="Arial" w:eastAsia="Arial" w:hAnsi="Arial" w:cs="Arial"/>
          <w:sz w:val="24"/>
          <w:szCs w:val="24"/>
        </w:rPr>
        <w:t xml:space="preserve"> nace</w:t>
      </w:r>
      <w:r w:rsidR="003931DC">
        <w:rPr>
          <w:rFonts w:ascii="Arial" w:eastAsia="Arial" w:hAnsi="Arial" w:cs="Arial"/>
          <w:sz w:val="24"/>
          <w:szCs w:val="24"/>
        </w:rPr>
        <w:t>n</w:t>
      </w:r>
      <w:r w:rsidR="003C5594">
        <w:rPr>
          <w:rFonts w:ascii="Arial" w:eastAsia="Arial" w:hAnsi="Arial" w:cs="Arial"/>
          <w:sz w:val="24"/>
          <w:szCs w:val="24"/>
        </w:rPr>
        <w:t xml:space="preserve"> con la idea de poder </w:t>
      </w:r>
      <w:r w:rsidR="00CB3D8F">
        <w:rPr>
          <w:rFonts w:ascii="Arial" w:eastAsia="Arial" w:hAnsi="Arial" w:cs="Arial"/>
          <w:sz w:val="24"/>
          <w:szCs w:val="24"/>
        </w:rPr>
        <w:t>generar soluciones a implementaciones electrónicas o proyectos a fines, sin la necesidad de conocimientos técnicos previos.</w:t>
      </w:r>
    </w:p>
    <w:p w14:paraId="61273547" w14:textId="77777777" w:rsidR="003F15CB" w:rsidRPr="006936B7" w:rsidRDefault="003F15CB" w:rsidP="00E442D9">
      <w:pPr>
        <w:spacing w:after="0" w:line="276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</w:p>
    <w:p w14:paraId="08E63841" w14:textId="61017939" w:rsidR="000A3D81" w:rsidRPr="00E442D9" w:rsidRDefault="00E442D9" w:rsidP="00E442D9">
      <w:pPr>
        <w:pStyle w:val="Ttulo3"/>
        <w:spacing w:before="160" w:line="240" w:lineRule="auto"/>
        <w:jc w:val="both"/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</w:pPr>
      <w:r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 xml:space="preserve">11.1.5 </w:t>
      </w:r>
      <w:r w:rsidR="000A3D81" w:rsidRPr="00E442D9">
        <w:rPr>
          <w:rFonts w:ascii="Trebuchet MS" w:eastAsia="Trebuchet MS" w:hAnsi="Trebuchet MS" w:cs="Trebuchet MS"/>
          <w:color w:val="666666"/>
          <w:sz w:val="28"/>
          <w:szCs w:val="28"/>
          <w:lang w:eastAsia="es-AR"/>
        </w:rPr>
        <w:t>Extender la aplicación para interactuar con la información que brinda el SAR de los sensores.</w:t>
      </w:r>
    </w:p>
    <w:p w14:paraId="6E91B8BF" w14:textId="2024A84D" w:rsidR="000A3D81" w:rsidRDefault="000A3D81" w:rsidP="000A3D81">
      <w:pPr>
        <w:rPr>
          <w:lang w:eastAsia="es-AR"/>
        </w:rPr>
      </w:pPr>
    </w:p>
    <w:p w14:paraId="70B76A1C" w14:textId="7B173871" w:rsidR="00EE307E" w:rsidRDefault="00EE307E" w:rsidP="005876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</w:t>
      </w:r>
      <w:r w:rsidRPr="00587642">
        <w:rPr>
          <w:rFonts w:ascii="Arial" w:eastAsia="Arial" w:hAnsi="Arial" w:cs="Arial"/>
          <w:sz w:val="24"/>
          <w:szCs w:val="24"/>
        </w:rPr>
        <w:t xml:space="preserve">ara el almacenamiento de los valores obtenidos por los sensores </w:t>
      </w:r>
      <w:r>
        <w:rPr>
          <w:rFonts w:ascii="Arial" w:eastAsia="Arial" w:hAnsi="Arial" w:cs="Arial"/>
          <w:sz w:val="24"/>
          <w:szCs w:val="24"/>
        </w:rPr>
        <w:t xml:space="preserve">que componen al SAR, se utilizó un sistema de bases de datos (Mongo cap5). Este sistema facilitó </w:t>
      </w:r>
      <w:r w:rsidRPr="00587642">
        <w:rPr>
          <w:rFonts w:ascii="Arial" w:eastAsia="Arial" w:hAnsi="Arial" w:cs="Arial"/>
          <w:sz w:val="24"/>
          <w:szCs w:val="24"/>
        </w:rPr>
        <w:t>el procesamiento de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87642">
        <w:rPr>
          <w:rFonts w:ascii="Arial" w:eastAsia="Arial" w:hAnsi="Arial" w:cs="Arial"/>
          <w:sz w:val="24"/>
          <w:szCs w:val="24"/>
        </w:rPr>
        <w:t>datos</w:t>
      </w:r>
      <w:r>
        <w:rPr>
          <w:rFonts w:ascii="Arial" w:eastAsia="Arial" w:hAnsi="Arial" w:cs="Arial"/>
          <w:sz w:val="24"/>
          <w:szCs w:val="24"/>
        </w:rPr>
        <w:t>.</w:t>
      </w:r>
    </w:p>
    <w:p w14:paraId="39595B8E" w14:textId="44DD51BE" w:rsidR="0056212A" w:rsidRDefault="00587642" w:rsidP="00587642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otro lado, con la implementación de una API REST, se simplificó la generación y representación de estadísticas. A su vez, esta API permitió el flujo de datos en tiempo real, de los eventos y los valores sensados.</w:t>
      </w:r>
    </w:p>
    <w:p w14:paraId="60F08336" w14:textId="0A316858" w:rsidR="00D507FB" w:rsidDel="004B323C" w:rsidRDefault="00D507FB">
      <w:pPr>
        <w:rPr>
          <w:del w:id="17" w:author="Nahuel Defossé" w:date="2018-04-01T00:04:00Z"/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</w:pP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br w:type="page"/>
      </w:r>
    </w:p>
    <w:p w14:paraId="21E6DAAA" w14:textId="4AA617EC" w:rsidR="0056212A" w:rsidRDefault="0056212A" w:rsidP="004B323C">
      <w:pP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pPrChange w:id="18" w:author="Nahuel Defossé" w:date="2018-04-01T00:04:00Z">
          <w:pPr>
            <w:pStyle w:val="Ttulo2"/>
            <w:spacing w:before="200" w:line="240" w:lineRule="auto"/>
            <w:jc w:val="both"/>
          </w:pPr>
        </w:pPrChange>
      </w:pP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11.2</w:t>
      </w:r>
      <w:r w:rsidRPr="00C410AB"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 xml:space="preserve"> </w:t>
      </w:r>
      <w:r>
        <w:rPr>
          <w:rFonts w:ascii="Calibri" w:eastAsia="Calibri" w:hAnsi="Calibri" w:cs="Calibri"/>
          <w:b/>
          <w:color w:val="666666"/>
          <w:sz w:val="32"/>
          <w:szCs w:val="32"/>
          <w:shd w:val="clear" w:color="auto" w:fill="FFFFFF"/>
          <w:lang w:eastAsia="es-AR"/>
        </w:rPr>
        <w:t>Trabajos futuros</w:t>
      </w:r>
    </w:p>
    <w:p w14:paraId="682300E9" w14:textId="3C6FB6E8" w:rsidR="0056212A" w:rsidRDefault="0056212A" w:rsidP="000A3D81">
      <w:pPr>
        <w:rPr>
          <w:lang w:eastAsia="es-AR"/>
        </w:rPr>
      </w:pPr>
    </w:p>
    <w:p w14:paraId="7B385DB4" w14:textId="622FAD5D" w:rsidR="00D507FB" w:rsidRDefault="00D507FB" w:rsidP="00D3758E">
      <w:pPr>
        <w:jc w:val="both"/>
        <w:rPr>
          <w:lang w:eastAsia="es-AR"/>
        </w:rPr>
      </w:pPr>
      <w:r w:rsidRPr="008250FF">
        <w:rPr>
          <w:rFonts w:ascii="Arial" w:eastAsia="Arial" w:hAnsi="Arial" w:cs="Arial"/>
          <w:sz w:val="24"/>
          <w:szCs w:val="24"/>
        </w:rPr>
        <w:t xml:space="preserve">Se proponen como </w:t>
      </w:r>
      <w:r w:rsidR="00F15C54" w:rsidRPr="008250FF">
        <w:rPr>
          <w:rFonts w:ascii="Arial" w:eastAsia="Arial" w:hAnsi="Arial" w:cs="Arial"/>
          <w:sz w:val="24"/>
          <w:szCs w:val="24"/>
        </w:rPr>
        <w:t>líneas futuras de mejoras</w:t>
      </w:r>
      <w:ins w:id="19" w:author="Nahuel Defossé" w:date="2018-04-01T00:04:00Z">
        <w:r w:rsidR="004B323C">
          <w:rPr>
            <w:rFonts w:ascii="Arial" w:eastAsia="Arial" w:hAnsi="Arial" w:cs="Arial"/>
            <w:sz w:val="24"/>
            <w:szCs w:val="24"/>
          </w:rPr>
          <w:t xml:space="preserve"> </w:t>
        </w:r>
      </w:ins>
      <w:del w:id="20" w:author="Nahuel Defossé" w:date="2018-04-01T00:04:00Z">
        <w:r w:rsidR="00F15C54" w:rsidRPr="008250FF" w:rsidDel="004B323C">
          <w:rPr>
            <w:rFonts w:ascii="Arial" w:eastAsia="Arial" w:hAnsi="Arial" w:cs="Arial"/>
            <w:sz w:val="24"/>
            <w:szCs w:val="24"/>
          </w:rPr>
          <w:delText xml:space="preserve">, para el SAR, </w:delText>
        </w:r>
      </w:del>
      <w:r w:rsidR="00F15C54" w:rsidRPr="008250FF">
        <w:rPr>
          <w:rFonts w:ascii="Arial" w:eastAsia="Arial" w:hAnsi="Arial" w:cs="Arial"/>
          <w:sz w:val="24"/>
          <w:szCs w:val="24"/>
        </w:rPr>
        <w:t xml:space="preserve">las </w:t>
      </w:r>
      <w:del w:id="21" w:author="Nahuel Defossé" w:date="2018-04-01T00:04:00Z">
        <w:r w:rsidR="00F15C54" w:rsidRPr="008250FF" w:rsidDel="004B323C">
          <w:rPr>
            <w:rFonts w:ascii="Arial" w:eastAsia="Arial" w:hAnsi="Arial" w:cs="Arial"/>
            <w:sz w:val="24"/>
            <w:szCs w:val="24"/>
          </w:rPr>
          <w:delText xml:space="preserve">que se detallan </w:delText>
        </w:r>
      </w:del>
      <w:ins w:id="22" w:author="Nahuel Defossé" w:date="2018-04-01T00:04:00Z">
        <w:r w:rsidR="004B323C">
          <w:rPr>
            <w:rFonts w:ascii="Arial" w:eastAsia="Arial" w:hAnsi="Arial" w:cs="Arial"/>
            <w:sz w:val="24"/>
            <w:szCs w:val="24"/>
          </w:rPr>
          <w:t xml:space="preserve">detalladas </w:t>
        </w:r>
      </w:ins>
      <w:r w:rsidR="00F15C54" w:rsidRPr="008250FF">
        <w:rPr>
          <w:rFonts w:ascii="Arial" w:eastAsia="Arial" w:hAnsi="Arial" w:cs="Arial"/>
          <w:sz w:val="24"/>
          <w:szCs w:val="24"/>
        </w:rPr>
        <w:t>a continuación:</w:t>
      </w:r>
    </w:p>
    <w:p w14:paraId="39002347" w14:textId="77777777" w:rsidR="004B323C" w:rsidRPr="008250FF" w:rsidRDefault="004B323C" w:rsidP="004B323C">
      <w:pPr>
        <w:pStyle w:val="Prrafodelista"/>
        <w:numPr>
          <w:ilvl w:val="0"/>
          <w:numId w:val="4"/>
        </w:numPr>
        <w:rPr>
          <w:moveTo w:id="23" w:author="Nahuel Defossé" w:date="2018-04-01T00:05:00Z"/>
          <w:rFonts w:ascii="Arial" w:hAnsi="Arial" w:cs="Arial"/>
          <w:sz w:val="24"/>
          <w:szCs w:val="24"/>
          <w:lang w:eastAsia="es-AR"/>
        </w:rPr>
      </w:pPr>
      <w:moveToRangeStart w:id="24" w:author="Nahuel Defossé" w:date="2018-04-01T00:05:00Z" w:name="move510304428"/>
      <w:moveTo w:id="25" w:author="Nahuel Defossé" w:date="2018-04-01T00:05:00Z">
        <w:r w:rsidRPr="008250FF">
          <w:rPr>
            <w:rFonts w:ascii="Arial" w:hAnsi="Arial" w:cs="Arial"/>
            <w:sz w:val="24"/>
            <w:szCs w:val="24"/>
            <w:lang w:eastAsia="es-AR"/>
          </w:rPr>
          <w:t>Incorporar nuevos sensores y actuadores, como por ejemplo servo motores, sensor de humedad, sensor impacto, acelerómetro, sensor de llamas, etc., permitiendo así mejorar el reconocimiento del entorno en el que se encuentre el SAR.</w:t>
        </w:r>
      </w:moveTo>
    </w:p>
    <w:moveToRangeEnd w:id="24"/>
    <w:p w14:paraId="70004ACC" w14:textId="631AF95F" w:rsidR="005C3655" w:rsidRPr="008250FF" w:rsidDel="004B323C" w:rsidRDefault="00F15C54" w:rsidP="005C3655">
      <w:pPr>
        <w:pStyle w:val="Prrafodelista"/>
        <w:numPr>
          <w:ilvl w:val="0"/>
          <w:numId w:val="4"/>
        </w:numPr>
        <w:rPr>
          <w:del w:id="26" w:author="Nahuel Defossé" w:date="2018-04-01T00:05:00Z"/>
          <w:rFonts w:ascii="Arial" w:hAnsi="Arial" w:cs="Arial"/>
          <w:sz w:val="24"/>
          <w:szCs w:val="24"/>
          <w:lang w:eastAsia="es-AR"/>
        </w:rPr>
      </w:pPr>
      <w:del w:id="27" w:author="Nahuel Defossé" w:date="2018-04-01T00:05:00Z"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delText xml:space="preserve">En cuanto la estructura, se propone </w:delText>
        </w:r>
      </w:del>
      <w:del w:id="28" w:author="Nahuel Defossé" w:date="2018-04-01T00:04:00Z"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delText>m</w:delText>
        </w:r>
        <w:r w:rsidR="00AA146B" w:rsidRPr="008250FF" w:rsidDel="004B323C">
          <w:rPr>
            <w:rFonts w:ascii="Arial" w:hAnsi="Arial" w:cs="Arial"/>
            <w:sz w:val="24"/>
            <w:szCs w:val="24"/>
            <w:lang w:eastAsia="es-AR"/>
          </w:rPr>
          <w:delText xml:space="preserve">ejorarla para </w:delText>
        </w:r>
      </w:del>
      <w:del w:id="29" w:author="Nahuel Defossé" w:date="2018-04-01T00:05:00Z">
        <w:r w:rsidR="00AA146B" w:rsidRPr="008250FF" w:rsidDel="004B323C">
          <w:rPr>
            <w:rFonts w:ascii="Arial" w:hAnsi="Arial" w:cs="Arial"/>
            <w:sz w:val="24"/>
            <w:szCs w:val="24"/>
            <w:lang w:eastAsia="es-AR"/>
          </w:rPr>
          <w:delText>adaptarla a distintos ambientes</w:delText>
        </w:r>
        <w:r w:rsidR="005C3655" w:rsidRPr="008250FF" w:rsidDel="004B323C">
          <w:rPr>
            <w:rFonts w:ascii="Arial" w:hAnsi="Arial" w:cs="Arial"/>
            <w:sz w:val="24"/>
            <w:szCs w:val="24"/>
            <w:lang w:eastAsia="es-AR"/>
          </w:rPr>
          <w:delText>.</w:delText>
        </w:r>
        <w:r w:rsidR="006F1976" w:rsidRPr="008250FF" w:rsidDel="004B323C">
          <w:rPr>
            <w:rFonts w:ascii="Arial" w:hAnsi="Arial" w:cs="Arial"/>
            <w:sz w:val="24"/>
            <w:szCs w:val="24"/>
            <w:lang w:eastAsia="es-AR"/>
          </w:rPr>
          <w:delText xml:space="preserve"> </w:delText>
        </w:r>
      </w:del>
    </w:p>
    <w:p w14:paraId="7FB7AE46" w14:textId="77B2FF6E" w:rsidR="006F1976" w:rsidRPr="008250FF" w:rsidDel="004B323C" w:rsidRDefault="006F1976" w:rsidP="006F1976">
      <w:pPr>
        <w:pStyle w:val="Prrafodelista"/>
        <w:numPr>
          <w:ilvl w:val="0"/>
          <w:numId w:val="4"/>
        </w:numPr>
        <w:rPr>
          <w:moveFrom w:id="30" w:author="Nahuel Defossé" w:date="2018-04-01T00:05:00Z"/>
          <w:rFonts w:ascii="Arial" w:hAnsi="Arial" w:cs="Arial"/>
          <w:sz w:val="24"/>
          <w:szCs w:val="24"/>
          <w:lang w:eastAsia="es-AR"/>
        </w:rPr>
      </w:pPr>
      <w:moveFromRangeStart w:id="31" w:author="Nahuel Defossé" w:date="2018-04-01T00:05:00Z" w:name="move510304428"/>
      <w:moveFrom w:id="32" w:author="Nahuel Defossé" w:date="2018-04-01T00:05:00Z"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t>Incorporar nuevos sensores y actuadores</w:t>
        </w:r>
        <w:r w:rsidR="00C25078"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, como por ejemplo </w: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t>servo</w:t>
        </w:r>
        <w:r w:rsidR="00C25078"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 motores</w: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, </w:t>
        </w:r>
        <w:r w:rsidR="00C25078"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sensor de </w: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humedad, </w:t>
        </w:r>
        <w:r w:rsidR="00C25078" w:rsidRPr="008250FF" w:rsidDel="004B323C">
          <w:rPr>
            <w:rFonts w:ascii="Arial" w:hAnsi="Arial" w:cs="Arial"/>
            <w:sz w:val="24"/>
            <w:szCs w:val="24"/>
            <w:lang w:eastAsia="es-AR"/>
          </w:rPr>
          <w:t>sensor impacto</w: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, acelerómetro, </w:t>
        </w:r>
        <w:r w:rsidR="00C25078"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sensor de </w: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t>llamas, etc.</w:t>
        </w:r>
        <w:r w:rsidR="00C25078" w:rsidRPr="008250FF" w:rsidDel="004B323C">
          <w:rPr>
            <w:rFonts w:ascii="Arial" w:hAnsi="Arial" w:cs="Arial"/>
            <w:sz w:val="24"/>
            <w:szCs w:val="24"/>
            <w:lang w:eastAsia="es-AR"/>
          </w:rPr>
          <w:t xml:space="preserve">, permitiendo así mejorar </w:t>
        </w:r>
        <w:r w:rsidR="00253DA0" w:rsidRPr="008250FF" w:rsidDel="004B323C">
          <w:rPr>
            <w:rFonts w:ascii="Arial" w:hAnsi="Arial" w:cs="Arial"/>
            <w:sz w:val="24"/>
            <w:szCs w:val="24"/>
            <w:lang w:eastAsia="es-AR"/>
          </w:rPr>
          <w:t>el reconocimiento del entorno en el que se encuentre el SAR.</w:t>
        </w:r>
      </w:moveFrom>
    </w:p>
    <w:moveFromRangeEnd w:id="31"/>
    <w:p w14:paraId="257413A4" w14:textId="79FFD1B5" w:rsidR="00253DA0" w:rsidRDefault="00253DA0" w:rsidP="00253DA0">
      <w:pPr>
        <w:pStyle w:val="Prrafodelista"/>
        <w:numPr>
          <w:ilvl w:val="0"/>
          <w:numId w:val="4"/>
        </w:numPr>
        <w:rPr>
          <w:ins w:id="33" w:author="Nahuel Defossé" w:date="2018-04-01T00:05:00Z"/>
          <w:rFonts w:ascii="Arial" w:hAnsi="Arial" w:cs="Arial"/>
          <w:sz w:val="24"/>
          <w:szCs w:val="24"/>
          <w:lang w:eastAsia="es-AR"/>
        </w:rPr>
      </w:pPr>
      <w:r w:rsidRPr="008250FF">
        <w:rPr>
          <w:rFonts w:ascii="Arial" w:hAnsi="Arial" w:cs="Arial"/>
          <w:sz w:val="24"/>
          <w:szCs w:val="24"/>
          <w:lang w:eastAsia="es-AR"/>
        </w:rPr>
        <w:t>Extender la aplicación para generar mayor cantidad de</w:t>
      </w:r>
      <w:r w:rsidR="006F1976" w:rsidRPr="008250FF">
        <w:rPr>
          <w:rFonts w:ascii="Arial" w:hAnsi="Arial" w:cs="Arial"/>
          <w:sz w:val="24"/>
          <w:szCs w:val="24"/>
          <w:lang w:eastAsia="es-AR"/>
        </w:rPr>
        <w:t xml:space="preserve"> estadísticas</w:t>
      </w:r>
      <w:r w:rsidRPr="008250FF">
        <w:rPr>
          <w:rFonts w:ascii="Arial" w:hAnsi="Arial" w:cs="Arial"/>
          <w:sz w:val="24"/>
          <w:szCs w:val="24"/>
          <w:lang w:eastAsia="es-AR"/>
        </w:rPr>
        <w:t>, que permitan comprender con mejor precisión el ambiente que lo rodee y así tomar decisiones que controlen su flujo de acciones.</w:t>
      </w:r>
    </w:p>
    <w:p w14:paraId="661D108D" w14:textId="2D5E3012" w:rsidR="004B323C" w:rsidRPr="008250FF" w:rsidRDefault="004B323C" w:rsidP="00253DA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  <w:lang w:eastAsia="es-AR"/>
        </w:rPr>
      </w:pPr>
      <w:commentRangeStart w:id="34"/>
      <w:ins w:id="35" w:author="Nahuel Defossé" w:date="2018-04-01T00:05:00Z">
        <w:r>
          <w:rPr>
            <w:rFonts w:ascii="Arial" w:hAnsi="Arial" w:cs="Arial"/>
            <w:sz w:val="24"/>
            <w:szCs w:val="24"/>
            <w:lang w:eastAsia="es-AR"/>
          </w:rPr>
          <w:t>Adaptación de la estructura física a otros ambientes.</w:t>
        </w:r>
        <w:commentRangeEnd w:id="34"/>
        <w:r>
          <w:rPr>
            <w:rStyle w:val="Refdecomentario"/>
          </w:rPr>
          <w:commentReference w:id="34"/>
        </w:r>
      </w:ins>
    </w:p>
    <w:p w14:paraId="05CA184F" w14:textId="573A7DFA" w:rsidR="005C3655" w:rsidRPr="008250FF" w:rsidRDefault="005C3655" w:rsidP="004B323C">
      <w:pPr>
        <w:pStyle w:val="Prrafodelista"/>
        <w:rPr>
          <w:rFonts w:ascii="Arial" w:hAnsi="Arial" w:cs="Arial"/>
          <w:sz w:val="24"/>
          <w:szCs w:val="24"/>
          <w:lang w:eastAsia="es-AR"/>
        </w:rPr>
        <w:pPrChange w:id="37" w:author="Nahuel Defossé" w:date="2018-04-01T00:05:00Z">
          <w:pPr>
            <w:pStyle w:val="Prrafodelista"/>
            <w:numPr>
              <w:numId w:val="4"/>
            </w:numPr>
            <w:ind w:hanging="360"/>
          </w:pPr>
        </w:pPrChange>
      </w:pPr>
      <w:del w:id="38" w:author="Nahuel Defossé" w:date="2018-04-01T00:05:00Z"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delText>Generar un diseño monolítico</w:delText>
        </w:r>
        <w:r w:rsidR="00AE32A4" w:rsidRPr="008250FF" w:rsidDel="004B323C">
          <w:rPr>
            <w:rFonts w:ascii="Arial" w:hAnsi="Arial" w:cs="Arial"/>
            <w:sz w:val="24"/>
            <w:szCs w:val="24"/>
            <w:lang w:eastAsia="es-AR"/>
          </w:rPr>
          <w:delText xml:space="preserve">, </w:delTex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delText xml:space="preserve">que permita generar independencia entre la unidad lógica y </w:delText>
        </w:r>
        <w:r w:rsidR="00AE32A4" w:rsidRPr="008250FF" w:rsidDel="004B323C">
          <w:rPr>
            <w:rFonts w:ascii="Arial" w:hAnsi="Arial" w:cs="Arial"/>
            <w:sz w:val="24"/>
            <w:szCs w:val="24"/>
            <w:lang w:eastAsia="es-AR"/>
          </w:rPr>
          <w:delText>física</w:delText>
        </w:r>
        <w:r w:rsidRPr="008250FF" w:rsidDel="004B323C">
          <w:rPr>
            <w:rFonts w:ascii="Arial" w:hAnsi="Arial" w:cs="Arial"/>
            <w:sz w:val="24"/>
            <w:szCs w:val="24"/>
            <w:lang w:eastAsia="es-AR"/>
          </w:rPr>
          <w:delText>.</w:delText>
        </w:r>
        <w:r w:rsidR="00AE32A4" w:rsidRPr="008250FF" w:rsidDel="004B323C">
          <w:rPr>
            <w:rFonts w:ascii="Arial" w:hAnsi="Arial" w:cs="Arial"/>
            <w:sz w:val="24"/>
            <w:szCs w:val="24"/>
            <w:lang w:eastAsia="es-AR"/>
          </w:rPr>
          <w:delText xml:space="preserve"> De tal forma que se logre un bajo acoplamiento.</w:delText>
        </w:r>
      </w:del>
    </w:p>
    <w:sectPr w:rsidR="005C3655" w:rsidRPr="00825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4" w:author="Nahuel Defossé" w:date="2018-04-01T00:05:00Z" w:initials="ND">
    <w:p w14:paraId="35B39502" w14:textId="411EFC9F" w:rsidR="004B323C" w:rsidRDefault="004B323C">
      <w:pPr>
        <w:pStyle w:val="Textocomentario"/>
      </w:pPr>
      <w:r>
        <w:rPr>
          <w:rStyle w:val="Refdecomentario"/>
        </w:rPr>
        <w:annotationRef/>
      </w:r>
      <w:r>
        <w:t>Esto lo reescribí, pero faltaría un detalle de en qué estaban pensando.</w:t>
      </w:r>
      <w:bookmarkStart w:id="36" w:name="_GoBack"/>
      <w:bookmarkEnd w:id="36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B3950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B39502" w16cid:durableId="1E6AA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C2071" w14:textId="77777777" w:rsidR="00CC24B7" w:rsidRDefault="00CC24B7" w:rsidP="000A3D81">
      <w:pPr>
        <w:spacing w:after="0" w:line="240" w:lineRule="auto"/>
      </w:pPr>
      <w:r>
        <w:separator/>
      </w:r>
    </w:p>
  </w:endnote>
  <w:endnote w:type="continuationSeparator" w:id="0">
    <w:p w14:paraId="0286A24E" w14:textId="77777777" w:rsidR="00CC24B7" w:rsidRDefault="00CC24B7" w:rsidP="000A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AC9266" w14:textId="77777777" w:rsidR="00CC24B7" w:rsidRDefault="00CC24B7" w:rsidP="000A3D81">
      <w:pPr>
        <w:spacing w:after="0" w:line="240" w:lineRule="auto"/>
      </w:pPr>
      <w:r>
        <w:separator/>
      </w:r>
    </w:p>
  </w:footnote>
  <w:footnote w:type="continuationSeparator" w:id="0">
    <w:p w14:paraId="636B76F9" w14:textId="77777777" w:rsidR="00CC24B7" w:rsidRDefault="00CC24B7" w:rsidP="000A3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159B5"/>
    <w:multiLevelType w:val="hybridMultilevel"/>
    <w:tmpl w:val="B880A7E8"/>
    <w:lvl w:ilvl="0" w:tplc="EE04D77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26F8F"/>
    <w:multiLevelType w:val="multilevel"/>
    <w:tmpl w:val="2E9A34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52CE68E9"/>
    <w:multiLevelType w:val="hybridMultilevel"/>
    <w:tmpl w:val="F516EB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851F1"/>
    <w:multiLevelType w:val="multilevel"/>
    <w:tmpl w:val="92E843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72E"/>
    <w:rsid w:val="00054114"/>
    <w:rsid w:val="0009113C"/>
    <w:rsid w:val="000A3D81"/>
    <w:rsid w:val="000C5B9F"/>
    <w:rsid w:val="001114FC"/>
    <w:rsid w:val="00130F4B"/>
    <w:rsid w:val="00155498"/>
    <w:rsid w:val="00253DA0"/>
    <w:rsid w:val="003931DC"/>
    <w:rsid w:val="003B30A7"/>
    <w:rsid w:val="003C5594"/>
    <w:rsid w:val="003D1C66"/>
    <w:rsid w:val="003F15CB"/>
    <w:rsid w:val="003F3EB2"/>
    <w:rsid w:val="0047101F"/>
    <w:rsid w:val="004B323C"/>
    <w:rsid w:val="0052786B"/>
    <w:rsid w:val="00541189"/>
    <w:rsid w:val="0056212A"/>
    <w:rsid w:val="00587642"/>
    <w:rsid w:val="005B3831"/>
    <w:rsid w:val="005C3655"/>
    <w:rsid w:val="005F50F2"/>
    <w:rsid w:val="0063633F"/>
    <w:rsid w:val="00671AB0"/>
    <w:rsid w:val="006A641D"/>
    <w:rsid w:val="006D0BE9"/>
    <w:rsid w:val="006F1976"/>
    <w:rsid w:val="00704D40"/>
    <w:rsid w:val="007D7F67"/>
    <w:rsid w:val="0080332B"/>
    <w:rsid w:val="008250FF"/>
    <w:rsid w:val="00880F65"/>
    <w:rsid w:val="0088272E"/>
    <w:rsid w:val="009B71BA"/>
    <w:rsid w:val="00A04262"/>
    <w:rsid w:val="00A54E0D"/>
    <w:rsid w:val="00AA146B"/>
    <w:rsid w:val="00AB3CE3"/>
    <w:rsid w:val="00AE32A4"/>
    <w:rsid w:val="00AF2EAC"/>
    <w:rsid w:val="00B33FAF"/>
    <w:rsid w:val="00B408ED"/>
    <w:rsid w:val="00C25078"/>
    <w:rsid w:val="00C410AB"/>
    <w:rsid w:val="00CB2614"/>
    <w:rsid w:val="00CB3D8F"/>
    <w:rsid w:val="00CC24B7"/>
    <w:rsid w:val="00D3758E"/>
    <w:rsid w:val="00D507FB"/>
    <w:rsid w:val="00E25F09"/>
    <w:rsid w:val="00E32ADF"/>
    <w:rsid w:val="00E442D9"/>
    <w:rsid w:val="00E450C9"/>
    <w:rsid w:val="00E97F6E"/>
    <w:rsid w:val="00EA4D55"/>
    <w:rsid w:val="00EE22EF"/>
    <w:rsid w:val="00EE307E"/>
    <w:rsid w:val="00F1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F217D7"/>
  <w15:chartTrackingRefBased/>
  <w15:docId w15:val="{5F5DCFDE-E2C7-4E8E-9513-5A32FE866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D81"/>
    <w:pPr>
      <w:keepNext/>
      <w:keepLines/>
      <w:spacing w:before="200" w:after="0" w:line="240" w:lineRule="auto"/>
      <w:jc w:val="both"/>
      <w:outlineLvl w:val="0"/>
    </w:pPr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paragraph" w:styleId="Ttulo2">
    <w:name w:val="heading 2"/>
    <w:basedOn w:val="Normal"/>
    <w:next w:val="Normal"/>
    <w:link w:val="Ttulo2Car"/>
    <w:unhideWhenUsed/>
    <w:qFormat/>
    <w:rsid w:val="000A3D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A3D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3D81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0A3D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A3D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C5B9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323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23C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4B323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323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323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323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32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801</Words>
  <Characters>4576</Characters>
  <Application>Microsoft Office Word</Application>
  <DocSecurity>0</DocSecurity>
  <Lines>101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Nahuel Defossé</cp:lastModifiedBy>
  <cp:revision>36</cp:revision>
  <dcterms:created xsi:type="dcterms:W3CDTF">2018-03-20T19:34:00Z</dcterms:created>
  <dcterms:modified xsi:type="dcterms:W3CDTF">2018-04-01T03:06:00Z</dcterms:modified>
</cp:coreProperties>
</file>