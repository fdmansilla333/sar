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7B2A" w14:textId="77777777"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Análisis y selección de tecnologías para desarrollo del SAR</w:t>
      </w:r>
      <w:bookmarkEnd w:id="0"/>
    </w:p>
    <w:p w14:paraId="63CBDAB0" w14:textId="77777777" w:rsidR="000E2C3A" w:rsidRDefault="000E2C3A" w:rsidP="000E2C3A">
      <w:pPr>
        <w:rPr>
          <w:rFonts w:ascii="Times New Roman" w:eastAsia="Times New Roman" w:hAnsi="Times New Roman" w:cs="Times New Roman"/>
          <w:sz w:val="24"/>
          <w:szCs w:val="24"/>
        </w:rPr>
      </w:pPr>
    </w:p>
    <w:p w14:paraId="1E918960"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14:paraId="504FEFE1" w14:textId="77777777" w:rsidR="000E2C3A" w:rsidRPr="007636B5" w:rsidRDefault="000E2C3A" w:rsidP="000E2C3A">
      <w:pPr>
        <w:rPr>
          <w:rFonts w:ascii="Arial" w:eastAsia="Times New Roman" w:hAnsi="Arial" w:cs="Arial"/>
          <w:sz w:val="24"/>
          <w:szCs w:val="24"/>
        </w:rPr>
      </w:pPr>
    </w:p>
    <w:p w14:paraId="25B279EF"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14:paraId="4AFC8E94" w14:textId="77777777" w:rsidR="000E2C3A" w:rsidRPr="007640BC" w:rsidRDefault="000E2C3A" w:rsidP="000E2C3A">
      <w:pPr>
        <w:pStyle w:val="Ttulo2"/>
        <w:rPr>
          <w:b/>
          <w:sz w:val="32"/>
          <w:szCs w:val="32"/>
        </w:rPr>
      </w:pPr>
      <w:bookmarkStart w:id="1" w:name="_Toc504153931"/>
      <w:r>
        <w:rPr>
          <w:b/>
          <w:sz w:val="32"/>
          <w:szCs w:val="32"/>
        </w:rPr>
        <w:t xml:space="preserve">8.1 </w:t>
      </w:r>
      <w:r w:rsidRPr="007640BC">
        <w:rPr>
          <w:b/>
          <w:sz w:val="32"/>
          <w:szCs w:val="32"/>
        </w:rPr>
        <w:t>Primer análisis</w:t>
      </w:r>
      <w:bookmarkEnd w:id="1"/>
    </w:p>
    <w:p w14:paraId="55F6ABEA" w14:textId="77777777" w:rsidR="000E2C3A" w:rsidRDefault="000E2C3A" w:rsidP="000E2C3A">
      <w:pPr>
        <w:rPr>
          <w:rFonts w:ascii="Arial" w:eastAsia="Times New Roman" w:hAnsi="Arial" w:cs="Arial"/>
          <w:sz w:val="24"/>
          <w:szCs w:val="24"/>
        </w:rPr>
      </w:pPr>
    </w:p>
    <w:p w14:paraId="732E1C47"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14:paraId="4AFFBBB0" w14:textId="77777777" w:rsidR="000E2C3A" w:rsidRDefault="000E2C3A" w:rsidP="000E2C3A">
      <w:pPr>
        <w:rPr>
          <w:rFonts w:ascii="Arial" w:eastAsia="Times New Roman" w:hAnsi="Arial" w:cs="Arial"/>
          <w:sz w:val="24"/>
          <w:szCs w:val="24"/>
        </w:rPr>
      </w:pPr>
    </w:p>
    <w:p w14:paraId="4FD03E5B"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14:paraId="02F506B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14:paraId="0D0F9CA2" w14:textId="77777777" w:rsidR="000E2C3A" w:rsidRDefault="000E2C3A" w:rsidP="000E2C3A">
      <w:pPr>
        <w:rPr>
          <w:rFonts w:ascii="Arial" w:eastAsia="Times New Roman" w:hAnsi="Arial" w:cs="Arial"/>
          <w:sz w:val="24"/>
          <w:szCs w:val="24"/>
        </w:rPr>
      </w:pPr>
    </w:p>
    <w:p w14:paraId="2AF8B9E3"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14:paraId="23000B6E" w14:textId="77777777" w:rsidR="000E2C3A" w:rsidRDefault="000E2C3A" w:rsidP="000E2C3A">
      <w:pPr>
        <w:rPr>
          <w:rFonts w:ascii="Arial" w:eastAsia="Times New Roman" w:hAnsi="Arial" w:cs="Arial"/>
          <w:sz w:val="24"/>
          <w:szCs w:val="24"/>
        </w:rPr>
      </w:pPr>
    </w:p>
    <w:p w14:paraId="53C33A9D" w14:textId="77777777"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 xml:space="preserve">Capítulo 6 – </w:t>
      </w:r>
      <w:proofErr w:type="spellStart"/>
      <w:r w:rsidRPr="007D29A3">
        <w:rPr>
          <w:rFonts w:ascii="Arial" w:eastAsia="Times New Roman" w:hAnsi="Arial" w:cs="Arial"/>
          <w:sz w:val="24"/>
          <w:szCs w:val="24"/>
        </w:rPr>
        <w:t>Stack</w:t>
      </w:r>
      <w:proofErr w:type="spellEnd"/>
      <w:r w:rsidRPr="007D29A3">
        <w:rPr>
          <w:rFonts w:ascii="Arial" w:eastAsia="Times New Roman" w:hAnsi="Arial" w:cs="Arial"/>
          <w:sz w:val="24"/>
          <w:szCs w:val="24"/>
        </w:rPr>
        <w:t xml:space="preserve">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14:paraId="03AC6B59" w14:textId="77777777" w:rsidR="000E2C3A" w:rsidRPr="007640BC" w:rsidRDefault="000E2C3A" w:rsidP="000E2C3A">
      <w:pPr>
        <w:pStyle w:val="Ttulo2"/>
        <w:rPr>
          <w:b/>
          <w:sz w:val="32"/>
          <w:szCs w:val="32"/>
        </w:rPr>
      </w:pPr>
      <w:bookmarkStart w:id="2" w:name="_Toc504153932"/>
      <w:r>
        <w:rPr>
          <w:b/>
          <w:sz w:val="32"/>
          <w:szCs w:val="32"/>
        </w:rPr>
        <w:t xml:space="preserve">8.2 </w:t>
      </w:r>
      <w:r w:rsidRPr="007640BC">
        <w:rPr>
          <w:b/>
          <w:sz w:val="32"/>
          <w:szCs w:val="32"/>
        </w:rPr>
        <w:t>Selección tecnologías hardware</w:t>
      </w:r>
      <w:bookmarkEnd w:id="2"/>
    </w:p>
    <w:p w14:paraId="089EEA16" w14:textId="77777777" w:rsidR="000E2C3A" w:rsidRPr="009254E0" w:rsidRDefault="000E2C3A" w:rsidP="000E2C3A">
      <w:pPr>
        <w:rPr>
          <w:rFonts w:ascii="Times New Roman" w:eastAsia="Times New Roman" w:hAnsi="Times New Roman" w:cs="Times New Roman"/>
          <w:sz w:val="24"/>
          <w:szCs w:val="24"/>
        </w:rPr>
      </w:pPr>
    </w:p>
    <w:p w14:paraId="5386FCAC" w14:textId="632AB844" w:rsidR="000E2C3A" w:rsidRDefault="000E2C3A" w:rsidP="000E2C3A">
      <w:pPr>
        <w:pStyle w:val="Ttulo3"/>
        <w:rPr>
          <w:b w:val="0"/>
          <w:sz w:val="28"/>
          <w:szCs w:val="28"/>
        </w:rPr>
      </w:pPr>
      <w:bookmarkStart w:id="3" w:name="_Ref503901336"/>
      <w:bookmarkStart w:id="4" w:name="_Toc504153933"/>
      <w:r>
        <w:rPr>
          <w:b w:val="0"/>
          <w:sz w:val="28"/>
          <w:szCs w:val="28"/>
        </w:rPr>
        <w:t xml:space="preserve">8.2.1 </w:t>
      </w:r>
      <w:bookmarkEnd w:id="3"/>
      <w:bookmarkEnd w:id="4"/>
      <w:r w:rsidR="004F4303">
        <w:rPr>
          <w:b w:val="0"/>
          <w:sz w:val="28"/>
          <w:szCs w:val="28"/>
        </w:rPr>
        <w:t>Razones para la elección de Arduino</w:t>
      </w:r>
    </w:p>
    <w:p w14:paraId="7C98328A" w14:textId="77777777" w:rsidR="000E2C3A" w:rsidRPr="007640BC" w:rsidRDefault="000E2C3A" w:rsidP="000E2C3A"/>
    <w:p w14:paraId="75D7D316" w14:textId="412539C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xml:space="preserve">), siendo una arquitectura hardware pensada para </w:t>
      </w:r>
      <w:proofErr w:type="spellStart"/>
      <w:r w:rsidRPr="007640BC">
        <w:rPr>
          <w:rFonts w:ascii="Arial" w:eastAsia="Times New Roman" w:hAnsi="Arial" w:cs="Arial"/>
          <w:sz w:val="24"/>
          <w:szCs w:val="24"/>
        </w:rPr>
        <w:t>hobbistas</w:t>
      </w:r>
      <w:proofErr w:type="spellEnd"/>
      <w:r w:rsidRPr="007640BC">
        <w:rPr>
          <w:rFonts w:ascii="Arial" w:eastAsia="Times New Roman" w:hAnsi="Arial" w:cs="Arial"/>
          <w:sz w:val="24"/>
          <w:szCs w:val="24"/>
        </w:rPr>
        <w:t xml:space="preserve">, diseñadores y personas no relacionadas con la electrónica ni la programación a bajo nivel, Arduino permite una curva de </w:t>
      </w:r>
      <w:r w:rsidRPr="007640BC">
        <w:rPr>
          <w:rFonts w:ascii="Arial" w:eastAsia="Times New Roman" w:hAnsi="Arial" w:cs="Arial"/>
          <w:sz w:val="24"/>
          <w:szCs w:val="24"/>
        </w:rPr>
        <w:lastRenderedPageBreak/>
        <w:t>aprendizaje</w:t>
      </w:r>
      <w:r>
        <w:rPr>
          <w:rFonts w:ascii="Arial" w:eastAsia="Times New Roman" w:hAnsi="Arial" w:cs="Arial"/>
          <w:sz w:val="24"/>
          <w:szCs w:val="24"/>
        </w:rPr>
        <w:t xml:space="preserve"> relativamente </w:t>
      </w:r>
      <w:r w:rsidR="00FE07CD">
        <w:rPr>
          <w:rFonts w:ascii="Arial" w:eastAsia="Times New Roman" w:hAnsi="Arial" w:cs="Arial"/>
          <w:sz w:val="24"/>
          <w:szCs w:val="24"/>
        </w:rPr>
        <w:t xml:space="preserve">baja </w:t>
      </w:r>
      <w:r w:rsidRPr="007640BC">
        <w:rPr>
          <w:rFonts w:ascii="Arial" w:eastAsia="Times New Roman" w:hAnsi="Arial" w:cs="Arial"/>
          <w:sz w:val="24"/>
          <w:szCs w:val="24"/>
        </w:rPr>
        <w:t xml:space="preserve">y la </w:t>
      </w:r>
      <w:r w:rsidR="00024EFE">
        <w:rPr>
          <w:rFonts w:ascii="Arial" w:eastAsia="Times New Roman" w:hAnsi="Arial" w:cs="Arial"/>
          <w:sz w:val="24"/>
          <w:szCs w:val="24"/>
        </w:rPr>
        <w:t xml:space="preserve">disponibilidad componentes </w:t>
      </w:r>
      <w:r w:rsidRPr="007640BC">
        <w:rPr>
          <w:rFonts w:ascii="Arial" w:eastAsia="Times New Roman" w:hAnsi="Arial" w:cs="Arial"/>
          <w:sz w:val="24"/>
          <w:szCs w:val="24"/>
        </w:rPr>
        <w:t>con</w:t>
      </w:r>
      <w:r w:rsidR="00024EFE">
        <w:rPr>
          <w:rFonts w:ascii="Arial" w:eastAsia="Times New Roman" w:hAnsi="Arial" w:cs="Arial"/>
          <w:sz w:val="24"/>
          <w:szCs w:val="24"/>
        </w:rPr>
        <w:t>ectables</w:t>
      </w:r>
      <w:r w:rsidRPr="007640BC">
        <w:rPr>
          <w:rFonts w:ascii="Arial" w:eastAsia="Times New Roman" w:hAnsi="Arial" w:cs="Arial"/>
          <w:sz w:val="24"/>
          <w:szCs w:val="24"/>
        </w:rPr>
        <w:t xml:space="preserve"> l</w:t>
      </w:r>
      <w:r w:rsidR="00024EFE">
        <w:rPr>
          <w:rFonts w:ascii="Arial" w:eastAsia="Times New Roman" w:hAnsi="Arial" w:cs="Arial"/>
          <w:sz w:val="24"/>
          <w:szCs w:val="24"/>
        </w:rPr>
        <w:t>o</w:t>
      </w:r>
      <w:r w:rsidRPr="007640BC">
        <w:rPr>
          <w:rFonts w:ascii="Arial" w:eastAsia="Times New Roman" w:hAnsi="Arial" w:cs="Arial"/>
          <w:sz w:val="24"/>
          <w:szCs w:val="24"/>
        </w:rPr>
        <w:t xml:space="preserve"> hace muy atractiv</w:t>
      </w:r>
      <w:r w:rsidR="00024EFE">
        <w:rPr>
          <w:rFonts w:ascii="Arial" w:eastAsia="Times New Roman" w:hAnsi="Arial" w:cs="Arial"/>
          <w:sz w:val="24"/>
          <w:szCs w:val="24"/>
        </w:rPr>
        <w:t>o</w:t>
      </w:r>
      <w:r w:rsidRPr="007640BC">
        <w:rPr>
          <w:rFonts w:ascii="Arial" w:eastAsia="Times New Roman" w:hAnsi="Arial" w:cs="Arial"/>
          <w:sz w:val="24"/>
          <w:szCs w:val="24"/>
        </w:rPr>
        <w:t xml:space="preserve">, para </w:t>
      </w:r>
      <w:r w:rsidR="00024EFE">
        <w:rPr>
          <w:rFonts w:ascii="Arial" w:eastAsia="Times New Roman" w:hAnsi="Arial" w:cs="Arial"/>
          <w:sz w:val="24"/>
          <w:szCs w:val="24"/>
        </w:rPr>
        <w:t>afrontar</w:t>
      </w:r>
      <w:r w:rsidR="00024EFE" w:rsidRPr="007640BC">
        <w:rPr>
          <w:rFonts w:ascii="Arial" w:eastAsia="Times New Roman" w:hAnsi="Arial" w:cs="Arial"/>
          <w:sz w:val="24"/>
          <w:szCs w:val="24"/>
        </w:rPr>
        <w:t xml:space="preserve"> </w:t>
      </w:r>
      <w:r w:rsidRPr="007640BC">
        <w:rPr>
          <w:rFonts w:ascii="Arial" w:eastAsia="Times New Roman" w:hAnsi="Arial" w:cs="Arial"/>
          <w:sz w:val="24"/>
          <w:szCs w:val="24"/>
        </w:rPr>
        <w:t>proyectos con diversos niveles de complejidad.</w:t>
      </w:r>
    </w:p>
    <w:p w14:paraId="73C9F60A" w14:textId="77777777" w:rsidR="000E2C3A" w:rsidRPr="00FE39DF" w:rsidRDefault="000E2C3A" w:rsidP="000E2C3A">
      <w:pPr>
        <w:rPr>
          <w:rFonts w:ascii="Arial" w:eastAsia="Times New Roman" w:hAnsi="Arial" w:cs="Arial"/>
          <w:sz w:val="24"/>
          <w:szCs w:val="24"/>
        </w:rPr>
      </w:pPr>
    </w:p>
    <w:p w14:paraId="25F0D200" w14:textId="62014DB9" w:rsidR="000E2C3A" w:rsidRDefault="00024EFE" w:rsidP="000E2C3A">
      <w:pPr>
        <w:rPr>
          <w:rFonts w:ascii="Arial" w:eastAsia="Times New Roman" w:hAnsi="Arial" w:cs="Arial"/>
          <w:sz w:val="24"/>
          <w:szCs w:val="24"/>
        </w:rPr>
      </w:pPr>
      <w:r>
        <w:rPr>
          <w:rFonts w:ascii="Arial" w:eastAsia="Times New Roman" w:hAnsi="Arial" w:cs="Arial"/>
          <w:sz w:val="24"/>
          <w:szCs w:val="24"/>
        </w:rPr>
        <w:t xml:space="preserve">Gracias a que existe buen soporte de </w:t>
      </w:r>
      <w:r w:rsidR="000E2C3A" w:rsidRPr="007640BC">
        <w:rPr>
          <w:rFonts w:ascii="Arial" w:eastAsia="Times New Roman" w:hAnsi="Arial" w:cs="Arial"/>
          <w:sz w:val="24"/>
          <w:szCs w:val="24"/>
        </w:rPr>
        <w:t xml:space="preserve">placas Arduino para </w:t>
      </w:r>
      <w:r w:rsidR="000E2C3A">
        <w:rPr>
          <w:rFonts w:ascii="Arial" w:eastAsia="Times New Roman" w:hAnsi="Arial" w:cs="Arial"/>
          <w:sz w:val="24"/>
          <w:szCs w:val="24"/>
        </w:rPr>
        <w:t>el</w:t>
      </w:r>
      <w:r w:rsidR="000E2C3A" w:rsidRPr="007640BC">
        <w:rPr>
          <w:rFonts w:ascii="Arial" w:eastAsia="Times New Roman" w:hAnsi="Arial" w:cs="Arial"/>
          <w:sz w:val="24"/>
          <w:szCs w:val="24"/>
        </w:rPr>
        <w:t xml:space="preserve"> uso </w:t>
      </w:r>
      <w:r>
        <w:rPr>
          <w:rFonts w:ascii="Arial" w:eastAsia="Times New Roman" w:hAnsi="Arial" w:cs="Arial"/>
          <w:sz w:val="24"/>
          <w:szCs w:val="24"/>
        </w:rPr>
        <w:t>en</w:t>
      </w:r>
      <w:r w:rsidRPr="007640BC">
        <w:rPr>
          <w:rFonts w:ascii="Arial" w:eastAsia="Times New Roman" w:hAnsi="Arial" w:cs="Arial"/>
          <w:sz w:val="24"/>
          <w:szCs w:val="24"/>
        </w:rPr>
        <w:t xml:space="preserve"> </w:t>
      </w:r>
      <w:r w:rsidR="000E2C3A" w:rsidRPr="007640BC">
        <w:rPr>
          <w:rFonts w:ascii="Arial" w:eastAsia="Times New Roman" w:hAnsi="Arial" w:cs="Arial"/>
          <w:sz w:val="24"/>
          <w:szCs w:val="24"/>
        </w:rPr>
        <w:t xml:space="preserve">control </w:t>
      </w:r>
      <w:r>
        <w:rPr>
          <w:rFonts w:ascii="Arial" w:eastAsia="Times New Roman" w:hAnsi="Arial" w:cs="Arial"/>
          <w:sz w:val="24"/>
          <w:szCs w:val="24"/>
        </w:rPr>
        <w:t>mediante en</w:t>
      </w:r>
      <w:r w:rsidRPr="007640BC">
        <w:rPr>
          <w:rFonts w:ascii="Arial" w:eastAsia="Times New Roman" w:hAnsi="Arial" w:cs="Arial"/>
          <w:sz w:val="24"/>
          <w:szCs w:val="24"/>
        </w:rPr>
        <w:t xml:space="preserve"> </w:t>
      </w:r>
      <w:r w:rsidR="000E2C3A" w:rsidRPr="007640BC">
        <w:rPr>
          <w:rFonts w:ascii="Arial" w:eastAsia="Times New Roman" w:hAnsi="Arial" w:cs="Arial"/>
          <w:sz w:val="24"/>
          <w:szCs w:val="24"/>
        </w:rPr>
        <w:t xml:space="preserve">sensores y actuadores </w:t>
      </w:r>
      <w:r>
        <w:rPr>
          <w:rFonts w:ascii="Arial" w:eastAsia="Times New Roman" w:hAnsi="Arial" w:cs="Arial"/>
          <w:sz w:val="24"/>
          <w:szCs w:val="24"/>
        </w:rPr>
        <w:t>basado en</w:t>
      </w:r>
      <w:r w:rsidRPr="007640BC">
        <w:rPr>
          <w:rFonts w:ascii="Arial" w:eastAsia="Times New Roman" w:hAnsi="Arial" w:cs="Arial"/>
          <w:sz w:val="24"/>
          <w:szCs w:val="24"/>
        </w:rPr>
        <w:t xml:space="preserve"> </w:t>
      </w:r>
      <w:r w:rsidR="000E2C3A" w:rsidRPr="007640BC">
        <w:rPr>
          <w:rFonts w:ascii="Arial" w:eastAsia="Times New Roman" w:hAnsi="Arial" w:cs="Arial"/>
          <w:sz w:val="24"/>
          <w:szCs w:val="24"/>
        </w:rPr>
        <w:t xml:space="preserve">microcontrolador, </w:t>
      </w:r>
      <w:r>
        <w:rPr>
          <w:rFonts w:ascii="Arial" w:eastAsia="Times New Roman" w:hAnsi="Arial" w:cs="Arial"/>
          <w:sz w:val="24"/>
          <w:szCs w:val="24"/>
        </w:rPr>
        <w:t xml:space="preserve">es </w:t>
      </w:r>
      <w:proofErr w:type="gramStart"/>
      <w:r>
        <w:rPr>
          <w:rFonts w:ascii="Arial" w:eastAsia="Times New Roman" w:hAnsi="Arial" w:cs="Arial"/>
          <w:sz w:val="24"/>
          <w:szCs w:val="24"/>
        </w:rPr>
        <w:t>atractivo</w:t>
      </w:r>
      <w:r w:rsidRPr="007640BC">
        <w:rPr>
          <w:rFonts w:ascii="Arial" w:eastAsia="Times New Roman" w:hAnsi="Arial" w:cs="Arial"/>
          <w:sz w:val="24"/>
          <w:szCs w:val="24"/>
        </w:rPr>
        <w:t xml:space="preserve"> </w:t>
      </w:r>
      <w:r>
        <w:rPr>
          <w:rFonts w:ascii="Arial" w:eastAsia="Times New Roman" w:hAnsi="Arial" w:cs="Arial"/>
          <w:sz w:val="24"/>
          <w:szCs w:val="24"/>
        </w:rPr>
        <w:t xml:space="preserve"> en</w:t>
      </w:r>
      <w:proofErr w:type="gramEnd"/>
      <w:r>
        <w:rPr>
          <w:rFonts w:ascii="Arial" w:eastAsia="Times New Roman" w:hAnsi="Arial" w:cs="Arial"/>
          <w:sz w:val="24"/>
          <w:szCs w:val="24"/>
        </w:rPr>
        <w:t xml:space="preserve"> el contexto de una </w:t>
      </w:r>
      <w:r w:rsidR="000E2C3A" w:rsidRPr="007640BC">
        <w:rPr>
          <w:rFonts w:ascii="Arial" w:eastAsia="Times New Roman" w:hAnsi="Arial" w:cs="Arial"/>
          <w:sz w:val="24"/>
          <w:szCs w:val="24"/>
        </w:rPr>
        <w:t xml:space="preserve">transición desde electrónica discreta </w:t>
      </w:r>
      <w:r>
        <w:rPr>
          <w:rFonts w:ascii="Arial" w:eastAsia="Times New Roman" w:hAnsi="Arial" w:cs="Arial"/>
          <w:sz w:val="24"/>
          <w:szCs w:val="24"/>
        </w:rPr>
        <w:t>haci</w:t>
      </w:r>
      <w:r w:rsidR="000E2C3A" w:rsidRPr="007640BC">
        <w:rPr>
          <w:rFonts w:ascii="Arial" w:eastAsia="Times New Roman" w:hAnsi="Arial" w:cs="Arial"/>
          <w:sz w:val="24"/>
          <w:szCs w:val="24"/>
        </w:rPr>
        <w:t xml:space="preserve">a la programable. </w:t>
      </w:r>
    </w:p>
    <w:p w14:paraId="22B500ED" w14:textId="77777777" w:rsidR="000E2C3A" w:rsidRPr="007640BC" w:rsidRDefault="000E2C3A" w:rsidP="000E2C3A">
      <w:pPr>
        <w:rPr>
          <w:rFonts w:ascii="Times New Roman" w:eastAsia="Times New Roman" w:hAnsi="Times New Roman" w:cs="Times New Roman"/>
          <w:sz w:val="24"/>
          <w:szCs w:val="24"/>
        </w:rPr>
      </w:pPr>
    </w:p>
    <w:p w14:paraId="14F13D0C" w14:textId="249CCC1D"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r w:rsidR="00024EFE">
        <w:rPr>
          <w:rFonts w:ascii="Arial" w:eastAsia="Times New Roman" w:hAnsi="Arial" w:cs="Arial"/>
          <w:sz w:val="24"/>
          <w:szCs w:val="24"/>
        </w:rPr>
        <w:t xml:space="preserve">la placa </w:t>
      </w:r>
      <w:r>
        <w:rPr>
          <w:rFonts w:ascii="Arial" w:eastAsia="Times New Roman" w:hAnsi="Arial" w:cs="Arial"/>
          <w:sz w:val="24"/>
          <w:szCs w:val="24"/>
        </w:rPr>
        <w:t>A</w:t>
      </w:r>
      <w:r w:rsidRPr="007640BC">
        <w:rPr>
          <w:rFonts w:ascii="Arial" w:eastAsia="Times New Roman" w:hAnsi="Arial" w:cs="Arial"/>
          <w:sz w:val="24"/>
          <w:szCs w:val="24"/>
        </w:rPr>
        <w:t>rduino UNO</w:t>
      </w:r>
      <w:r w:rsidR="00024EFE">
        <w:rPr>
          <w:rFonts w:ascii="Arial" w:eastAsia="Times New Roman" w:hAnsi="Arial" w:cs="Arial"/>
          <w:sz w:val="24"/>
          <w:szCs w:val="24"/>
        </w:rPr>
        <w:t>,</w:t>
      </w:r>
      <w:r w:rsidRPr="007640BC">
        <w:rPr>
          <w:rFonts w:ascii="Arial" w:eastAsia="Times New Roman" w:hAnsi="Arial" w:cs="Arial"/>
          <w:sz w:val="24"/>
          <w:szCs w:val="24"/>
        </w:rPr>
        <w:t xml:space="preserve"> </w:t>
      </w:r>
      <w:r w:rsidR="00024EFE">
        <w:rPr>
          <w:rFonts w:ascii="Arial" w:eastAsia="Times New Roman" w:hAnsi="Arial" w:cs="Arial"/>
          <w:sz w:val="24"/>
          <w:szCs w:val="24"/>
        </w:rPr>
        <w:t xml:space="preserve">sobre la cual </w:t>
      </w:r>
      <w:r w:rsidRPr="007640BC">
        <w:rPr>
          <w:rFonts w:ascii="Arial" w:eastAsia="Times New Roman" w:hAnsi="Arial" w:cs="Arial"/>
          <w:sz w:val="24"/>
          <w:szCs w:val="24"/>
        </w:rPr>
        <w:t>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proofErr w:type="spellStart"/>
      <w:r w:rsidRPr="00805BB5">
        <w:rPr>
          <w:rFonts w:ascii="Arial" w:eastAsia="Times New Roman" w:hAnsi="Arial" w:cs="Arial"/>
          <w:i/>
          <w:sz w:val="24"/>
          <w:szCs w:val="24"/>
        </w:rPr>
        <w:t>protoboard</w:t>
      </w:r>
      <w:proofErr w:type="spellEnd"/>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r w:rsidR="00024EFE">
        <w:rPr>
          <w:rFonts w:ascii="Arial" w:eastAsia="Times New Roman" w:hAnsi="Arial" w:cs="Arial"/>
          <w:sz w:val="24"/>
          <w:szCs w:val="24"/>
        </w:rPr>
        <w:t>distancia</w:t>
      </w:r>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 xml:space="preserve">E/S para la cantidad de sensores/actuadores y módulos que se </w:t>
      </w:r>
      <w:r w:rsidR="00024EFE">
        <w:rPr>
          <w:rFonts w:ascii="Arial" w:eastAsia="Times New Roman" w:hAnsi="Arial" w:cs="Arial"/>
          <w:sz w:val="24"/>
          <w:szCs w:val="24"/>
        </w:rPr>
        <w:t>deseaban</w:t>
      </w:r>
      <w:r w:rsidR="00024EFE" w:rsidRPr="007640BC">
        <w:rPr>
          <w:rFonts w:ascii="Arial" w:eastAsia="Times New Roman" w:hAnsi="Arial" w:cs="Arial"/>
          <w:sz w:val="24"/>
          <w:szCs w:val="24"/>
        </w:rPr>
        <w:t xml:space="preserve"> </w:t>
      </w:r>
      <w:r w:rsidRPr="007640BC">
        <w:rPr>
          <w:rFonts w:ascii="Arial" w:eastAsia="Times New Roman" w:hAnsi="Arial" w:cs="Arial"/>
          <w:sz w:val="24"/>
          <w:szCs w:val="24"/>
        </w:rPr>
        <w:t>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proofErr w:type="spellStart"/>
      <w:r w:rsidRPr="00805BB5">
        <w:rPr>
          <w:rFonts w:ascii="Arial" w:eastAsia="Times New Roman" w:hAnsi="Arial" w:cs="Arial"/>
          <w:i/>
          <w:sz w:val="24"/>
          <w:szCs w:val="24"/>
        </w:rPr>
        <w:t>pooling</w:t>
      </w:r>
      <w:proofErr w:type="spellEnd"/>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proofErr w:type="spellStart"/>
      <w:r w:rsidRPr="00FE39DF">
        <w:rPr>
          <w:rFonts w:ascii="Courier New" w:eastAsia="Times New Roman" w:hAnsi="Courier New" w:cs="Courier New"/>
          <w:sz w:val="24"/>
          <w:szCs w:val="24"/>
        </w:rPr>
        <w:t>loop</w:t>
      </w:r>
      <w:proofErr w:type="spellEnd"/>
      <w:r w:rsidRPr="007640BC">
        <w:rPr>
          <w:rFonts w:ascii="Arial" w:eastAsia="Times New Roman" w:hAnsi="Arial" w:cs="Arial"/>
          <w:sz w:val="24"/>
          <w:szCs w:val="24"/>
        </w:rPr>
        <w:t xml:space="preserve">).  Estos problemas surgieron a la hora de conectar el módulo de la cámara OV7670 y el módulo </w:t>
      </w:r>
      <w:proofErr w:type="spellStart"/>
      <w:r>
        <w:rPr>
          <w:rFonts w:ascii="Arial" w:eastAsia="Times New Roman" w:hAnsi="Arial" w:cs="Arial"/>
          <w:sz w:val="24"/>
          <w:szCs w:val="24"/>
        </w:rPr>
        <w:t>WiFi</w:t>
      </w:r>
      <w:proofErr w:type="spellEnd"/>
      <w:r w:rsidRPr="007640BC">
        <w:rPr>
          <w:rFonts w:ascii="Arial" w:eastAsia="Times New Roman" w:hAnsi="Arial" w:cs="Arial"/>
          <w:sz w:val="24"/>
          <w:szCs w:val="24"/>
        </w:rPr>
        <w:t xml:space="preserve"> ESP8266, los cuales requerían una alta cantidad de pines y nivel de cómputo.</w:t>
      </w:r>
    </w:p>
    <w:p w14:paraId="05BFAAA3" w14:textId="77777777" w:rsidR="000E2C3A" w:rsidRDefault="000E2C3A" w:rsidP="000E2C3A">
      <w:pPr>
        <w:rPr>
          <w:rFonts w:ascii="Arial" w:eastAsia="Times New Roman" w:hAnsi="Arial" w:cs="Arial"/>
          <w:sz w:val="24"/>
          <w:szCs w:val="24"/>
        </w:rPr>
      </w:pPr>
    </w:p>
    <w:p w14:paraId="2501E850" w14:textId="0F1F8861" w:rsidR="000E2C3A" w:rsidRDefault="00EB1D29" w:rsidP="000E2C3A">
      <w:pPr>
        <w:rPr>
          <w:rFonts w:ascii="Arial" w:eastAsia="Times New Roman" w:hAnsi="Arial" w:cs="Arial"/>
          <w:sz w:val="24"/>
          <w:szCs w:val="24"/>
        </w:rPr>
      </w:pPr>
      <w:r>
        <w:rPr>
          <w:rFonts w:ascii="Arial" w:eastAsia="Times New Roman" w:hAnsi="Arial" w:cs="Arial"/>
          <w:sz w:val="24"/>
          <w:szCs w:val="24"/>
        </w:rPr>
        <w:t xml:space="preserve">A razón de estos problemas, </w:t>
      </w:r>
      <w:r w:rsidR="000E2C3A">
        <w:rPr>
          <w:rFonts w:ascii="Arial" w:eastAsia="Times New Roman" w:hAnsi="Arial" w:cs="Arial"/>
          <w:sz w:val="24"/>
          <w:szCs w:val="24"/>
        </w:rPr>
        <w:t xml:space="preserve">se </w:t>
      </w:r>
      <w:r w:rsidR="005E419A">
        <w:rPr>
          <w:rFonts w:ascii="Arial" w:eastAsia="Times New Roman" w:hAnsi="Arial" w:cs="Arial"/>
          <w:sz w:val="24"/>
          <w:szCs w:val="24"/>
        </w:rPr>
        <w:t>optó</w:t>
      </w:r>
      <w:r w:rsidR="000E2C3A">
        <w:rPr>
          <w:rFonts w:ascii="Arial" w:eastAsia="Times New Roman" w:hAnsi="Arial" w:cs="Arial"/>
          <w:sz w:val="24"/>
          <w:szCs w:val="24"/>
        </w:rPr>
        <w:t xml:space="preserve"> </w:t>
      </w:r>
      <w:r>
        <w:rPr>
          <w:rFonts w:ascii="Arial" w:eastAsia="Times New Roman" w:hAnsi="Arial" w:cs="Arial"/>
          <w:sz w:val="24"/>
          <w:szCs w:val="24"/>
        </w:rPr>
        <w:t xml:space="preserve">por el </w:t>
      </w:r>
      <w:proofErr w:type="spellStart"/>
      <w:r w:rsidR="000E2C3A">
        <w:rPr>
          <w:rFonts w:ascii="Arial" w:eastAsia="Times New Roman" w:hAnsi="Arial" w:cs="Arial"/>
          <w:sz w:val="24"/>
          <w:szCs w:val="24"/>
        </w:rPr>
        <w:t>tra</w:t>
      </w:r>
      <w:r>
        <w:rPr>
          <w:rFonts w:ascii="Arial" w:eastAsia="Times New Roman" w:hAnsi="Arial" w:cs="Arial"/>
          <w:sz w:val="24"/>
          <w:szCs w:val="24"/>
        </w:rPr>
        <w:t>n</w:t>
      </w:r>
      <w:r w:rsidR="000E2C3A">
        <w:rPr>
          <w:rFonts w:ascii="Arial" w:eastAsia="Times New Roman" w:hAnsi="Arial" w:cs="Arial"/>
          <w:sz w:val="24"/>
          <w:szCs w:val="24"/>
        </w:rPr>
        <w:t>spaso</w:t>
      </w:r>
      <w:proofErr w:type="spellEnd"/>
      <w:r w:rsidR="000E2C3A">
        <w:rPr>
          <w:rFonts w:ascii="Arial" w:eastAsia="Times New Roman" w:hAnsi="Arial" w:cs="Arial"/>
          <w:sz w:val="24"/>
          <w:szCs w:val="24"/>
        </w:rPr>
        <w:t xml:space="preserve"> de una plataforma que trabaja con un microcontrolador a</w:t>
      </w:r>
      <w:r>
        <w:rPr>
          <w:rFonts w:ascii="Arial" w:eastAsia="Times New Roman" w:hAnsi="Arial" w:cs="Arial"/>
          <w:sz w:val="24"/>
          <w:szCs w:val="24"/>
        </w:rPr>
        <w:t xml:space="preserve"> una basada en</w:t>
      </w:r>
      <w:r w:rsidR="000E2C3A">
        <w:rPr>
          <w:rFonts w:ascii="Arial" w:eastAsia="Times New Roman" w:hAnsi="Arial" w:cs="Arial"/>
          <w:sz w:val="24"/>
          <w:szCs w:val="24"/>
        </w:rPr>
        <w:t xml:space="preserve"> un computador, </w:t>
      </w:r>
      <w:r>
        <w:rPr>
          <w:rFonts w:ascii="Arial" w:eastAsia="Times New Roman" w:hAnsi="Arial" w:cs="Arial"/>
          <w:sz w:val="24"/>
          <w:szCs w:val="24"/>
        </w:rPr>
        <w:t xml:space="preserve">siendo elegida </w:t>
      </w:r>
      <w:r w:rsidR="000E2C3A">
        <w:rPr>
          <w:rFonts w:ascii="Arial" w:eastAsia="Times New Roman" w:hAnsi="Arial" w:cs="Arial"/>
          <w:sz w:val="24"/>
          <w:szCs w:val="24"/>
        </w:rPr>
        <w:t>la Raspberry Pi</w:t>
      </w:r>
      <w:r>
        <w:rPr>
          <w:rFonts w:ascii="Arial" w:eastAsia="Times New Roman" w:hAnsi="Arial" w:cs="Arial"/>
          <w:sz w:val="24"/>
          <w:szCs w:val="24"/>
        </w:rPr>
        <w:t>.</w:t>
      </w:r>
    </w:p>
    <w:p w14:paraId="553A0846" w14:textId="77777777" w:rsidR="000E2C3A" w:rsidRPr="00FE39DF" w:rsidRDefault="000E2C3A" w:rsidP="000E2C3A">
      <w:pPr>
        <w:rPr>
          <w:rFonts w:ascii="Arial" w:eastAsia="Times New Roman" w:hAnsi="Arial" w:cs="Arial"/>
          <w:sz w:val="24"/>
          <w:szCs w:val="24"/>
        </w:rPr>
      </w:pPr>
    </w:p>
    <w:p w14:paraId="2E5C3CA6" w14:textId="47BF9C06" w:rsidR="000E2C3A" w:rsidRDefault="000E2C3A" w:rsidP="000E2C3A">
      <w:pPr>
        <w:pStyle w:val="Ttulo3"/>
        <w:rPr>
          <w:b w:val="0"/>
          <w:sz w:val="28"/>
          <w:szCs w:val="28"/>
        </w:rPr>
      </w:pPr>
      <w:bookmarkStart w:id="5" w:name="_Toc504153934"/>
      <w:r>
        <w:rPr>
          <w:b w:val="0"/>
          <w:sz w:val="28"/>
          <w:szCs w:val="28"/>
        </w:rPr>
        <w:t xml:space="preserve">8.2.2 </w:t>
      </w:r>
      <w:bookmarkEnd w:id="5"/>
      <w:r w:rsidR="004F4303">
        <w:rPr>
          <w:b w:val="0"/>
          <w:sz w:val="28"/>
          <w:szCs w:val="28"/>
        </w:rPr>
        <w:t xml:space="preserve">Razones para la elección de </w:t>
      </w:r>
      <w:proofErr w:type="spellStart"/>
      <w:r w:rsidR="004F4303">
        <w:rPr>
          <w:b w:val="0"/>
          <w:sz w:val="28"/>
          <w:szCs w:val="28"/>
        </w:rPr>
        <w:t>Raspbery</w:t>
      </w:r>
      <w:proofErr w:type="spellEnd"/>
      <w:r w:rsidR="004F4303">
        <w:rPr>
          <w:b w:val="0"/>
          <w:sz w:val="28"/>
          <w:szCs w:val="28"/>
        </w:rPr>
        <w:t xml:space="preserve"> Pi</w:t>
      </w:r>
    </w:p>
    <w:p w14:paraId="238F7044" w14:textId="77777777" w:rsidR="000E2C3A" w:rsidRPr="007640BC" w:rsidRDefault="000E2C3A" w:rsidP="000E2C3A">
      <w:pPr>
        <w:rPr>
          <w:sz w:val="24"/>
          <w:szCs w:val="24"/>
        </w:rPr>
      </w:pPr>
    </w:p>
    <w:p w14:paraId="50D2B0E0" w14:textId="1DFE3012"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w:t>
      </w:r>
      <w:r w:rsidR="004F4303">
        <w:rPr>
          <w:rFonts w:ascii="Arial" w:eastAsia="Times New Roman" w:hAnsi="Arial" w:cs="Arial"/>
          <w:sz w:val="24"/>
          <w:szCs w:val="24"/>
        </w:rPr>
        <w:t xml:space="preserve">, </w:t>
      </w:r>
      <w:r w:rsidRPr="007640BC">
        <w:rPr>
          <w:rFonts w:ascii="Arial" w:eastAsia="Times New Roman" w:hAnsi="Arial" w:cs="Arial"/>
          <w:sz w:val="24"/>
          <w:szCs w:val="24"/>
        </w:rPr>
        <w:t>plataforma diseñ</w:t>
      </w:r>
      <w:r w:rsidR="004F4303">
        <w:rPr>
          <w:rFonts w:ascii="Arial" w:eastAsia="Times New Roman" w:hAnsi="Arial" w:cs="Arial"/>
          <w:sz w:val="24"/>
          <w:szCs w:val="24"/>
        </w:rPr>
        <w:t>ada</w:t>
      </w:r>
      <w:r w:rsidRPr="007640BC">
        <w:rPr>
          <w:rFonts w:ascii="Arial" w:eastAsia="Times New Roman" w:hAnsi="Arial" w:cs="Arial"/>
          <w:sz w:val="24"/>
          <w:szCs w:val="24"/>
        </w:rPr>
        <w:t xml:space="preserve"> primordialmente con fines didácticos </w:t>
      </w:r>
      <w:r w:rsidR="004F4303">
        <w:rPr>
          <w:rFonts w:ascii="Arial" w:eastAsia="Times New Roman" w:hAnsi="Arial" w:cs="Arial"/>
          <w:sz w:val="24"/>
          <w:szCs w:val="24"/>
        </w:rPr>
        <w:t>por lo</w:t>
      </w:r>
      <w:r w:rsidRPr="007640BC">
        <w:rPr>
          <w:rFonts w:ascii="Arial" w:eastAsia="Times New Roman" w:hAnsi="Arial" w:cs="Arial"/>
          <w:sz w:val="24"/>
          <w:szCs w:val="24"/>
        </w:rPr>
        <w:t xml:space="preserve"> que su costo es relativamente bajo. Al </w:t>
      </w:r>
      <w:proofErr w:type="gramStart"/>
      <w:r w:rsidRPr="007640BC">
        <w:rPr>
          <w:rFonts w:ascii="Arial" w:eastAsia="Times New Roman" w:hAnsi="Arial" w:cs="Arial"/>
          <w:sz w:val="24"/>
          <w:szCs w:val="24"/>
        </w:rPr>
        <w:t>contar</w:t>
      </w:r>
      <w:r w:rsidR="004F4303">
        <w:rPr>
          <w:rFonts w:ascii="Arial" w:eastAsia="Times New Roman" w:hAnsi="Arial" w:cs="Arial"/>
          <w:sz w:val="24"/>
          <w:szCs w:val="24"/>
        </w:rPr>
        <w:t xml:space="preserve"> </w:t>
      </w:r>
      <w:r w:rsidRPr="007640BC">
        <w:rPr>
          <w:rFonts w:ascii="Arial" w:eastAsia="Times New Roman" w:hAnsi="Arial" w:cs="Arial"/>
          <w:sz w:val="24"/>
          <w:szCs w:val="24"/>
        </w:rPr>
        <w:t xml:space="preserve"> con</w:t>
      </w:r>
      <w:proofErr w:type="gramEnd"/>
      <w:r w:rsidRPr="007640BC">
        <w:rPr>
          <w:rFonts w:ascii="Arial" w:eastAsia="Times New Roman" w:hAnsi="Arial" w:cs="Arial"/>
          <w:sz w:val="24"/>
          <w:szCs w:val="24"/>
        </w:rPr>
        <w:t xml:space="preserve"> todas las capacidades básicas de una computadora portátil de hoy en día con su respectivo microprocesador (</w:t>
      </w:r>
      <w:r w:rsidR="00024EFE">
        <w:rPr>
          <w:rFonts w:ascii="Arial" w:eastAsia="Times New Roman" w:hAnsi="Arial" w:cs="Arial"/>
          <w:sz w:val="24"/>
          <w:szCs w:val="24"/>
        </w:rPr>
        <w:t xml:space="preserve">de </w:t>
      </w:r>
      <w:proofErr w:type="spellStart"/>
      <w:r w:rsidRPr="007640BC">
        <w:rPr>
          <w:rFonts w:ascii="Arial" w:eastAsia="Times New Roman" w:hAnsi="Arial" w:cs="Arial"/>
          <w:sz w:val="24"/>
          <w:szCs w:val="24"/>
        </w:rPr>
        <w:t>potente</w:t>
      </w:r>
      <w:r w:rsidR="00024EFE">
        <w:rPr>
          <w:rFonts w:ascii="Arial" w:eastAsia="Times New Roman" w:hAnsi="Arial" w:cs="Arial"/>
          <w:sz w:val="24"/>
          <w:szCs w:val="24"/>
        </w:rPr>
        <w:t>ncia</w:t>
      </w:r>
      <w:proofErr w:type="spellEnd"/>
      <w:r w:rsidR="00024EFE">
        <w:rPr>
          <w:rFonts w:ascii="Arial" w:eastAsia="Times New Roman" w:hAnsi="Arial" w:cs="Arial"/>
          <w:sz w:val="24"/>
          <w:szCs w:val="24"/>
        </w:rPr>
        <w:t xml:space="preserve"> suficiente</w:t>
      </w:r>
      <w:r w:rsidRPr="007640BC">
        <w:rPr>
          <w:rFonts w:ascii="Arial" w:eastAsia="Times New Roman" w:hAnsi="Arial" w:cs="Arial"/>
          <w:sz w:val="24"/>
          <w:szCs w:val="24"/>
        </w:rPr>
        <w:t xml:space="preserve"> para </w:t>
      </w:r>
      <w:r w:rsidR="00024EFE">
        <w:rPr>
          <w:rFonts w:ascii="Arial" w:eastAsia="Times New Roman" w:hAnsi="Arial" w:cs="Arial"/>
          <w:sz w:val="24"/>
          <w:szCs w:val="24"/>
        </w:rPr>
        <w:t>las</w:t>
      </w:r>
      <w:r w:rsidR="00024EFE" w:rsidRPr="007640BC">
        <w:rPr>
          <w:rFonts w:ascii="Arial" w:eastAsia="Times New Roman" w:hAnsi="Arial" w:cs="Arial"/>
          <w:sz w:val="24"/>
          <w:szCs w:val="24"/>
        </w:rPr>
        <w:t xml:space="preserve"> </w:t>
      </w:r>
      <w:r w:rsidRPr="007640BC">
        <w:rPr>
          <w:rFonts w:ascii="Arial" w:eastAsia="Times New Roman" w:hAnsi="Arial" w:cs="Arial"/>
          <w:sz w:val="24"/>
          <w:szCs w:val="24"/>
        </w:rPr>
        <w:t>necesidades</w:t>
      </w:r>
      <w:r w:rsidR="00024EFE">
        <w:rPr>
          <w:rFonts w:ascii="Arial" w:eastAsia="Times New Roman" w:hAnsi="Arial" w:cs="Arial"/>
          <w:sz w:val="24"/>
          <w:szCs w:val="24"/>
        </w:rPr>
        <w:t xml:space="preserve"> del SAR</w:t>
      </w:r>
      <w:r w:rsidRPr="007640BC">
        <w:rPr>
          <w:rFonts w:ascii="Arial" w:eastAsia="Times New Roman" w:hAnsi="Arial" w:cs="Arial"/>
          <w:sz w:val="24"/>
          <w:szCs w:val="24"/>
        </w:rPr>
        <w:t xml:space="preserve">), memorias y puertos físicos (como el USB, HDMI, microSD, entre otros); y la posibilidad de instalar un sistema operativo totalmente funcional y con interfaz gráfica (en este caso </w:t>
      </w:r>
      <w:proofErr w:type="spellStart"/>
      <w:r w:rsidRPr="007640BC">
        <w:rPr>
          <w:rFonts w:ascii="Arial" w:eastAsia="Times New Roman" w:hAnsi="Arial" w:cs="Arial"/>
          <w:sz w:val="24"/>
          <w:szCs w:val="24"/>
        </w:rPr>
        <w:t>Raspbian</w:t>
      </w:r>
      <w:proofErr w:type="spellEnd"/>
      <w:r w:rsidRPr="007640BC">
        <w:rPr>
          <w:rFonts w:ascii="Arial" w:eastAsia="Times New Roman" w:hAnsi="Arial" w:cs="Arial"/>
          <w:sz w:val="24"/>
          <w:szCs w:val="24"/>
        </w:rPr>
        <w:t>), es que se seleccionó como centro de administración y control del SAR.</w:t>
      </w:r>
    </w:p>
    <w:p w14:paraId="3DD868DA" w14:textId="77777777" w:rsidR="000E2C3A" w:rsidRPr="007640BC" w:rsidRDefault="000E2C3A" w:rsidP="000E2C3A">
      <w:pPr>
        <w:rPr>
          <w:rFonts w:ascii="Times New Roman" w:eastAsia="Times New Roman" w:hAnsi="Times New Roman" w:cs="Times New Roman"/>
          <w:sz w:val="24"/>
          <w:szCs w:val="24"/>
        </w:rPr>
      </w:pPr>
    </w:p>
    <w:p w14:paraId="323B471E" w14:textId="77777777"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w:t>
      </w:r>
      <w:proofErr w:type="spellStart"/>
      <w:r>
        <w:rPr>
          <w:rFonts w:ascii="Arial" w:eastAsia="Times New Roman" w:hAnsi="Arial" w:cs="Arial"/>
          <w:sz w:val="24"/>
          <w:szCs w:val="24"/>
        </w:rPr>
        <w:t>sensado</w:t>
      </w:r>
      <w:proofErr w:type="spellEnd"/>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14:paraId="27240E29" w14:textId="77777777" w:rsidR="005B5750" w:rsidRDefault="005B5750">
      <w:pPr>
        <w:spacing w:after="160" w:line="259" w:lineRule="auto"/>
        <w:jc w:val="left"/>
        <w:rPr>
          <w:rFonts w:ascii="Trebuchet MS" w:eastAsia="Trebuchet MS" w:hAnsi="Trebuchet MS" w:cs="Trebuchet MS"/>
          <w:color w:val="666666"/>
          <w:sz w:val="28"/>
          <w:szCs w:val="28"/>
        </w:rPr>
      </w:pPr>
      <w:bookmarkStart w:id="6" w:name="_Toc504153935"/>
      <w:r>
        <w:rPr>
          <w:b/>
          <w:sz w:val="28"/>
          <w:szCs w:val="28"/>
        </w:rPr>
        <w:br w:type="page"/>
      </w:r>
    </w:p>
    <w:p w14:paraId="2D400094" w14:textId="77777777" w:rsidR="000E2C3A" w:rsidRPr="00616710" w:rsidRDefault="000E2C3A" w:rsidP="000E2C3A">
      <w:pPr>
        <w:pStyle w:val="Ttulo3"/>
        <w:rPr>
          <w:b w:val="0"/>
          <w:sz w:val="28"/>
          <w:szCs w:val="28"/>
        </w:rPr>
      </w:pPr>
      <w:r w:rsidRPr="00616710">
        <w:rPr>
          <w:b w:val="0"/>
          <w:sz w:val="28"/>
          <w:szCs w:val="28"/>
        </w:rPr>
        <w:lastRenderedPageBreak/>
        <w:t>8.</w:t>
      </w:r>
      <w:r>
        <w:rPr>
          <w:b w:val="0"/>
          <w:sz w:val="28"/>
          <w:szCs w:val="28"/>
        </w:rPr>
        <w:t>2.</w:t>
      </w:r>
      <w:r w:rsidRPr="00616710">
        <w:rPr>
          <w:b w:val="0"/>
          <w:sz w:val="28"/>
          <w:szCs w:val="28"/>
        </w:rPr>
        <w:t xml:space="preserve">3 Comparativa entre Arduino Mega, Arduino Nano y Raspberry Pi 3 </w:t>
      </w:r>
      <w:proofErr w:type="spellStart"/>
      <w:r w:rsidRPr="00616710">
        <w:rPr>
          <w:b w:val="0"/>
          <w:sz w:val="28"/>
          <w:szCs w:val="28"/>
        </w:rPr>
        <w:t>Model</w:t>
      </w:r>
      <w:proofErr w:type="spellEnd"/>
      <w:r w:rsidRPr="00616710">
        <w:rPr>
          <w:b w:val="0"/>
          <w:sz w:val="28"/>
          <w:szCs w:val="28"/>
        </w:rPr>
        <w:t xml:space="preserve"> b</w:t>
      </w:r>
      <w:bookmarkEnd w:id="6"/>
    </w:p>
    <w:p w14:paraId="0B6304C3" w14:textId="77777777"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14:paraId="57124F18"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5BE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3CBB"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14:paraId="787A91FF"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C9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 xml:space="preserve">Raspberry Pi3 </w:t>
            </w:r>
            <w:proofErr w:type="spellStart"/>
            <w:r w:rsidRPr="00894D02">
              <w:rPr>
                <w:rFonts w:ascii="Arial" w:eastAsia="Times New Roman" w:hAnsi="Arial" w:cs="Arial"/>
                <w:sz w:val="24"/>
                <w:szCs w:val="24"/>
              </w:rPr>
              <w:t>Model</w:t>
            </w:r>
            <w:proofErr w:type="spellEnd"/>
            <w:r w:rsidRPr="00894D02">
              <w:rPr>
                <w:rFonts w:ascii="Arial" w:eastAsia="Times New Roman" w:hAnsi="Arial" w:cs="Arial"/>
                <w:sz w:val="24"/>
                <w:szCs w:val="24"/>
              </w:rPr>
              <w:t xml:space="preserve"> B</w:t>
            </w:r>
          </w:p>
        </w:tc>
      </w:tr>
      <w:tr w:rsidR="000E2C3A" w:rsidRPr="004913E9" w14:paraId="2296E20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407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14:paraId="37C2A23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51BF9" w14:textId="77777777" w:rsidR="000E2C3A" w:rsidRPr="00894D02" w:rsidRDefault="000E2C3A" w:rsidP="007D29A3">
            <w:pPr>
              <w:rPr>
                <w:rFonts w:ascii="Arial" w:eastAsia="Times New Roman" w:hAnsi="Arial" w:cs="Arial"/>
                <w:sz w:val="24"/>
                <w:szCs w:val="24"/>
              </w:rPr>
            </w:pPr>
            <w:proofErr w:type="spellStart"/>
            <w:r w:rsidRPr="00894D02">
              <w:rPr>
                <w:rFonts w:ascii="Arial" w:eastAsia="Times New Roman" w:hAnsi="Arial" w:cs="Arial"/>
                <w:sz w:val="24"/>
                <w:szCs w:val="24"/>
              </w:rPr>
              <w:t>ATmega</w:t>
            </w:r>
            <w:proofErr w:type="spellEnd"/>
            <w:r w:rsidRPr="00894D02">
              <w:rPr>
                <w:rFonts w:ascii="Arial" w:eastAsia="Times New Roman" w:hAnsi="Arial" w:cs="Arial"/>
                <w:sz w:val="24"/>
                <w:szCs w:val="24"/>
              </w:rPr>
              <w:t xml:space="preserve"> 1280 - 16Mhz 8bits</w:t>
            </w:r>
          </w:p>
        </w:tc>
        <w:tc>
          <w:tcPr>
            <w:tcW w:w="1701" w:type="dxa"/>
            <w:tcBorders>
              <w:top w:val="single" w:sz="8" w:space="0" w:color="000000"/>
              <w:left w:val="single" w:sz="8" w:space="0" w:color="000000"/>
              <w:bottom w:val="single" w:sz="8" w:space="0" w:color="000000"/>
              <w:right w:val="single" w:sz="8" w:space="0" w:color="000000"/>
            </w:tcBorders>
          </w:tcPr>
          <w:p w14:paraId="4A9F080E" w14:textId="77777777"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F0CE" w14:textId="77777777"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14:paraId="1CF9267E"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9320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257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14:paraId="25F60CEF"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AFF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14:paraId="02E3D69F"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68379"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6850"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w:t>
            </w:r>
            <w:proofErr w:type="spellStart"/>
            <w:r w:rsidRPr="00894D02">
              <w:rPr>
                <w:rFonts w:ascii="Arial" w:eastAsia="Times New Roman" w:hAnsi="Arial" w:cs="Arial"/>
                <w:sz w:val="24"/>
                <w:szCs w:val="24"/>
              </w:rPr>
              <w:t>Bootloader</w:t>
            </w:r>
            <w:proofErr w:type="spellEnd"/>
            <w:r w:rsidRPr="00894D02">
              <w:rPr>
                <w:rFonts w:ascii="Arial" w:eastAsia="Times New Roman" w:hAnsi="Arial" w:cs="Arial"/>
                <w:sz w:val="24"/>
                <w:szCs w:val="24"/>
              </w:rPr>
              <w:t xml:space="preserve"> 4KB)</w:t>
            </w:r>
          </w:p>
        </w:tc>
        <w:tc>
          <w:tcPr>
            <w:tcW w:w="1701" w:type="dxa"/>
            <w:tcBorders>
              <w:top w:val="single" w:sz="8" w:space="0" w:color="000000"/>
              <w:left w:val="single" w:sz="8" w:space="0" w:color="000000"/>
              <w:bottom w:val="single" w:sz="8" w:space="0" w:color="000000"/>
              <w:right w:val="single" w:sz="8" w:space="0" w:color="000000"/>
            </w:tcBorders>
          </w:tcPr>
          <w:p w14:paraId="5064971C"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w:t>
            </w:r>
            <w:proofErr w:type="spellStart"/>
            <w:r w:rsidRPr="00894D02">
              <w:rPr>
                <w:rFonts w:ascii="Arial" w:eastAsia="Times New Roman" w:hAnsi="Arial" w:cs="Arial"/>
                <w:sz w:val="24"/>
                <w:szCs w:val="24"/>
              </w:rPr>
              <w:t>Bootloader</w:t>
            </w:r>
            <w:proofErr w:type="spellEnd"/>
            <w:r w:rsidRPr="00894D02">
              <w:rPr>
                <w:rFonts w:ascii="Arial" w:eastAsia="Times New Roman" w:hAnsi="Arial" w:cs="Arial"/>
                <w:sz w:val="24"/>
                <w:szCs w:val="24"/>
              </w:rPr>
              <w:t xml:space="preserve">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5E30A"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14:paraId="31CD3BC9"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390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7BEB"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14:paraId="6DAB9D97"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A509"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14:paraId="2AB1409A"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6F0E" w14:textId="77777777" w:rsidR="000E2C3A" w:rsidRPr="00894D02" w:rsidRDefault="000E2C3A" w:rsidP="007D29A3">
            <w:pPr>
              <w:rPr>
                <w:rFonts w:ascii="Arial" w:eastAsia="Times New Roman" w:hAnsi="Arial" w:cs="Arial"/>
                <w:sz w:val="24"/>
                <w:szCs w:val="24"/>
              </w:rPr>
            </w:pPr>
            <w:proofErr w:type="spellStart"/>
            <w:r w:rsidRPr="00894D02">
              <w:rPr>
                <w:rFonts w:ascii="Arial" w:eastAsia="Times New Roman" w:hAnsi="Arial" w:cs="Arial"/>
                <w:sz w:val="24"/>
                <w:szCs w:val="24"/>
              </w:rPr>
              <w:t>Analog</w:t>
            </w:r>
            <w:proofErr w:type="spellEnd"/>
            <w:r w:rsidRPr="00894D02">
              <w:rPr>
                <w:rFonts w:ascii="Arial" w:eastAsia="Times New Roman" w:hAnsi="Arial" w:cs="Arial"/>
                <w:sz w:val="24"/>
                <w:szCs w:val="24"/>
              </w:rPr>
              <w:t xml:space="preserve">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0282D"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14:paraId="26F23A1D"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14:paraId="35AC3670" w14:textId="77777777" w:rsidR="000E2C3A" w:rsidRPr="00894D02" w:rsidRDefault="000E2C3A" w:rsidP="007D29A3">
            <w:pPr>
              <w:rPr>
                <w:rFonts w:ascii="Arial" w:eastAsia="Times New Roman" w:hAnsi="Arial" w:cs="Arial"/>
                <w:sz w:val="24"/>
                <w:szCs w:val="24"/>
              </w:rPr>
            </w:pPr>
          </w:p>
        </w:tc>
      </w:tr>
      <w:tr w:rsidR="000E2C3A" w:rsidRPr="00894D02" w14:paraId="568FCC8B"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2C9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4BC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14:paraId="2C9E4697"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w:t>
            </w:r>
            <w:proofErr w:type="spellStart"/>
            <w:r w:rsidRPr="00894D02">
              <w:rPr>
                <w:rFonts w:ascii="Arial" w:eastAsia="Times New Roman" w:hAnsi="Arial" w:cs="Arial"/>
                <w:sz w:val="24"/>
                <w:szCs w:val="24"/>
              </w:rPr>
              <w:t>energia</w:t>
            </w:r>
            <w:proofErr w:type="spellEnd"/>
            <w:r w:rsidRPr="00894D02">
              <w:rPr>
                <w:rFonts w:ascii="Arial" w:eastAsia="Times New Roman" w:hAnsi="Arial" w:cs="Arial"/>
                <w:sz w:val="24"/>
                <w:szCs w:val="24"/>
              </w:rPr>
              <w:t>)</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E519"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 xml:space="preserve">USB x 4, HDMI, CSI, DSI, MicroSD, WLAN y BLE, </w:t>
            </w:r>
            <w:proofErr w:type="spellStart"/>
            <w:r w:rsidRPr="00894D02">
              <w:rPr>
                <w:rFonts w:ascii="Arial" w:eastAsia="Times New Roman" w:hAnsi="Arial" w:cs="Arial"/>
                <w:sz w:val="24"/>
                <w:szCs w:val="24"/>
              </w:rPr>
              <w:t>microUSB</w:t>
            </w:r>
            <w:proofErr w:type="spellEnd"/>
            <w:r w:rsidRPr="00894D02">
              <w:rPr>
                <w:rFonts w:ascii="Arial" w:eastAsia="Times New Roman" w:hAnsi="Arial" w:cs="Arial"/>
                <w:sz w:val="24"/>
                <w:szCs w:val="24"/>
              </w:rPr>
              <w:t xml:space="preserve"> (Energía)</w:t>
            </w:r>
          </w:p>
        </w:tc>
      </w:tr>
    </w:tbl>
    <w:p w14:paraId="65A6CFE1" w14:textId="77777777" w:rsidR="000E2C3A" w:rsidRPr="00894D02" w:rsidRDefault="000E2C3A" w:rsidP="000E2C3A">
      <w:pPr>
        <w:rPr>
          <w:rFonts w:ascii="Arial" w:eastAsia="Times New Roman" w:hAnsi="Arial" w:cs="Arial"/>
          <w:sz w:val="24"/>
          <w:szCs w:val="24"/>
        </w:rPr>
      </w:pPr>
    </w:p>
    <w:p w14:paraId="4B81CD58" w14:textId="5930DD1C"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proofErr w:type="spellStart"/>
      <w:r w:rsidRPr="00894D02">
        <w:rPr>
          <w:rFonts w:ascii="Arial" w:eastAsia="Times New Roman" w:hAnsi="Arial" w:cs="Arial"/>
          <w:sz w:val="24"/>
          <w:szCs w:val="24"/>
        </w:rPr>
        <w:t>Arduinos</w:t>
      </w:r>
      <w:proofErr w:type="spellEnd"/>
      <w:r w:rsidR="00A14C5A">
        <w:rPr>
          <w:rFonts w:ascii="Arial" w:eastAsia="Times New Roman" w:hAnsi="Arial" w:cs="Arial"/>
          <w:sz w:val="24"/>
          <w:szCs w:val="24"/>
        </w:rPr>
        <w:t xml:space="preserve"> (versiones Nano y Mega)</w:t>
      </w:r>
      <w:r w:rsidRPr="00894D02">
        <w:rPr>
          <w:rFonts w:ascii="Arial" w:eastAsia="Times New Roman" w:hAnsi="Arial" w:cs="Arial"/>
          <w:sz w:val="24"/>
          <w:szCs w:val="24"/>
        </w:rPr>
        <w:t xml:space="preserve"> </w:t>
      </w:r>
      <w:r>
        <w:rPr>
          <w:rFonts w:ascii="Arial" w:eastAsia="Times New Roman" w:hAnsi="Arial" w:cs="Arial"/>
          <w:sz w:val="24"/>
          <w:szCs w:val="24"/>
        </w:rPr>
        <w:t>para el control de módulos</w:t>
      </w:r>
      <w:r w:rsidR="00A14C5A">
        <w:rPr>
          <w:rFonts w:ascii="Arial" w:eastAsia="Times New Roman" w:hAnsi="Arial" w:cs="Arial"/>
          <w:sz w:val="24"/>
          <w:szCs w:val="24"/>
        </w:rPr>
        <w:t xml:space="preserve"> de hardware como</w:t>
      </w:r>
      <w:r>
        <w:rPr>
          <w:rFonts w:ascii="Arial" w:eastAsia="Times New Roman" w:hAnsi="Arial" w:cs="Arial"/>
          <w:sz w:val="24"/>
          <w:szCs w:val="24"/>
        </w:rPr>
        <w:t xml:space="preserve"> </w:t>
      </w:r>
      <w:r w:rsidRPr="00894D02">
        <w:rPr>
          <w:rFonts w:ascii="Arial" w:eastAsia="Times New Roman" w:hAnsi="Arial" w:cs="Arial"/>
          <w:sz w:val="24"/>
          <w:szCs w:val="24"/>
        </w:rPr>
        <w:t>sensores y actuadores</w:t>
      </w:r>
      <w:r w:rsidR="00A14C5A">
        <w:rPr>
          <w:rFonts w:ascii="Arial" w:eastAsia="Times New Roman" w:hAnsi="Arial" w:cs="Arial"/>
          <w:sz w:val="24"/>
          <w:szCs w:val="24"/>
        </w:rPr>
        <w:t xml:space="preserve"> y la SMB</w:t>
      </w:r>
      <w:r>
        <w:rPr>
          <w:rFonts w:ascii="Arial" w:eastAsia="Times New Roman" w:hAnsi="Arial" w:cs="Arial"/>
          <w:sz w:val="24"/>
          <w:szCs w:val="24"/>
        </w:rPr>
        <w:t xml:space="preserve"> Raspberry Pi </w:t>
      </w:r>
      <w:r w:rsidR="00A14C5A">
        <w:rPr>
          <w:rFonts w:ascii="Arial" w:eastAsia="Times New Roman" w:hAnsi="Arial" w:cs="Arial"/>
          <w:sz w:val="24"/>
          <w:szCs w:val="24"/>
        </w:rPr>
        <w:t>dedicada</w:t>
      </w:r>
      <w:r>
        <w:rPr>
          <w:rFonts w:ascii="Arial" w:eastAsia="Times New Roman" w:hAnsi="Arial" w:cs="Arial"/>
          <w:sz w:val="24"/>
          <w:szCs w:val="24"/>
        </w:rPr>
        <w:t xml:space="preserve"> la captura de imágenes y </w:t>
      </w:r>
      <w:r w:rsidR="00A14C5A">
        <w:rPr>
          <w:rFonts w:ascii="Arial" w:eastAsia="Times New Roman" w:hAnsi="Arial" w:cs="Arial"/>
          <w:sz w:val="24"/>
          <w:szCs w:val="24"/>
        </w:rPr>
        <w:t>ejecución de servidor web</w:t>
      </w:r>
      <w:r>
        <w:rPr>
          <w:rFonts w:ascii="Arial" w:eastAsia="Times New Roman" w:hAnsi="Arial" w:cs="Arial"/>
          <w:sz w:val="24"/>
          <w:szCs w:val="24"/>
        </w:rPr>
        <w:t xml:space="preserve">. </w:t>
      </w:r>
      <w:r w:rsidR="00A14C5A">
        <w:rPr>
          <w:rFonts w:ascii="Arial" w:eastAsia="Times New Roman" w:hAnsi="Arial" w:cs="Arial"/>
          <w:sz w:val="24"/>
          <w:szCs w:val="24"/>
        </w:rPr>
        <w:t xml:space="preserve">La conexión </w:t>
      </w:r>
      <w:proofErr w:type="gramStart"/>
      <w:r w:rsidR="00A14C5A">
        <w:rPr>
          <w:rFonts w:ascii="Arial" w:eastAsia="Times New Roman" w:hAnsi="Arial" w:cs="Arial"/>
          <w:sz w:val="24"/>
          <w:szCs w:val="24"/>
        </w:rPr>
        <w:t xml:space="preserve">entre </w:t>
      </w:r>
      <w:r>
        <w:rPr>
          <w:rFonts w:ascii="Arial" w:eastAsia="Times New Roman" w:hAnsi="Arial" w:cs="Arial"/>
          <w:sz w:val="24"/>
          <w:szCs w:val="24"/>
        </w:rPr>
        <w:t xml:space="preserve"> Arduino</w:t>
      </w:r>
      <w:proofErr w:type="gramEnd"/>
      <w:r>
        <w:rPr>
          <w:rFonts w:ascii="Arial" w:eastAsia="Times New Roman" w:hAnsi="Arial" w:cs="Arial"/>
          <w:sz w:val="24"/>
          <w:szCs w:val="24"/>
        </w:rPr>
        <w:t xml:space="preserve"> Raspberry a través de sus interfaces USB.</w:t>
      </w:r>
    </w:p>
    <w:p w14:paraId="4DAF844E" w14:textId="77777777" w:rsidR="000E2C3A" w:rsidRPr="00894D02" w:rsidRDefault="000E2C3A" w:rsidP="000E2C3A">
      <w:pPr>
        <w:rPr>
          <w:rFonts w:ascii="Arial" w:eastAsia="Times New Roman" w:hAnsi="Arial" w:cs="Arial"/>
          <w:sz w:val="24"/>
          <w:szCs w:val="24"/>
        </w:rPr>
      </w:pPr>
    </w:p>
    <w:p w14:paraId="61738E48" w14:textId="5A390C10"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proofErr w:type="spellStart"/>
      <w:r w:rsidR="00A14C5A">
        <w:rPr>
          <w:rFonts w:ascii="Arial" w:eastAsia="Times New Roman" w:hAnsi="Arial" w:cs="Arial"/>
          <w:sz w:val="24"/>
          <w:szCs w:val="24"/>
        </w:rPr>
        <w:t>arquitecura</w:t>
      </w:r>
      <w:proofErr w:type="spellEnd"/>
      <w:r w:rsidRPr="00894D02">
        <w:rPr>
          <w:rFonts w:ascii="Arial" w:eastAsia="Times New Roman" w:hAnsi="Arial" w:cs="Arial"/>
          <w:sz w:val="24"/>
          <w:szCs w:val="24"/>
        </w:rPr>
        <w:t xml:space="preserve">? </w:t>
      </w:r>
      <w:r w:rsidR="00A14C5A">
        <w:rPr>
          <w:rFonts w:ascii="Arial" w:eastAsia="Times New Roman" w:hAnsi="Arial" w:cs="Arial"/>
          <w:sz w:val="24"/>
          <w:szCs w:val="24"/>
        </w:rPr>
        <w:t>Si bien podría pensarse que s</w:t>
      </w:r>
      <w:r w:rsidR="00A14C5A" w:rsidRPr="00894D02">
        <w:rPr>
          <w:rFonts w:ascii="Arial" w:eastAsia="Times New Roman" w:hAnsi="Arial" w:cs="Arial"/>
          <w:sz w:val="24"/>
          <w:szCs w:val="24"/>
        </w:rPr>
        <w:t xml:space="preserve">e </w:t>
      </w:r>
      <w:r w:rsidR="00A14C5A">
        <w:rPr>
          <w:rFonts w:ascii="Arial" w:eastAsia="Times New Roman" w:hAnsi="Arial" w:cs="Arial"/>
          <w:sz w:val="24"/>
          <w:szCs w:val="24"/>
        </w:rPr>
        <w:t>sería suficiente</w:t>
      </w:r>
      <w:r w:rsidRPr="00894D02">
        <w:rPr>
          <w:rFonts w:ascii="Arial" w:eastAsia="Times New Roman" w:hAnsi="Arial" w:cs="Arial"/>
          <w:sz w:val="24"/>
          <w:szCs w:val="24"/>
        </w:rPr>
        <w:t xml:space="preserve"> Raspberry para la elaboración del SAR, </w:t>
      </w:r>
      <w:r w:rsidR="00A14C5A">
        <w:rPr>
          <w:rFonts w:ascii="Arial" w:eastAsia="Times New Roman" w:hAnsi="Arial" w:cs="Arial"/>
          <w:sz w:val="24"/>
          <w:szCs w:val="24"/>
        </w:rPr>
        <w:t xml:space="preserve">deben </w:t>
      </w:r>
      <w:proofErr w:type="spellStart"/>
      <w:r w:rsidR="00A14C5A">
        <w:rPr>
          <w:rFonts w:ascii="Arial" w:eastAsia="Times New Roman" w:hAnsi="Arial" w:cs="Arial"/>
          <w:sz w:val="24"/>
          <w:szCs w:val="24"/>
        </w:rPr>
        <w:t>considerarselos</w:t>
      </w:r>
      <w:proofErr w:type="spellEnd"/>
      <w:r w:rsidR="00A14C5A">
        <w:rPr>
          <w:rFonts w:ascii="Arial" w:eastAsia="Times New Roman" w:hAnsi="Arial" w:cs="Arial"/>
          <w:sz w:val="24"/>
          <w:szCs w:val="24"/>
        </w:rPr>
        <w:t xml:space="preserve"> siguientes </w:t>
      </w:r>
      <w:r w:rsidRPr="00894D02">
        <w:rPr>
          <w:rFonts w:ascii="Arial" w:eastAsia="Times New Roman" w:hAnsi="Arial" w:cs="Arial"/>
          <w:sz w:val="24"/>
          <w:szCs w:val="24"/>
        </w:rPr>
        <w:t>beneficios que proporciona Arduino:</w:t>
      </w:r>
    </w:p>
    <w:p w14:paraId="29265A37" w14:textId="1592AB4E"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Menor costo del producto </w:t>
      </w:r>
      <w:r w:rsidR="00A14C5A">
        <w:rPr>
          <w:rFonts w:ascii="Arial" w:eastAsia="Times New Roman" w:hAnsi="Arial" w:cs="Arial"/>
          <w:sz w:val="24"/>
          <w:szCs w:val="24"/>
        </w:rPr>
        <w:t>para sustitución ante</w:t>
      </w:r>
      <w:r w:rsidRPr="00894D02">
        <w:rPr>
          <w:rFonts w:ascii="Arial" w:eastAsia="Times New Roman" w:hAnsi="Arial" w:cs="Arial"/>
          <w:sz w:val="24"/>
          <w:szCs w:val="24"/>
        </w:rPr>
        <w:t xml:space="preserve"> fallos.</w:t>
      </w:r>
    </w:p>
    <w:p w14:paraId="58303613" w14:textId="08BC5A5C"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Mayor compatibilidad, con los módulos </w:t>
      </w:r>
      <w:proofErr w:type="spellStart"/>
      <w:r w:rsidRPr="00894D02">
        <w:rPr>
          <w:rFonts w:ascii="Arial" w:eastAsia="Times New Roman" w:hAnsi="Arial" w:cs="Arial"/>
          <w:sz w:val="24"/>
          <w:szCs w:val="24"/>
        </w:rPr>
        <w:t>arduino</w:t>
      </w:r>
      <w:proofErr w:type="spellEnd"/>
      <w:r w:rsidRPr="00894D02">
        <w:rPr>
          <w:rFonts w:ascii="Arial" w:eastAsia="Times New Roman" w:hAnsi="Arial" w:cs="Arial"/>
          <w:sz w:val="24"/>
          <w:szCs w:val="24"/>
        </w:rPr>
        <w:t>-compatible</w:t>
      </w:r>
      <w:r w:rsidR="00024EFE">
        <w:rPr>
          <w:rFonts w:ascii="Arial" w:eastAsia="Times New Roman" w:hAnsi="Arial" w:cs="Arial"/>
          <w:sz w:val="24"/>
          <w:szCs w:val="24"/>
        </w:rPr>
        <w:t>s</w:t>
      </w:r>
      <w:r w:rsidRPr="00894D02">
        <w:rPr>
          <w:rFonts w:ascii="Arial" w:eastAsia="Times New Roman" w:hAnsi="Arial" w:cs="Arial"/>
          <w:sz w:val="24"/>
          <w:szCs w:val="24"/>
        </w:rPr>
        <w:t xml:space="preserve"> </w:t>
      </w:r>
      <w:r w:rsidR="00024EFE">
        <w:rPr>
          <w:rFonts w:ascii="Arial" w:eastAsia="Times New Roman" w:hAnsi="Arial" w:cs="Arial"/>
          <w:sz w:val="24"/>
          <w:szCs w:val="24"/>
        </w:rPr>
        <w:t>(como los de</w:t>
      </w:r>
      <w:r w:rsidRPr="00894D02">
        <w:rPr>
          <w:rFonts w:ascii="Arial" w:eastAsia="Times New Roman" w:hAnsi="Arial" w:cs="Arial"/>
          <w:sz w:val="24"/>
          <w:szCs w:val="24"/>
        </w:rPr>
        <w:t xml:space="preserve"> la familia </w:t>
      </w:r>
      <w:proofErr w:type="spellStart"/>
      <w:r w:rsidR="00024EFE">
        <w:rPr>
          <w:rFonts w:ascii="Arial" w:eastAsia="Times New Roman" w:hAnsi="Arial" w:cs="Arial"/>
          <w:sz w:val="24"/>
          <w:szCs w:val="24"/>
        </w:rPr>
        <w:t>A</w:t>
      </w:r>
      <w:r w:rsidR="00024EFE" w:rsidRPr="00894D02">
        <w:rPr>
          <w:rFonts w:ascii="Arial" w:eastAsia="Times New Roman" w:hAnsi="Arial" w:cs="Arial"/>
          <w:sz w:val="24"/>
          <w:szCs w:val="24"/>
        </w:rPr>
        <w:t>dafruit</w:t>
      </w:r>
      <w:proofErr w:type="spellEnd"/>
      <w:r w:rsidR="00024EFE">
        <w:rPr>
          <w:rFonts w:ascii="Arial" w:eastAsia="Times New Roman" w:hAnsi="Arial" w:cs="Arial"/>
          <w:sz w:val="24"/>
          <w:szCs w:val="24"/>
        </w:rPr>
        <w:t>)</w:t>
      </w:r>
    </w:p>
    <w:p w14:paraId="4C974CC5" w14:textId="3CE326CE"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Buen tiempo de respuesta </w:t>
      </w:r>
      <w:r w:rsidR="00024EFE">
        <w:rPr>
          <w:rFonts w:ascii="Arial" w:eastAsia="Times New Roman" w:hAnsi="Arial" w:cs="Arial"/>
          <w:sz w:val="24"/>
          <w:szCs w:val="24"/>
        </w:rPr>
        <w:t>para</w:t>
      </w:r>
      <w:r w:rsidR="00024EFE" w:rsidRPr="00894D02">
        <w:rPr>
          <w:rFonts w:ascii="Arial" w:eastAsia="Times New Roman" w:hAnsi="Arial" w:cs="Arial"/>
          <w:sz w:val="24"/>
          <w:szCs w:val="24"/>
        </w:rPr>
        <w:t xml:space="preserve"> </w:t>
      </w:r>
      <w:r w:rsidRPr="00894D02">
        <w:rPr>
          <w:rFonts w:ascii="Arial" w:eastAsia="Times New Roman" w:hAnsi="Arial" w:cs="Arial"/>
          <w:sz w:val="24"/>
          <w:szCs w:val="24"/>
        </w:rPr>
        <w:t>I/O.</w:t>
      </w:r>
    </w:p>
    <w:p w14:paraId="6369018C" w14:textId="71548D31"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r w:rsidR="00A14C5A">
        <w:rPr>
          <w:rFonts w:ascii="Arial" w:eastAsia="Times New Roman" w:hAnsi="Arial" w:cs="Arial"/>
          <w:sz w:val="24"/>
          <w:szCs w:val="24"/>
        </w:rPr>
        <w:t>.</w:t>
      </w:r>
    </w:p>
    <w:p w14:paraId="4E6D4BD9" w14:textId="77777777" w:rsidR="000E2C3A" w:rsidRPr="00894D02" w:rsidRDefault="000E2C3A" w:rsidP="000E2C3A">
      <w:pPr>
        <w:ind w:left="720"/>
        <w:jc w:val="left"/>
        <w:textAlignment w:val="baseline"/>
        <w:rPr>
          <w:rFonts w:ascii="Arial" w:eastAsia="Times New Roman" w:hAnsi="Arial" w:cs="Arial"/>
          <w:sz w:val="24"/>
          <w:szCs w:val="24"/>
        </w:rPr>
      </w:pPr>
    </w:p>
    <w:p w14:paraId="5203A490" w14:textId="7026BC3A"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w:t>
      </w:r>
      <w:r w:rsidR="00024EFE">
        <w:rPr>
          <w:rFonts w:ascii="Arial" w:eastAsia="Times New Roman" w:hAnsi="Arial" w:cs="Arial"/>
          <w:sz w:val="24"/>
          <w:szCs w:val="24"/>
        </w:rPr>
        <w:t xml:space="preserve">Al carecer de </w:t>
      </w:r>
      <w:r w:rsidR="005B5750">
        <w:rPr>
          <w:rFonts w:ascii="Arial" w:eastAsia="Times New Roman" w:hAnsi="Arial" w:cs="Arial"/>
          <w:sz w:val="24"/>
          <w:szCs w:val="24"/>
        </w:rPr>
        <w:t xml:space="preserve">un </w:t>
      </w:r>
      <w:r w:rsidR="005B5750" w:rsidRPr="00894D02">
        <w:rPr>
          <w:rFonts w:ascii="Arial" w:eastAsia="Times New Roman" w:hAnsi="Arial" w:cs="Arial"/>
          <w:sz w:val="24"/>
          <w:szCs w:val="24"/>
        </w:rPr>
        <w:t>sistema</w:t>
      </w:r>
      <w:r w:rsidRPr="00894D02">
        <w:rPr>
          <w:rFonts w:ascii="Arial" w:eastAsia="Times New Roman" w:hAnsi="Arial" w:cs="Arial"/>
          <w:sz w:val="24"/>
          <w:szCs w:val="24"/>
        </w:rPr>
        <w:t xml:space="preserve"> operativo</w:t>
      </w:r>
      <w:r w:rsidR="00024EFE">
        <w:rPr>
          <w:rFonts w:ascii="Arial" w:eastAsia="Times New Roman" w:hAnsi="Arial" w:cs="Arial"/>
          <w:sz w:val="24"/>
          <w:szCs w:val="24"/>
        </w:rPr>
        <w:t xml:space="preserve">, no existen retrasos inesperados propios de la </w:t>
      </w:r>
      <w:proofErr w:type="spellStart"/>
      <w:r w:rsidR="00024EFE">
        <w:rPr>
          <w:rFonts w:ascii="Arial" w:eastAsia="Times New Roman" w:hAnsi="Arial" w:cs="Arial"/>
          <w:sz w:val="24"/>
          <w:szCs w:val="24"/>
        </w:rPr>
        <w:t>artquitectura</w:t>
      </w:r>
      <w:proofErr w:type="spellEnd"/>
      <w:r w:rsidR="00024EFE">
        <w:rPr>
          <w:rFonts w:ascii="Arial" w:eastAsia="Times New Roman" w:hAnsi="Arial" w:cs="Arial"/>
          <w:sz w:val="24"/>
          <w:szCs w:val="24"/>
        </w:rPr>
        <w:t xml:space="preserve"> con protección de memoria y paginación ni tampoco los de la política de </w:t>
      </w:r>
      <w:proofErr w:type="spellStart"/>
      <w:r w:rsidR="00024EFE">
        <w:rPr>
          <w:rFonts w:ascii="Arial" w:eastAsia="Times New Roman" w:hAnsi="Arial" w:cs="Arial"/>
          <w:sz w:val="24"/>
          <w:szCs w:val="24"/>
        </w:rPr>
        <w:t>pogramación</w:t>
      </w:r>
      <w:proofErr w:type="spellEnd"/>
      <w:r w:rsidR="00024EFE">
        <w:rPr>
          <w:rFonts w:ascii="Arial" w:eastAsia="Times New Roman" w:hAnsi="Arial" w:cs="Arial"/>
          <w:sz w:val="24"/>
          <w:szCs w:val="24"/>
        </w:rPr>
        <w:t xml:space="preserve"> de tareas (</w:t>
      </w:r>
      <w:proofErr w:type="spellStart"/>
      <w:r w:rsidR="00024EFE" w:rsidRPr="004913E9">
        <w:rPr>
          <w:rFonts w:ascii="Arial" w:eastAsia="Times New Roman" w:hAnsi="Arial" w:cs="Arial"/>
          <w:i/>
          <w:sz w:val="24"/>
          <w:szCs w:val="24"/>
        </w:rPr>
        <w:t>scheduling</w:t>
      </w:r>
      <w:proofErr w:type="spellEnd"/>
      <w:r w:rsidR="00024EFE">
        <w:rPr>
          <w:rFonts w:ascii="Arial" w:eastAsia="Times New Roman" w:hAnsi="Arial" w:cs="Arial"/>
          <w:sz w:val="24"/>
          <w:szCs w:val="24"/>
        </w:rPr>
        <w:t>).</w:t>
      </w:r>
    </w:p>
    <w:p w14:paraId="70CD1541" w14:textId="77777777" w:rsidR="000E2C3A" w:rsidRDefault="000E2C3A" w:rsidP="000E2C3A">
      <w:pPr>
        <w:rPr>
          <w:b/>
          <w:color w:val="666666"/>
          <w:sz w:val="32"/>
          <w:szCs w:val="32"/>
        </w:rPr>
      </w:pPr>
      <w:r>
        <w:rPr>
          <w:b/>
          <w:sz w:val="32"/>
          <w:szCs w:val="32"/>
        </w:rPr>
        <w:br w:type="page"/>
      </w:r>
    </w:p>
    <w:p w14:paraId="06B562DE" w14:textId="77777777" w:rsidR="000E2C3A" w:rsidRPr="00616710" w:rsidRDefault="000E2C3A" w:rsidP="000E2C3A">
      <w:pPr>
        <w:pStyle w:val="Ttulo3"/>
        <w:rPr>
          <w:b w:val="0"/>
          <w:sz w:val="28"/>
          <w:szCs w:val="28"/>
        </w:rPr>
      </w:pPr>
      <w:bookmarkStart w:id="7" w:name="_Toc504153936"/>
      <w:r w:rsidRPr="00616710">
        <w:rPr>
          <w:b w:val="0"/>
          <w:sz w:val="28"/>
          <w:szCs w:val="28"/>
        </w:rPr>
        <w:lastRenderedPageBreak/>
        <w:t>8.</w:t>
      </w:r>
      <w:r>
        <w:rPr>
          <w:b w:val="0"/>
          <w:sz w:val="28"/>
          <w:szCs w:val="28"/>
        </w:rPr>
        <w:t>2.</w:t>
      </w:r>
      <w:r w:rsidRPr="00616710">
        <w:rPr>
          <w:b w:val="0"/>
          <w:sz w:val="28"/>
          <w:szCs w:val="28"/>
        </w:rPr>
        <w:t>4 Cámara V2 de Raspberry Pi</w:t>
      </w:r>
      <w:bookmarkEnd w:id="7"/>
    </w:p>
    <w:p w14:paraId="779E82B0" w14:textId="77777777" w:rsidR="000E2C3A" w:rsidRPr="00DC00CE" w:rsidRDefault="000E2C3A" w:rsidP="000E2C3A"/>
    <w:p w14:paraId="170881F1" w14:textId="0301F576" w:rsidR="000E2C3A" w:rsidRPr="00CB7067" w:rsidRDefault="00A14C5A" w:rsidP="000E2C3A">
      <w:pPr>
        <w:rPr>
          <w:rFonts w:ascii="Arial" w:eastAsia="Times New Roman" w:hAnsi="Arial" w:cs="Arial"/>
          <w:sz w:val="24"/>
          <w:szCs w:val="24"/>
        </w:rPr>
      </w:pPr>
      <w:r>
        <w:rPr>
          <w:rFonts w:ascii="Arial" w:eastAsia="Times New Roman" w:hAnsi="Arial" w:cs="Arial"/>
          <w:sz w:val="24"/>
          <w:szCs w:val="24"/>
        </w:rPr>
        <w:t xml:space="preserve">Como se mencionó anteriormente, se delegó la tarea de captura de imágenes a </w:t>
      </w:r>
      <w:r w:rsidR="000E2C3A" w:rsidRPr="00894D02">
        <w:rPr>
          <w:rFonts w:ascii="Arial" w:eastAsia="Times New Roman" w:hAnsi="Arial" w:cs="Arial"/>
          <w:sz w:val="24"/>
          <w:szCs w:val="24"/>
        </w:rPr>
        <w:t>Raspberry,</w:t>
      </w:r>
      <w:r>
        <w:rPr>
          <w:rFonts w:ascii="Arial" w:eastAsia="Times New Roman" w:hAnsi="Arial" w:cs="Arial"/>
          <w:sz w:val="24"/>
          <w:szCs w:val="24"/>
        </w:rPr>
        <w:t xml:space="preserve"> a través de la</w:t>
      </w:r>
      <w:r w:rsidR="000E2C3A" w:rsidRPr="00894D02">
        <w:rPr>
          <w:rFonts w:ascii="Arial" w:eastAsia="Times New Roman" w:hAnsi="Arial" w:cs="Arial"/>
          <w:sz w:val="24"/>
          <w:szCs w:val="24"/>
        </w:rPr>
        <w:t xml:space="preserve"> </w:t>
      </w:r>
      <w:r w:rsidR="004913E9" w:rsidRPr="00894D02">
        <w:rPr>
          <w:rFonts w:ascii="Arial" w:eastAsia="Times New Roman" w:hAnsi="Arial" w:cs="Arial"/>
          <w:sz w:val="24"/>
          <w:szCs w:val="24"/>
        </w:rPr>
        <w:t xml:space="preserve">cámara </w:t>
      </w:r>
      <w:r w:rsidR="004913E9">
        <w:rPr>
          <w:rFonts w:ascii="Arial" w:eastAsia="Times New Roman" w:hAnsi="Arial" w:cs="Arial"/>
          <w:sz w:val="24"/>
          <w:szCs w:val="24"/>
        </w:rPr>
        <w:t>exclusiva</w:t>
      </w:r>
      <w:r w:rsidR="000E2C3A" w:rsidRPr="00894D02">
        <w:rPr>
          <w:rFonts w:ascii="Arial" w:eastAsia="Times New Roman" w:hAnsi="Arial" w:cs="Arial"/>
          <w:sz w:val="24"/>
          <w:szCs w:val="24"/>
        </w:rPr>
        <w:t xml:space="preserve"> de esta plataforma </w:t>
      </w:r>
      <w:r>
        <w:rPr>
          <w:rFonts w:ascii="Arial" w:eastAsia="Times New Roman" w:hAnsi="Arial" w:cs="Arial"/>
          <w:sz w:val="24"/>
          <w:szCs w:val="24"/>
        </w:rPr>
        <w:t>en su versión V2. Esta</w:t>
      </w:r>
      <w:r w:rsidRPr="00894D02">
        <w:rPr>
          <w:rFonts w:ascii="Arial" w:eastAsia="Times New Roman" w:hAnsi="Arial" w:cs="Arial"/>
          <w:sz w:val="24"/>
          <w:szCs w:val="24"/>
        </w:rPr>
        <w:t xml:space="preserve"> </w:t>
      </w:r>
      <w:r w:rsidR="000E2C3A" w:rsidRPr="00894D02">
        <w:rPr>
          <w:rFonts w:ascii="Arial" w:eastAsia="Times New Roman" w:hAnsi="Arial" w:cs="Arial"/>
          <w:sz w:val="24"/>
          <w:szCs w:val="24"/>
        </w:rPr>
        <w:t xml:space="preserve">se conecta al puerto CSI de cualquier modelo de este </w:t>
      </w:r>
      <w:r w:rsidR="00074397">
        <w:rPr>
          <w:rFonts w:ascii="Arial" w:eastAsia="Times New Roman" w:hAnsi="Arial" w:cs="Arial"/>
          <w:sz w:val="24"/>
          <w:szCs w:val="24"/>
        </w:rPr>
        <w:t>SBC</w:t>
      </w:r>
      <w:r w:rsidR="000E2C3A" w:rsidRPr="00894D02">
        <w:rPr>
          <w:rFonts w:ascii="Arial" w:eastAsia="Times New Roman" w:hAnsi="Arial" w:cs="Arial"/>
          <w:sz w:val="24"/>
          <w:szCs w:val="24"/>
        </w:rPr>
        <w:t xml:space="preserve">, lo cual permite obviar la conexión pin a pin </w:t>
      </w:r>
      <w:r w:rsidR="00074397">
        <w:rPr>
          <w:rFonts w:ascii="Arial" w:eastAsia="Times New Roman" w:hAnsi="Arial" w:cs="Arial"/>
          <w:sz w:val="24"/>
          <w:szCs w:val="24"/>
        </w:rPr>
        <w:t xml:space="preserve">(como ocurre con cámaras como la OV7660) </w:t>
      </w:r>
      <w:r w:rsidR="000E2C3A" w:rsidRPr="00894D02">
        <w:rPr>
          <w:rFonts w:ascii="Arial" w:eastAsia="Times New Roman" w:hAnsi="Arial" w:cs="Arial"/>
          <w:sz w:val="24"/>
          <w:szCs w:val="24"/>
        </w:rPr>
        <w:t xml:space="preserve">y </w:t>
      </w:r>
      <w:r w:rsidR="008220A9">
        <w:rPr>
          <w:rFonts w:ascii="Arial" w:eastAsia="Times New Roman" w:hAnsi="Arial" w:cs="Arial"/>
          <w:sz w:val="24"/>
          <w:szCs w:val="24"/>
        </w:rPr>
        <w:t>no es necesario</w:t>
      </w:r>
      <w:r w:rsidR="008220A9" w:rsidRPr="00894D02">
        <w:rPr>
          <w:rFonts w:ascii="Arial" w:eastAsia="Times New Roman" w:hAnsi="Arial" w:cs="Arial"/>
          <w:sz w:val="24"/>
          <w:szCs w:val="24"/>
        </w:rPr>
        <w:t xml:space="preserve"> </w:t>
      </w:r>
      <w:r w:rsidR="008220A9">
        <w:rPr>
          <w:rFonts w:ascii="Arial" w:eastAsia="Times New Roman" w:hAnsi="Arial" w:cs="Arial"/>
          <w:sz w:val="24"/>
          <w:szCs w:val="24"/>
        </w:rPr>
        <w:t>controlar la</w:t>
      </w:r>
      <w:r w:rsidR="000E2C3A" w:rsidRPr="00894D02">
        <w:rPr>
          <w:rFonts w:ascii="Arial" w:eastAsia="Times New Roman" w:hAnsi="Arial" w:cs="Arial"/>
          <w:sz w:val="24"/>
          <w:szCs w:val="24"/>
        </w:rPr>
        <w:t xml:space="preserve"> comunicación y </w:t>
      </w:r>
      <w:r w:rsidR="008220A9">
        <w:rPr>
          <w:rFonts w:ascii="Arial" w:eastAsia="Times New Roman" w:hAnsi="Arial" w:cs="Arial"/>
          <w:sz w:val="24"/>
          <w:szCs w:val="24"/>
        </w:rPr>
        <w:t>captura de imágenes</w:t>
      </w:r>
      <w:r w:rsidR="000E2C3A" w:rsidRPr="00894D02">
        <w:rPr>
          <w:rFonts w:ascii="Arial" w:eastAsia="Times New Roman" w:hAnsi="Arial" w:cs="Arial"/>
          <w:sz w:val="24"/>
          <w:szCs w:val="24"/>
        </w:rPr>
        <w:t>. Como se comentó en el capítulo 4, es una cámara de alta definición de 8 megapíxeles, suficiente para el objetivo que se pretende con el desarrollo del SAR</w:t>
      </w:r>
      <w:r w:rsidR="000E2C3A">
        <w:rPr>
          <w:rFonts w:ascii="Arial" w:eastAsia="Times New Roman" w:hAnsi="Arial" w:cs="Arial"/>
          <w:sz w:val="24"/>
          <w:szCs w:val="24"/>
        </w:rPr>
        <w:t xml:space="preserve">. Esto soluciono </w:t>
      </w:r>
      <w:r w:rsidR="000E2C3A"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de las mismas (inalámbricamente) hacia otro dispositivo tal como una PC o un dispositivo móvil (en </w:t>
      </w:r>
      <w:r w:rsidR="008220A9">
        <w:rPr>
          <w:rFonts w:ascii="Arial" w:eastAsia="Times New Roman" w:hAnsi="Arial" w:cs="Arial"/>
          <w:sz w:val="24"/>
          <w:szCs w:val="24"/>
        </w:rPr>
        <w:t>el caso de esta tesina</w:t>
      </w:r>
      <w:r w:rsidR="000E2C3A" w:rsidRPr="00894D02">
        <w:rPr>
          <w:rFonts w:ascii="Arial" w:eastAsia="Times New Roman" w:hAnsi="Arial" w:cs="Arial"/>
          <w:sz w:val="24"/>
          <w:szCs w:val="24"/>
        </w:rPr>
        <w:t xml:space="preserve"> smartphones).</w:t>
      </w:r>
    </w:p>
    <w:p w14:paraId="3C6DB286" w14:textId="77777777" w:rsidR="000E2C3A" w:rsidRPr="009254E0" w:rsidRDefault="000E2C3A" w:rsidP="000E2C3A">
      <w:pPr>
        <w:rPr>
          <w:rFonts w:ascii="Times New Roman" w:eastAsia="Times New Roman" w:hAnsi="Times New Roman" w:cs="Times New Roman"/>
          <w:sz w:val="24"/>
          <w:szCs w:val="24"/>
        </w:rPr>
      </w:pPr>
    </w:p>
    <w:p w14:paraId="57668C74" w14:textId="77777777" w:rsidR="000E2C3A" w:rsidRPr="00616710" w:rsidRDefault="000E2C3A" w:rsidP="000E2C3A">
      <w:pPr>
        <w:pStyle w:val="Ttulo3"/>
        <w:rPr>
          <w:b w:val="0"/>
          <w:sz w:val="28"/>
          <w:szCs w:val="28"/>
        </w:rPr>
      </w:pPr>
      <w:bookmarkStart w:id="8" w:name="_Toc504153937"/>
      <w:r w:rsidRPr="00616710">
        <w:rPr>
          <w:b w:val="0"/>
          <w:sz w:val="28"/>
          <w:szCs w:val="28"/>
        </w:rPr>
        <w:t>8.</w:t>
      </w:r>
      <w:r>
        <w:rPr>
          <w:b w:val="0"/>
          <w:sz w:val="28"/>
          <w:szCs w:val="28"/>
        </w:rPr>
        <w:t>2.</w:t>
      </w:r>
      <w:r w:rsidRPr="00616710">
        <w:rPr>
          <w:b w:val="0"/>
          <w:sz w:val="28"/>
          <w:szCs w:val="28"/>
        </w:rPr>
        <w:t>5 Módulos de Arduino</w:t>
      </w:r>
      <w:bookmarkEnd w:id="8"/>
    </w:p>
    <w:p w14:paraId="14272CD0" w14:textId="77777777" w:rsidR="000E2C3A" w:rsidRPr="00894D02" w:rsidRDefault="000E2C3A" w:rsidP="000E2C3A">
      <w:pPr>
        <w:rPr>
          <w:rFonts w:ascii="Times New Roman" w:eastAsia="Times New Roman" w:hAnsi="Times New Roman" w:cs="Times New Roman"/>
          <w:sz w:val="24"/>
          <w:szCs w:val="24"/>
        </w:rPr>
      </w:pPr>
    </w:p>
    <w:p w14:paraId="3DEEE5E7" w14:textId="77777777"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14:paraId="10F6AD8E" w14:textId="77777777" w:rsidR="000E2C3A" w:rsidRDefault="000E2C3A" w:rsidP="000E2C3A">
      <w:pPr>
        <w:rPr>
          <w:rFonts w:ascii="Times New Roman" w:eastAsia="Times New Roman" w:hAnsi="Times New Roman" w:cs="Times New Roman"/>
          <w:sz w:val="24"/>
          <w:szCs w:val="24"/>
        </w:rPr>
      </w:pPr>
    </w:p>
    <w:p w14:paraId="626CE3DF" w14:textId="77777777" w:rsidR="000E2C3A" w:rsidRPr="00894D02" w:rsidRDefault="000E2C3A" w:rsidP="000E2C3A">
      <w:pPr>
        <w:ind w:left="709"/>
        <w:rPr>
          <w:rFonts w:ascii="Arial" w:eastAsia="Times New Roman" w:hAnsi="Arial" w:cs="Arial"/>
          <w:i/>
          <w:sz w:val="24"/>
          <w:szCs w:val="24"/>
          <w:u w:val="single"/>
        </w:rPr>
      </w:pPr>
      <w:r w:rsidRPr="00894D02">
        <w:rPr>
          <w:rFonts w:ascii="Arial" w:eastAsia="Times New Roman" w:hAnsi="Arial" w:cs="Arial"/>
          <w:i/>
          <w:sz w:val="24"/>
          <w:szCs w:val="24"/>
          <w:u w:val="single"/>
        </w:rPr>
        <w:t xml:space="preserve">Utilizados en el </w:t>
      </w:r>
      <w:proofErr w:type="spellStart"/>
      <w:r w:rsidRPr="00894D02">
        <w:rPr>
          <w:rFonts w:ascii="Arial" w:eastAsia="Times New Roman" w:hAnsi="Arial" w:cs="Arial"/>
          <w:i/>
          <w:sz w:val="24"/>
          <w:szCs w:val="24"/>
          <w:u w:val="single"/>
        </w:rPr>
        <w:t>sar</w:t>
      </w:r>
      <w:proofErr w:type="spellEnd"/>
      <w:r>
        <w:rPr>
          <w:rFonts w:ascii="Arial" w:eastAsia="Times New Roman" w:hAnsi="Arial" w:cs="Arial"/>
          <w:i/>
          <w:sz w:val="24"/>
          <w:szCs w:val="24"/>
          <w:u w:val="single"/>
        </w:rPr>
        <w:t>:</w:t>
      </w:r>
    </w:p>
    <w:p w14:paraId="066EC033"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14:paraId="61D0245D"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14:paraId="090FFAB3"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14:paraId="4511629E"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14:paraId="47012D13" w14:textId="77777777" w:rsidR="000E2C3A" w:rsidRDefault="000E2C3A" w:rsidP="000E2C3A">
      <w:pPr>
        <w:ind w:left="720"/>
        <w:jc w:val="left"/>
        <w:textAlignment w:val="baseline"/>
        <w:rPr>
          <w:rFonts w:ascii="Arial" w:eastAsia="Times New Roman" w:hAnsi="Arial" w:cs="Arial"/>
        </w:rPr>
      </w:pPr>
    </w:p>
    <w:p w14:paraId="132B1E67" w14:textId="77777777" w:rsidR="000E2C3A" w:rsidRPr="00894D02" w:rsidRDefault="000E2C3A" w:rsidP="000E2C3A">
      <w:pPr>
        <w:ind w:left="709"/>
        <w:rPr>
          <w:rFonts w:ascii="Arial" w:eastAsia="Times New Roman" w:hAnsi="Arial" w:cs="Arial"/>
          <w:i/>
          <w:sz w:val="24"/>
          <w:szCs w:val="24"/>
          <w:u w:val="single"/>
        </w:rPr>
      </w:pPr>
      <w:r>
        <w:rPr>
          <w:rFonts w:ascii="Arial" w:eastAsia="Times New Roman" w:hAnsi="Arial" w:cs="Arial"/>
          <w:i/>
          <w:sz w:val="24"/>
          <w:szCs w:val="24"/>
          <w:u w:val="single"/>
        </w:rPr>
        <w:t>Ensayados y no seleccionados:</w:t>
      </w:r>
    </w:p>
    <w:p w14:paraId="783A097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w:t>
      </w:r>
      <w:proofErr w:type="spellStart"/>
      <w:r w:rsidRPr="00894D02">
        <w:rPr>
          <w:rFonts w:ascii="Arial" w:eastAsia="Times New Roman" w:hAnsi="Arial" w:cs="Arial"/>
          <w:color w:val="auto"/>
          <w:sz w:val="24"/>
          <w:szCs w:val="24"/>
        </w:rPr>
        <w:t>Model</w:t>
      </w:r>
      <w:proofErr w:type="spellEnd"/>
      <w:r w:rsidRPr="00894D02">
        <w:rPr>
          <w:rFonts w:ascii="Arial" w:eastAsia="Times New Roman" w:hAnsi="Arial" w:cs="Arial"/>
          <w:color w:val="auto"/>
          <w:sz w:val="24"/>
          <w:szCs w:val="24"/>
        </w:rPr>
        <w:t xml:space="preserve">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14:paraId="658B09D4"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14:paraId="2204E8F4"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14:paraId="31699170"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14:paraId="39FD4364"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14:paraId="440F14AA"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14:paraId="1198A696" w14:textId="77777777" w:rsidR="000E2C3A" w:rsidRDefault="000E2C3A" w:rsidP="000E2C3A">
      <w:pPr>
        <w:rPr>
          <w:rFonts w:ascii="Arial" w:hAnsi="Arial" w:cs="Arial"/>
          <w:bCs/>
          <w:color w:val="222222"/>
          <w:sz w:val="28"/>
          <w:szCs w:val="28"/>
          <w:shd w:val="clear" w:color="auto" w:fill="FFFFFF"/>
        </w:rPr>
      </w:pPr>
    </w:p>
    <w:p w14:paraId="283B8064" w14:textId="77777777" w:rsidR="000E2C3A" w:rsidRDefault="000E2C3A" w:rsidP="000E2C3A">
      <w:pPr>
        <w:pStyle w:val="Ttulo2"/>
        <w:rPr>
          <w:b/>
          <w:sz w:val="32"/>
          <w:szCs w:val="32"/>
        </w:rPr>
      </w:pPr>
      <w:bookmarkStart w:id="9" w:name="_Toc504153938"/>
      <w:r>
        <w:rPr>
          <w:b/>
          <w:sz w:val="32"/>
          <w:szCs w:val="32"/>
        </w:rPr>
        <w:lastRenderedPageBreak/>
        <w:t xml:space="preserve">8.3 </w:t>
      </w:r>
      <w:r w:rsidRPr="007640BC">
        <w:rPr>
          <w:b/>
          <w:sz w:val="32"/>
          <w:szCs w:val="32"/>
        </w:rPr>
        <w:t xml:space="preserve">Selección tecnologías </w:t>
      </w:r>
      <w:r>
        <w:rPr>
          <w:b/>
          <w:sz w:val="32"/>
          <w:szCs w:val="32"/>
        </w:rPr>
        <w:t>software</w:t>
      </w:r>
      <w:bookmarkEnd w:id="9"/>
    </w:p>
    <w:p w14:paraId="0DB94324" w14:textId="77777777" w:rsidR="000E2C3A" w:rsidRDefault="000E2C3A" w:rsidP="000E2C3A">
      <w:pPr>
        <w:pStyle w:val="Ttulo3"/>
        <w:rPr>
          <w:rFonts w:ascii="Arial" w:eastAsia="Times New Roman" w:hAnsi="Arial" w:cs="Arial"/>
          <w:b w:val="0"/>
          <w:color w:val="000000"/>
        </w:rPr>
      </w:pPr>
      <w:bookmarkStart w:id="10" w:name="_Toc504153939"/>
      <w:r>
        <w:rPr>
          <w:rFonts w:ascii="Arial" w:eastAsia="Times New Roman" w:hAnsi="Arial" w:cs="Arial"/>
          <w:b w:val="0"/>
          <w:color w:val="000000"/>
        </w:rPr>
        <w:t>La selección del software, necesario para el desarrollo del SAR, se basa en los siguientes requerimientos:</w:t>
      </w:r>
      <w:bookmarkEnd w:id="10"/>
    </w:p>
    <w:p w14:paraId="17516225" w14:textId="2CC1F34B" w:rsidR="000E2C3A" w:rsidRDefault="008220A9" w:rsidP="000E2C3A">
      <w:pPr>
        <w:pStyle w:val="Ttulo3"/>
        <w:numPr>
          <w:ilvl w:val="0"/>
          <w:numId w:val="3"/>
        </w:numPr>
        <w:rPr>
          <w:rFonts w:ascii="Arial" w:eastAsia="Times New Roman" w:hAnsi="Arial" w:cs="Arial"/>
          <w:b w:val="0"/>
          <w:color w:val="000000"/>
        </w:rPr>
      </w:pPr>
      <w:bookmarkStart w:id="11" w:name="_Toc504153940"/>
      <w:r>
        <w:rPr>
          <w:rFonts w:ascii="Arial" w:eastAsia="Times New Roman" w:hAnsi="Arial" w:cs="Arial"/>
          <w:b w:val="0"/>
          <w:color w:val="000000"/>
        </w:rPr>
        <w:t>N</w:t>
      </w:r>
      <w:r w:rsidR="000E2C3A">
        <w:rPr>
          <w:rFonts w:ascii="Arial" w:eastAsia="Times New Roman" w:hAnsi="Arial" w:cs="Arial"/>
          <w:b w:val="0"/>
          <w:color w:val="000000"/>
        </w:rPr>
        <w:t>ivel de abstracción</w:t>
      </w:r>
      <w:r>
        <w:rPr>
          <w:rFonts w:ascii="Arial" w:eastAsia="Times New Roman" w:hAnsi="Arial" w:cs="Arial"/>
          <w:b w:val="0"/>
          <w:color w:val="000000"/>
        </w:rPr>
        <w:t xml:space="preserve"> alto</w:t>
      </w:r>
      <w:r w:rsidR="000E2C3A">
        <w:rPr>
          <w:rFonts w:ascii="Arial" w:eastAsia="Times New Roman" w:hAnsi="Arial" w:cs="Arial"/>
          <w:b w:val="0"/>
          <w:color w:val="000000"/>
        </w:rPr>
        <w:t xml:space="preserve">, </w:t>
      </w:r>
      <w:r>
        <w:rPr>
          <w:rFonts w:ascii="Arial" w:eastAsia="Times New Roman" w:hAnsi="Arial" w:cs="Arial"/>
          <w:b w:val="0"/>
          <w:color w:val="000000"/>
        </w:rPr>
        <w:t xml:space="preserve">logrado mediante </w:t>
      </w:r>
      <w:r w:rsidR="000E2C3A" w:rsidRPr="00616710">
        <w:rPr>
          <w:rFonts w:ascii="Arial" w:eastAsia="Times New Roman" w:hAnsi="Arial" w:cs="Arial"/>
          <w:b w:val="0"/>
          <w:color w:val="000000"/>
        </w:rPr>
        <w:t>librería</w:t>
      </w:r>
      <w:r w:rsidR="000E2C3A">
        <w:rPr>
          <w:rFonts w:ascii="Arial" w:eastAsia="Times New Roman" w:hAnsi="Arial" w:cs="Arial"/>
          <w:b w:val="0"/>
          <w:color w:val="000000"/>
        </w:rPr>
        <w:t>s basadas en JavaScript, para la comunicación con el hardware</w:t>
      </w:r>
      <w:r>
        <w:rPr>
          <w:rFonts w:ascii="Arial" w:eastAsia="Times New Roman" w:hAnsi="Arial" w:cs="Arial"/>
          <w:b w:val="0"/>
          <w:color w:val="000000"/>
        </w:rPr>
        <w:t xml:space="preserve"> (J5)</w:t>
      </w:r>
      <w:r w:rsidR="000E2C3A">
        <w:rPr>
          <w:rFonts w:ascii="Arial" w:eastAsia="Times New Roman" w:hAnsi="Arial" w:cs="Arial"/>
          <w:b w:val="0"/>
          <w:color w:val="000000"/>
        </w:rPr>
        <w:t>.</w:t>
      </w:r>
      <w:bookmarkEnd w:id="11"/>
    </w:p>
    <w:p w14:paraId="282EE369" w14:textId="77777777" w:rsidR="000E2C3A" w:rsidRPr="00EA739C" w:rsidRDefault="000E2C3A" w:rsidP="000E2C3A">
      <w:pPr>
        <w:pStyle w:val="Ttulo3"/>
        <w:numPr>
          <w:ilvl w:val="0"/>
          <w:numId w:val="3"/>
        </w:numPr>
        <w:rPr>
          <w:rFonts w:ascii="Arial" w:eastAsia="Times New Roman" w:hAnsi="Arial" w:cs="Arial"/>
          <w:b w:val="0"/>
          <w:color w:val="000000"/>
        </w:rPr>
      </w:pPr>
      <w:bookmarkStart w:id="12" w:name="_Toc504153941"/>
      <w:r w:rsidRPr="00EA739C">
        <w:rPr>
          <w:rFonts w:ascii="Arial" w:eastAsia="Times New Roman" w:hAnsi="Arial" w:cs="Arial"/>
          <w:b w:val="0"/>
          <w:color w:val="000000"/>
        </w:rPr>
        <w:t xml:space="preserve">Utilizar un Sistema Operativo de base (en nuestro caso </w:t>
      </w:r>
      <w:proofErr w:type="spellStart"/>
      <w:r w:rsidRPr="00EA739C">
        <w:rPr>
          <w:rFonts w:ascii="Arial" w:eastAsia="Times New Roman" w:hAnsi="Arial" w:cs="Arial"/>
          <w:b w:val="0"/>
          <w:color w:val="000000"/>
        </w:rPr>
        <w:t>Raspbian</w:t>
      </w:r>
      <w:proofErr w:type="spellEnd"/>
      <w:r w:rsidRPr="00EA739C">
        <w:rPr>
          <w:rFonts w:ascii="Arial" w:eastAsia="Times New Roman" w:hAnsi="Arial" w:cs="Arial"/>
          <w:b w:val="0"/>
          <w:color w:val="000000"/>
        </w:rPr>
        <w:t>), en vez de una rutina corriendo en un microcontrolador.</w:t>
      </w:r>
      <w:bookmarkEnd w:id="12"/>
    </w:p>
    <w:p w14:paraId="29D6EEF0" w14:textId="156BFFF9" w:rsidR="000E2C3A" w:rsidRPr="00EA739C" w:rsidRDefault="008220A9" w:rsidP="000E2C3A">
      <w:pPr>
        <w:pStyle w:val="Ttulo3"/>
        <w:numPr>
          <w:ilvl w:val="0"/>
          <w:numId w:val="3"/>
        </w:numPr>
        <w:rPr>
          <w:rFonts w:ascii="Arial" w:eastAsia="Times New Roman" w:hAnsi="Arial" w:cs="Arial"/>
          <w:b w:val="0"/>
          <w:color w:val="000000"/>
        </w:rPr>
      </w:pPr>
      <w:bookmarkStart w:id="13" w:name="_Toc504153942"/>
      <w:r>
        <w:rPr>
          <w:rFonts w:ascii="Arial" w:eastAsia="Times New Roman" w:hAnsi="Arial" w:cs="Arial"/>
          <w:b w:val="0"/>
          <w:color w:val="000000"/>
        </w:rPr>
        <w:t>Contar con</w:t>
      </w:r>
      <w:r w:rsidR="000E2C3A" w:rsidRPr="00EA739C">
        <w:rPr>
          <w:rFonts w:ascii="Arial" w:eastAsia="Times New Roman" w:hAnsi="Arial" w:cs="Arial"/>
          <w:b w:val="0"/>
          <w:color w:val="000000"/>
        </w:rPr>
        <w:t xml:space="preserve"> recursos necesarios para desplegar un servidor</w:t>
      </w:r>
      <w:r>
        <w:rPr>
          <w:rFonts w:ascii="Arial" w:eastAsia="Times New Roman" w:hAnsi="Arial" w:cs="Arial"/>
          <w:b w:val="0"/>
          <w:color w:val="000000"/>
        </w:rPr>
        <w:t xml:space="preserve"> web</w:t>
      </w:r>
      <w:r w:rsidR="000E2C3A" w:rsidRPr="00EA739C">
        <w:rPr>
          <w:rFonts w:ascii="Arial" w:eastAsia="Times New Roman" w:hAnsi="Arial" w:cs="Arial"/>
          <w:b w:val="0"/>
          <w:color w:val="000000"/>
        </w:rPr>
        <w:t>.</w:t>
      </w:r>
      <w:bookmarkEnd w:id="13"/>
    </w:p>
    <w:p w14:paraId="35994514" w14:textId="402257CE" w:rsidR="000E2C3A" w:rsidRPr="00EA739C" w:rsidRDefault="008220A9" w:rsidP="000E2C3A">
      <w:pPr>
        <w:pStyle w:val="Ttulo3"/>
        <w:numPr>
          <w:ilvl w:val="0"/>
          <w:numId w:val="3"/>
        </w:numPr>
        <w:rPr>
          <w:rFonts w:ascii="Arial" w:eastAsia="Times New Roman" w:hAnsi="Arial" w:cs="Arial"/>
          <w:b w:val="0"/>
          <w:color w:val="000000"/>
        </w:rPr>
      </w:pPr>
      <w:bookmarkStart w:id="14" w:name="_Toc504153943"/>
      <w:r>
        <w:rPr>
          <w:rFonts w:ascii="Arial" w:eastAsia="Times New Roman" w:hAnsi="Arial" w:cs="Arial"/>
          <w:b w:val="0"/>
          <w:color w:val="000000"/>
        </w:rPr>
        <w:t xml:space="preserve">Disponer de </w:t>
      </w:r>
      <w:r w:rsidR="000E2C3A" w:rsidRPr="00EA739C">
        <w:rPr>
          <w:rFonts w:ascii="Arial" w:eastAsia="Times New Roman" w:hAnsi="Arial" w:cs="Arial"/>
          <w:b w:val="0"/>
          <w:color w:val="000000"/>
        </w:rPr>
        <w:t xml:space="preserve">la posibilidad de comunicar las plataformas Arduino al servidor mediante un protocolo </w:t>
      </w:r>
      <w:r>
        <w:rPr>
          <w:rFonts w:ascii="Arial" w:eastAsia="Times New Roman" w:hAnsi="Arial" w:cs="Arial"/>
          <w:b w:val="0"/>
          <w:color w:val="000000"/>
        </w:rPr>
        <w:t>bien conocido</w:t>
      </w:r>
      <w:r w:rsidR="000E2C3A" w:rsidRPr="00EA739C">
        <w:rPr>
          <w:rFonts w:ascii="Arial" w:eastAsia="Times New Roman" w:hAnsi="Arial" w:cs="Arial"/>
          <w:b w:val="0"/>
          <w:color w:val="000000"/>
        </w:rPr>
        <w:t>.</w:t>
      </w:r>
      <w:bookmarkEnd w:id="14"/>
    </w:p>
    <w:p w14:paraId="53FBEC94" w14:textId="02E9C952" w:rsidR="000E2C3A" w:rsidRPr="00EA739C" w:rsidRDefault="008220A9" w:rsidP="000E2C3A">
      <w:pPr>
        <w:pStyle w:val="Ttulo3"/>
        <w:numPr>
          <w:ilvl w:val="0"/>
          <w:numId w:val="3"/>
        </w:numPr>
        <w:rPr>
          <w:rFonts w:ascii="Arial" w:eastAsia="Times New Roman" w:hAnsi="Arial" w:cs="Arial"/>
          <w:b w:val="0"/>
          <w:color w:val="000000"/>
        </w:rPr>
      </w:pPr>
      <w:bookmarkStart w:id="15" w:name="_Toc504153944"/>
      <w:r>
        <w:rPr>
          <w:rFonts w:ascii="Arial" w:eastAsia="Times New Roman" w:hAnsi="Arial" w:cs="Arial"/>
          <w:b w:val="0"/>
          <w:color w:val="000000"/>
        </w:rPr>
        <w:t>Utilizar l</w:t>
      </w:r>
      <w:r w:rsidR="000E2C3A" w:rsidRPr="00EA739C">
        <w:rPr>
          <w:rFonts w:ascii="Arial" w:eastAsia="Times New Roman" w:hAnsi="Arial" w:cs="Arial"/>
          <w:b w:val="0"/>
          <w:color w:val="000000"/>
        </w:rPr>
        <w:t xml:space="preserve">as herramientas de </w:t>
      </w:r>
      <w:r w:rsidR="00CC5B2C">
        <w:rPr>
          <w:rFonts w:ascii="Arial" w:eastAsia="Times New Roman" w:hAnsi="Arial" w:cs="Arial"/>
          <w:b w:val="0"/>
          <w:color w:val="000000"/>
        </w:rPr>
        <w:t>SO del S</w:t>
      </w:r>
      <w:r>
        <w:rPr>
          <w:rFonts w:ascii="Arial" w:eastAsia="Times New Roman" w:hAnsi="Arial" w:cs="Arial"/>
          <w:b w:val="0"/>
          <w:color w:val="000000"/>
        </w:rPr>
        <w:t xml:space="preserve">BC </w:t>
      </w:r>
      <w:r w:rsidR="000E2C3A" w:rsidRPr="00EA739C">
        <w:rPr>
          <w:rFonts w:ascii="Arial" w:eastAsia="Times New Roman" w:hAnsi="Arial" w:cs="Arial"/>
          <w:b w:val="0"/>
          <w:color w:val="000000"/>
        </w:rPr>
        <w:t>para realizar la comunicación y captura de imágenes</w:t>
      </w:r>
      <w:r>
        <w:rPr>
          <w:rFonts w:ascii="Arial" w:eastAsia="Times New Roman" w:hAnsi="Arial" w:cs="Arial"/>
          <w:b w:val="0"/>
          <w:color w:val="000000"/>
        </w:rPr>
        <w:t xml:space="preserve"> por sobre la captura manual de </w:t>
      </w:r>
      <w:proofErr w:type="spellStart"/>
      <w:r>
        <w:rPr>
          <w:rFonts w:ascii="Arial" w:eastAsia="Times New Roman" w:hAnsi="Arial" w:cs="Arial"/>
          <w:b w:val="0"/>
          <w:color w:val="000000"/>
        </w:rPr>
        <w:t>frames</w:t>
      </w:r>
      <w:proofErr w:type="spellEnd"/>
      <w:r>
        <w:rPr>
          <w:rFonts w:ascii="Arial" w:eastAsia="Times New Roman" w:hAnsi="Arial" w:cs="Arial"/>
          <w:b w:val="0"/>
          <w:color w:val="000000"/>
        </w:rPr>
        <w:t>.</w:t>
      </w:r>
      <w:bookmarkEnd w:id="15"/>
    </w:p>
    <w:p w14:paraId="02AFBB37" w14:textId="0B418B80" w:rsidR="000E2C3A" w:rsidRPr="00EA739C" w:rsidRDefault="008220A9" w:rsidP="000E2C3A">
      <w:pPr>
        <w:pStyle w:val="Ttulo3"/>
        <w:numPr>
          <w:ilvl w:val="0"/>
          <w:numId w:val="3"/>
        </w:numPr>
        <w:rPr>
          <w:rFonts w:ascii="Arial" w:eastAsia="Times New Roman" w:hAnsi="Arial" w:cs="Arial"/>
          <w:b w:val="0"/>
          <w:color w:val="000000"/>
        </w:rPr>
      </w:pPr>
      <w:bookmarkStart w:id="16" w:name="_Toc504153945"/>
      <w:r>
        <w:rPr>
          <w:rFonts w:ascii="Arial" w:eastAsia="Times New Roman" w:hAnsi="Arial" w:cs="Arial"/>
          <w:b w:val="0"/>
          <w:color w:val="000000"/>
        </w:rPr>
        <w:t>Desarrollar</w:t>
      </w:r>
      <w:r w:rsidR="000E2C3A" w:rsidRPr="00EA739C">
        <w:rPr>
          <w:rFonts w:ascii="Arial" w:eastAsia="Times New Roman" w:hAnsi="Arial" w:cs="Arial"/>
          <w:b w:val="0"/>
          <w:color w:val="000000"/>
        </w:rPr>
        <w:t xml:space="preserve"> de una aplicación móvil para el control inalámbrico del SAR.</w:t>
      </w:r>
      <w:bookmarkEnd w:id="16"/>
    </w:p>
    <w:p w14:paraId="2AADF177" w14:textId="7C6C962A" w:rsidR="000E2C3A" w:rsidRPr="00EA739C" w:rsidRDefault="000E2C3A" w:rsidP="000E2C3A">
      <w:pPr>
        <w:pStyle w:val="Ttulo3"/>
        <w:numPr>
          <w:ilvl w:val="0"/>
          <w:numId w:val="3"/>
        </w:numPr>
        <w:rPr>
          <w:rFonts w:ascii="Arial" w:eastAsia="Times New Roman" w:hAnsi="Arial" w:cs="Arial"/>
          <w:b w:val="0"/>
          <w:color w:val="000000"/>
        </w:rPr>
      </w:pPr>
      <w:bookmarkStart w:id="17" w:name="_Toc504153946"/>
      <w:r w:rsidRPr="00EA739C">
        <w:rPr>
          <w:rFonts w:ascii="Arial" w:eastAsia="Times New Roman" w:hAnsi="Arial" w:cs="Arial"/>
          <w:b w:val="0"/>
          <w:color w:val="000000"/>
        </w:rPr>
        <w:t>Almacenar datos para la generación de estadísticas</w:t>
      </w:r>
      <w:bookmarkEnd w:id="17"/>
    </w:p>
    <w:p w14:paraId="6F7A9C48" w14:textId="49EFC7B6" w:rsidR="000E2C3A" w:rsidRDefault="000E2C3A" w:rsidP="004913E9">
      <w:pPr>
        <w:pStyle w:val="Ttulo3"/>
        <w:numPr>
          <w:ilvl w:val="0"/>
          <w:numId w:val="3"/>
        </w:numPr>
        <w:rPr>
          <w:rFonts w:ascii="Arial" w:eastAsia="Times New Roman" w:hAnsi="Arial" w:cs="Arial"/>
          <w:b w:val="0"/>
          <w:color w:val="000000"/>
        </w:rPr>
      </w:pPr>
      <w:bookmarkStart w:id="18" w:name="_Toc504153947"/>
      <w:r w:rsidRPr="00EA739C">
        <w:rPr>
          <w:rFonts w:ascii="Arial" w:eastAsia="Times New Roman" w:hAnsi="Arial" w:cs="Arial"/>
          <w:b w:val="0"/>
          <w:color w:val="000000"/>
        </w:rPr>
        <w:t xml:space="preserve">Permitir el acceso </w:t>
      </w:r>
      <w:r w:rsidR="008220A9">
        <w:rPr>
          <w:rFonts w:ascii="Arial" w:eastAsia="Times New Roman" w:hAnsi="Arial" w:cs="Arial"/>
          <w:b w:val="0"/>
          <w:color w:val="000000"/>
        </w:rPr>
        <w:t>multi-</w:t>
      </w:r>
      <w:r w:rsidRPr="00EA739C">
        <w:rPr>
          <w:rFonts w:ascii="Arial" w:eastAsia="Times New Roman" w:hAnsi="Arial" w:cs="Arial"/>
          <w:b w:val="0"/>
          <w:color w:val="000000"/>
        </w:rPr>
        <w:t>cliente a los datos alojados en él SAR.</w:t>
      </w:r>
      <w:bookmarkEnd w:id="18"/>
    </w:p>
    <w:p w14:paraId="4DCA7648" w14:textId="59FABE95" w:rsidR="000E2C3A" w:rsidRDefault="00E2490D" w:rsidP="000E2C3A">
      <w:pPr>
        <w:pStyle w:val="Ttulo3"/>
        <w:rPr>
          <w:rFonts w:ascii="Arial" w:eastAsia="Times New Roman" w:hAnsi="Arial" w:cs="Arial"/>
          <w:b w:val="0"/>
          <w:color w:val="000000"/>
        </w:rPr>
      </w:pPr>
      <w:bookmarkStart w:id="19" w:name="_Toc504153949"/>
      <w:r w:rsidRPr="004913E9">
        <w:rPr>
          <w:rFonts w:ascii="Arial" w:eastAsia="Times New Roman" w:hAnsi="Arial" w:cs="Arial"/>
          <w:b w:val="0"/>
          <w:color w:val="000000"/>
        </w:rPr>
        <w:t xml:space="preserve">Se optó por la instalación de </w:t>
      </w:r>
      <w:proofErr w:type="spellStart"/>
      <w:r w:rsidRPr="004913E9">
        <w:rPr>
          <w:rFonts w:ascii="Arial" w:eastAsia="Times New Roman" w:hAnsi="Arial" w:cs="Arial"/>
          <w:b w:val="0"/>
          <w:color w:val="000000"/>
        </w:rPr>
        <w:t>Raspbian</w:t>
      </w:r>
      <w:proofErr w:type="spellEnd"/>
      <w:r w:rsidRPr="004913E9">
        <w:rPr>
          <w:rFonts w:ascii="Arial" w:eastAsia="Times New Roman" w:hAnsi="Arial" w:cs="Arial"/>
          <w:b w:val="0"/>
          <w:color w:val="000000"/>
        </w:rPr>
        <w:t xml:space="preserve"> en la Raspberry, porque es el sistema operativo oficialmente soportado por la fundación</w:t>
      </w:r>
      <w:r w:rsidRPr="004913E9">
        <w:rPr>
          <w:rFonts w:eastAsia="Times New Roman"/>
          <w:b w:val="0"/>
          <w:color w:val="000000"/>
        </w:rPr>
        <w:endnoteReference w:id="1"/>
      </w:r>
      <w:r w:rsidRPr="004913E9">
        <w:rPr>
          <w:rFonts w:ascii="Arial" w:eastAsia="Times New Roman" w:hAnsi="Arial" w:cs="Arial"/>
          <w:b w:val="0"/>
          <w:color w:val="000000"/>
        </w:rPr>
        <w:t>.</w:t>
      </w:r>
      <w:r>
        <w:rPr>
          <w:rFonts w:ascii="Arial" w:hAnsi="Arial" w:cs="Arial"/>
        </w:rPr>
        <w:t xml:space="preserve"> </w:t>
      </w:r>
      <w:r w:rsidR="000E2C3A" w:rsidRPr="00DD05DD">
        <w:rPr>
          <w:rFonts w:ascii="Arial" w:eastAsia="Times New Roman" w:hAnsi="Arial" w:cs="Arial"/>
          <w:b w:val="0"/>
          <w:color w:val="000000"/>
        </w:rPr>
        <w:t xml:space="preserve">Como se mencionó en un apartado anterior </w:t>
      </w:r>
      <w:r w:rsidR="000E2C3A" w:rsidRPr="004913E9">
        <w:rPr>
          <w:rFonts w:ascii="Arial" w:eastAsia="Times New Roman" w:hAnsi="Arial" w:cs="Arial"/>
          <w:b w:val="0"/>
          <w:color w:val="000000"/>
          <w:highlight w:val="yellow"/>
        </w:rPr>
        <w:t>(</w:t>
      </w:r>
      <w:r w:rsidR="000E2C3A" w:rsidRPr="004913E9">
        <w:rPr>
          <w:rFonts w:ascii="Arial" w:eastAsia="Times New Roman" w:hAnsi="Arial" w:cs="Arial"/>
          <w:b w:val="0"/>
          <w:color w:val="000000"/>
          <w:highlight w:val="yellow"/>
        </w:rPr>
        <w:fldChar w:fldCharType="begin"/>
      </w:r>
      <w:r w:rsidR="000E2C3A" w:rsidRPr="004913E9">
        <w:rPr>
          <w:rFonts w:ascii="Arial" w:eastAsia="Times New Roman" w:hAnsi="Arial" w:cs="Arial"/>
          <w:b w:val="0"/>
          <w:color w:val="000000"/>
          <w:highlight w:val="yellow"/>
        </w:rPr>
        <w:instrText xml:space="preserve"> REF _Ref503901336 \h  \* MERGEFORMAT </w:instrText>
      </w:r>
      <w:r w:rsidR="000E2C3A" w:rsidRPr="004913E9">
        <w:rPr>
          <w:rFonts w:ascii="Arial" w:eastAsia="Times New Roman" w:hAnsi="Arial" w:cs="Arial"/>
          <w:b w:val="0"/>
          <w:color w:val="000000"/>
          <w:highlight w:val="yellow"/>
        </w:rPr>
      </w:r>
      <w:r w:rsidR="000E2C3A" w:rsidRPr="004913E9">
        <w:rPr>
          <w:rFonts w:ascii="Arial" w:eastAsia="Times New Roman" w:hAnsi="Arial" w:cs="Arial"/>
          <w:b w:val="0"/>
          <w:color w:val="000000"/>
          <w:highlight w:val="yellow"/>
        </w:rPr>
        <w:fldChar w:fldCharType="separate"/>
      </w:r>
      <w:r w:rsidR="000E2C3A" w:rsidRPr="004913E9">
        <w:rPr>
          <w:rFonts w:ascii="Arial" w:eastAsia="Times New Roman" w:hAnsi="Arial" w:cs="Arial"/>
          <w:b w:val="0"/>
          <w:color w:val="000000"/>
          <w:highlight w:val="yellow"/>
        </w:rPr>
        <w:t>8.2.1 ¿Por qué Arduino?</w:t>
      </w:r>
      <w:r w:rsidR="000E2C3A" w:rsidRPr="004913E9">
        <w:rPr>
          <w:rFonts w:ascii="Arial" w:eastAsia="Times New Roman" w:hAnsi="Arial" w:cs="Arial"/>
          <w:b w:val="0"/>
          <w:color w:val="000000"/>
          <w:highlight w:val="yellow"/>
        </w:rPr>
        <w:fldChar w:fldCharType="end"/>
      </w:r>
      <w:r w:rsidR="000E2C3A" w:rsidRPr="00DD05DD">
        <w:rPr>
          <w:rFonts w:ascii="Arial" w:eastAsia="Times New Roman" w:hAnsi="Arial" w:cs="Arial"/>
          <w:b w:val="0"/>
          <w:color w:val="000000"/>
        </w:rPr>
        <w:t>) en cuanto a las dificultades que surgieron al tratar de utilizar la cámara OV7670 con el Arduino Mega, es que se decidió adqui</w:t>
      </w:r>
      <w:r w:rsidR="000E2C3A">
        <w:rPr>
          <w:rFonts w:ascii="Arial" w:eastAsia="Times New Roman" w:hAnsi="Arial" w:cs="Arial"/>
          <w:b w:val="0"/>
          <w:color w:val="000000"/>
        </w:rPr>
        <w:t>rir la Raspberry Pi 3 modelo B. Esta plataforma cuenta con un</w:t>
      </w:r>
      <w:r>
        <w:rPr>
          <w:rFonts w:ascii="Arial" w:eastAsia="Times New Roman" w:hAnsi="Arial" w:cs="Arial"/>
          <w:b w:val="0"/>
          <w:color w:val="000000"/>
        </w:rPr>
        <w:t xml:space="preserve"> accesorio que funciona como </w:t>
      </w:r>
      <w:r w:rsidR="000E2C3A">
        <w:rPr>
          <w:rFonts w:ascii="Arial" w:eastAsia="Times New Roman" w:hAnsi="Arial" w:cs="Arial"/>
          <w:b w:val="0"/>
          <w:color w:val="000000"/>
        </w:rPr>
        <w:t xml:space="preserve">cámara (mencionada en el apartado </w:t>
      </w:r>
      <w:r w:rsidR="000E2C3A">
        <w:rPr>
          <w:rFonts w:ascii="Arial" w:eastAsia="Times New Roman" w:hAnsi="Arial" w:cs="Arial"/>
          <w:b w:val="0"/>
          <w:color w:val="000000"/>
        </w:rPr>
        <w:fldChar w:fldCharType="begin"/>
      </w:r>
      <w:r w:rsidR="000E2C3A">
        <w:rPr>
          <w:rFonts w:ascii="Arial" w:eastAsia="Times New Roman" w:hAnsi="Arial" w:cs="Arial"/>
          <w:b w:val="0"/>
          <w:color w:val="000000"/>
        </w:rPr>
        <w:instrText xml:space="preserve"> REF _Ref503901366 \h  \* MERGEFORMAT </w:instrText>
      </w:r>
      <w:r w:rsidR="000E2C3A">
        <w:rPr>
          <w:rFonts w:ascii="Arial" w:eastAsia="Times New Roman" w:hAnsi="Arial" w:cs="Arial"/>
          <w:b w:val="0"/>
          <w:color w:val="000000"/>
        </w:rPr>
      </w:r>
      <w:r w:rsidR="000E2C3A">
        <w:rPr>
          <w:rFonts w:ascii="Arial" w:eastAsia="Times New Roman" w:hAnsi="Arial" w:cs="Arial"/>
          <w:b w:val="0"/>
          <w:color w:val="000000"/>
        </w:rPr>
        <w:fldChar w:fldCharType="separate"/>
      </w:r>
      <w:r w:rsidR="000E2C3A" w:rsidRPr="007D29A3">
        <w:rPr>
          <w:rFonts w:ascii="Arial" w:eastAsia="Times New Roman" w:hAnsi="Arial" w:cs="Arial"/>
          <w:b w:val="0"/>
          <w:color w:val="000000"/>
        </w:rPr>
        <w:t>4.6 Accesorios para Raspberry Pi</w:t>
      </w:r>
      <w:r w:rsidR="000E2C3A">
        <w:rPr>
          <w:rFonts w:ascii="Arial" w:eastAsia="Times New Roman" w:hAnsi="Arial" w:cs="Arial"/>
          <w:b w:val="0"/>
          <w:color w:val="000000"/>
        </w:rPr>
        <w:fldChar w:fldCharType="end"/>
      </w:r>
      <w:r w:rsidR="000E2C3A">
        <w:rPr>
          <w:rFonts w:ascii="Arial" w:eastAsia="Times New Roman" w:hAnsi="Arial" w:cs="Arial"/>
          <w:b w:val="0"/>
          <w:color w:val="000000"/>
        </w:rPr>
        <w:t xml:space="preserve">) </w:t>
      </w:r>
      <w:r>
        <w:rPr>
          <w:rFonts w:ascii="Arial" w:eastAsia="Times New Roman" w:hAnsi="Arial" w:cs="Arial"/>
          <w:b w:val="0"/>
          <w:color w:val="000000"/>
        </w:rPr>
        <w:t>tal se tratase de una webcam</w:t>
      </w:r>
      <w:bookmarkEnd w:id="19"/>
      <w:r>
        <w:rPr>
          <w:rFonts w:ascii="Arial" w:eastAsia="Times New Roman" w:hAnsi="Arial" w:cs="Arial"/>
          <w:b w:val="0"/>
          <w:color w:val="000000"/>
        </w:rPr>
        <w:t>.</w:t>
      </w:r>
    </w:p>
    <w:p w14:paraId="6B28995F" w14:textId="77777777" w:rsidR="00E2490D" w:rsidRDefault="00E2490D" w:rsidP="004913E9"/>
    <w:p w14:paraId="0F90BCF6" w14:textId="7B32AC8B" w:rsidR="00E2490D" w:rsidRPr="0006546A" w:rsidRDefault="00E2490D" w:rsidP="00E2490D">
      <w:pPr>
        <w:rPr>
          <w:rFonts w:ascii="Arial" w:eastAsia="Times New Roman" w:hAnsi="Arial" w:cs="Arial"/>
          <w:sz w:val="24"/>
          <w:szCs w:val="24"/>
        </w:rPr>
      </w:pPr>
      <w:r w:rsidRPr="00173F4F">
        <w:rPr>
          <w:rFonts w:ascii="Arial" w:eastAsia="Times New Roman" w:hAnsi="Arial" w:cs="Arial"/>
          <w:sz w:val="24"/>
          <w:szCs w:val="24"/>
        </w:rPr>
        <w:t xml:space="preserve">En los repositorios de </w:t>
      </w:r>
      <w:proofErr w:type="spellStart"/>
      <w:r w:rsidRPr="00173F4F">
        <w:rPr>
          <w:rFonts w:ascii="Arial" w:eastAsia="Times New Roman" w:hAnsi="Arial" w:cs="Arial"/>
          <w:sz w:val="24"/>
          <w:szCs w:val="24"/>
        </w:rPr>
        <w:t>Raspbian</w:t>
      </w:r>
      <w:proofErr w:type="spellEnd"/>
      <w:r w:rsidRPr="00173F4F">
        <w:rPr>
          <w:rFonts w:ascii="Arial" w:eastAsia="Times New Roman" w:hAnsi="Arial" w:cs="Arial"/>
          <w:sz w:val="24"/>
          <w:szCs w:val="24"/>
        </w:rPr>
        <w:t xml:space="preserve"> </w:t>
      </w:r>
      <w:r>
        <w:rPr>
          <w:rFonts w:ascii="Arial" w:eastAsia="Times New Roman" w:hAnsi="Arial" w:cs="Arial"/>
          <w:sz w:val="24"/>
          <w:szCs w:val="24"/>
        </w:rPr>
        <w:t>se encontró</w:t>
      </w:r>
      <w:r w:rsidRPr="00173F4F">
        <w:rPr>
          <w:rFonts w:ascii="Arial" w:eastAsia="Times New Roman" w:hAnsi="Arial" w:cs="Arial"/>
          <w:sz w:val="24"/>
          <w:szCs w:val="24"/>
        </w:rPr>
        <w:t xml:space="preserve"> una aplicación denominada Motion. La cual </w:t>
      </w:r>
      <w:r>
        <w:rPr>
          <w:rFonts w:ascii="Arial" w:eastAsia="Times New Roman" w:hAnsi="Arial" w:cs="Arial"/>
          <w:sz w:val="24"/>
          <w:szCs w:val="24"/>
        </w:rPr>
        <w:t xml:space="preserve">está orientada a </w:t>
      </w:r>
      <w:r w:rsidRPr="00173F4F">
        <w:rPr>
          <w:rFonts w:ascii="Arial" w:eastAsia="Times New Roman" w:hAnsi="Arial" w:cs="Arial"/>
          <w:sz w:val="24"/>
          <w:szCs w:val="24"/>
        </w:rPr>
        <w:t>videovigilancia a través de cámaras web</w:t>
      </w:r>
      <w:r>
        <w:rPr>
          <w:rFonts w:ascii="Arial" w:eastAsia="Times New Roman" w:hAnsi="Arial" w:cs="Arial"/>
          <w:sz w:val="24"/>
          <w:szCs w:val="24"/>
        </w:rPr>
        <w:t xml:space="preserve">. En el caso del SAR, permitió la captura de imágenes en forma de </w:t>
      </w:r>
      <w:proofErr w:type="spellStart"/>
      <w:r>
        <w:rPr>
          <w:rFonts w:ascii="Arial" w:eastAsia="Times New Roman" w:hAnsi="Arial" w:cs="Arial"/>
          <w:i/>
          <w:sz w:val="24"/>
          <w:szCs w:val="24"/>
        </w:rPr>
        <w:t>streaming</w:t>
      </w:r>
      <w:proofErr w:type="spellEnd"/>
      <w:r>
        <w:rPr>
          <w:rFonts w:ascii="Arial" w:eastAsia="Times New Roman" w:hAnsi="Arial" w:cs="Arial"/>
          <w:sz w:val="24"/>
          <w:szCs w:val="24"/>
        </w:rPr>
        <w:t>.</w:t>
      </w:r>
    </w:p>
    <w:p w14:paraId="3EADEF20" w14:textId="77777777" w:rsidR="00E2490D" w:rsidRPr="004913E9" w:rsidRDefault="00E2490D" w:rsidP="004913E9">
      <w:pPr>
        <w:rPr>
          <w:b/>
        </w:rPr>
      </w:pPr>
    </w:p>
    <w:p w14:paraId="31BB7C96" w14:textId="77777777" w:rsidR="000E2C3A" w:rsidRDefault="000E2C3A" w:rsidP="000E2C3A">
      <w:pPr>
        <w:rPr>
          <w:rFonts w:ascii="Arial" w:hAnsi="Arial" w:cs="Arial"/>
          <w:sz w:val="24"/>
          <w:szCs w:val="24"/>
        </w:rPr>
      </w:pPr>
    </w:p>
    <w:p w14:paraId="20B54930" w14:textId="0F620F43" w:rsidR="00123C44" w:rsidRDefault="007E6F6E" w:rsidP="004913E9">
      <w:pPr>
        <w:rPr>
          <w:rFonts w:ascii="Arial" w:hAnsi="Arial" w:cs="Arial"/>
          <w:sz w:val="24"/>
          <w:szCs w:val="24"/>
        </w:rPr>
      </w:pPr>
      <w:r>
        <w:rPr>
          <w:rFonts w:ascii="Arial" w:hAnsi="Arial" w:cs="Arial"/>
          <w:sz w:val="24"/>
          <w:szCs w:val="24"/>
        </w:rPr>
        <w:t>Dentro de l</w:t>
      </w:r>
      <w:r w:rsidR="00123C44">
        <w:rPr>
          <w:rFonts w:ascii="Arial" w:hAnsi="Arial" w:cs="Arial"/>
          <w:sz w:val="24"/>
          <w:szCs w:val="24"/>
        </w:rPr>
        <w:t>as dificultades afrontadas con Arduino que devinieron en la delegación de funciones a Raspberry encontramos, que las placas</w:t>
      </w:r>
      <w:r w:rsidR="000E2C3A" w:rsidRPr="004913E9">
        <w:rPr>
          <w:rFonts w:ascii="Arial" w:hAnsi="Arial" w:cs="Arial"/>
          <w:sz w:val="24"/>
          <w:szCs w:val="24"/>
        </w:rPr>
        <w:t xml:space="preserve"> </w:t>
      </w:r>
      <w:proofErr w:type="spellStart"/>
      <w:r w:rsidR="00123C44" w:rsidRPr="00123C44">
        <w:rPr>
          <w:rFonts w:ascii="Arial" w:hAnsi="Arial" w:cs="Arial"/>
          <w:sz w:val="24"/>
          <w:szCs w:val="24"/>
        </w:rPr>
        <w:t>es</w:t>
      </w:r>
      <w:r w:rsidR="00123C44">
        <w:rPr>
          <w:rFonts w:ascii="Arial" w:hAnsi="Arial" w:cs="Arial"/>
          <w:sz w:val="24"/>
          <w:szCs w:val="24"/>
        </w:rPr>
        <w:t>an</w:t>
      </w:r>
      <w:proofErr w:type="spellEnd"/>
      <w:r w:rsidR="0064765C" w:rsidRPr="004913E9">
        <w:rPr>
          <w:rFonts w:ascii="Arial" w:hAnsi="Arial" w:cs="Arial"/>
          <w:sz w:val="24"/>
          <w:szCs w:val="24"/>
        </w:rPr>
        <w:t xml:space="preserve"> </w:t>
      </w:r>
      <w:r w:rsidR="008108EA" w:rsidRPr="004913E9">
        <w:rPr>
          <w:rFonts w:ascii="Arial" w:hAnsi="Arial" w:cs="Arial"/>
          <w:sz w:val="24"/>
          <w:szCs w:val="24"/>
        </w:rPr>
        <w:t>orientada</w:t>
      </w:r>
      <w:r w:rsidR="00123C44">
        <w:rPr>
          <w:rFonts w:ascii="Arial" w:hAnsi="Arial" w:cs="Arial"/>
          <w:sz w:val="24"/>
          <w:szCs w:val="24"/>
        </w:rPr>
        <w:t>s</w:t>
      </w:r>
      <w:r w:rsidR="008108EA" w:rsidRPr="004913E9">
        <w:rPr>
          <w:rFonts w:ascii="Arial" w:hAnsi="Arial" w:cs="Arial"/>
          <w:sz w:val="24"/>
          <w:szCs w:val="24"/>
        </w:rPr>
        <w:t xml:space="preserve"> a </w:t>
      </w:r>
      <w:r w:rsidR="0064765C" w:rsidRPr="004913E9">
        <w:rPr>
          <w:rFonts w:ascii="Arial" w:hAnsi="Arial" w:cs="Arial"/>
          <w:sz w:val="24"/>
          <w:szCs w:val="24"/>
        </w:rPr>
        <w:t xml:space="preserve">programas dónde </w:t>
      </w:r>
      <w:r w:rsidR="000E2C3A" w:rsidRPr="004913E9">
        <w:rPr>
          <w:rFonts w:ascii="Arial" w:hAnsi="Arial" w:cs="Arial"/>
          <w:sz w:val="24"/>
          <w:szCs w:val="24"/>
        </w:rPr>
        <w:t xml:space="preserve">existe un único </w:t>
      </w:r>
      <w:r w:rsidR="00E2490D" w:rsidRPr="004913E9">
        <w:rPr>
          <w:rFonts w:ascii="Arial" w:hAnsi="Arial" w:cs="Arial"/>
          <w:sz w:val="24"/>
          <w:szCs w:val="24"/>
        </w:rPr>
        <w:t xml:space="preserve">bucle </w:t>
      </w:r>
      <w:r w:rsidR="000E2C3A" w:rsidRPr="004913E9">
        <w:rPr>
          <w:rFonts w:ascii="Arial" w:hAnsi="Arial" w:cs="Arial"/>
          <w:sz w:val="24"/>
          <w:szCs w:val="24"/>
        </w:rPr>
        <w:t>de ejecución principal</w:t>
      </w:r>
      <w:r w:rsidR="00123C44" w:rsidRPr="004913E9">
        <w:rPr>
          <w:rFonts w:ascii="Arial" w:hAnsi="Arial" w:cs="Arial"/>
          <w:sz w:val="24"/>
          <w:szCs w:val="24"/>
        </w:rPr>
        <w:t>,</w:t>
      </w:r>
      <w:r w:rsidR="00123C44">
        <w:rPr>
          <w:rFonts w:ascii="Arial" w:hAnsi="Arial" w:cs="Arial"/>
          <w:sz w:val="24"/>
          <w:szCs w:val="24"/>
        </w:rPr>
        <w:t xml:space="preserve"> en el caso del control de una </w:t>
      </w:r>
      <w:proofErr w:type="spellStart"/>
      <w:r w:rsidR="00123C44">
        <w:rPr>
          <w:rFonts w:ascii="Arial" w:hAnsi="Arial" w:cs="Arial"/>
          <w:sz w:val="24"/>
          <w:szCs w:val="24"/>
        </w:rPr>
        <w:t>camara</w:t>
      </w:r>
      <w:proofErr w:type="spellEnd"/>
      <w:r w:rsidR="00123C44">
        <w:rPr>
          <w:rFonts w:ascii="Arial" w:hAnsi="Arial" w:cs="Arial"/>
          <w:sz w:val="24"/>
          <w:szCs w:val="24"/>
        </w:rPr>
        <w:t>,</w:t>
      </w:r>
      <w:r w:rsidR="00123C44" w:rsidRPr="004913E9">
        <w:rPr>
          <w:rFonts w:ascii="Arial" w:hAnsi="Arial" w:cs="Arial"/>
          <w:sz w:val="24"/>
          <w:szCs w:val="24"/>
        </w:rPr>
        <w:t xml:space="preserve"> </w:t>
      </w:r>
      <w:r w:rsidR="00123C44">
        <w:rPr>
          <w:rFonts w:ascii="Arial" w:hAnsi="Arial" w:cs="Arial"/>
          <w:sz w:val="24"/>
          <w:szCs w:val="24"/>
        </w:rPr>
        <w:t>n</w:t>
      </w:r>
      <w:r w:rsidR="00123C44" w:rsidRPr="004913E9">
        <w:rPr>
          <w:rFonts w:ascii="Arial" w:hAnsi="Arial" w:cs="Arial"/>
          <w:sz w:val="24"/>
          <w:szCs w:val="24"/>
        </w:rPr>
        <w:t xml:space="preserve">o es suficiente el tiempo de transmisión de imágenes dado el nivel de procesamiento para almacenar bytes en un buffer y </w:t>
      </w:r>
      <w:r w:rsidR="00123C44">
        <w:rPr>
          <w:rFonts w:ascii="Arial" w:hAnsi="Arial" w:cs="Arial"/>
          <w:sz w:val="24"/>
          <w:szCs w:val="24"/>
        </w:rPr>
        <w:t xml:space="preserve">ser </w:t>
      </w:r>
      <w:proofErr w:type="spellStart"/>
      <w:r w:rsidR="00123C44" w:rsidRPr="004913E9">
        <w:rPr>
          <w:rFonts w:ascii="Arial" w:hAnsi="Arial" w:cs="Arial"/>
          <w:sz w:val="24"/>
          <w:szCs w:val="24"/>
        </w:rPr>
        <w:t>retransmit</w:t>
      </w:r>
      <w:r w:rsidR="00123C44">
        <w:rPr>
          <w:rFonts w:ascii="Arial" w:hAnsi="Arial" w:cs="Arial"/>
          <w:sz w:val="24"/>
          <w:szCs w:val="24"/>
        </w:rPr>
        <w:t>d</w:t>
      </w:r>
      <w:r w:rsidR="00123C44" w:rsidRPr="004913E9">
        <w:rPr>
          <w:rFonts w:ascii="Arial" w:hAnsi="Arial" w:cs="Arial"/>
          <w:sz w:val="24"/>
          <w:szCs w:val="24"/>
        </w:rPr>
        <w:t>os</w:t>
      </w:r>
      <w:proofErr w:type="spellEnd"/>
      <w:r w:rsidR="00123C44">
        <w:rPr>
          <w:rFonts w:ascii="Arial" w:hAnsi="Arial" w:cs="Arial"/>
          <w:sz w:val="24"/>
          <w:szCs w:val="24"/>
        </w:rPr>
        <w:t xml:space="preserve">, tanto en </w:t>
      </w:r>
      <w:r w:rsidR="00123C44" w:rsidRPr="004913E9">
        <w:rPr>
          <w:rFonts w:ascii="Arial" w:hAnsi="Arial" w:cs="Arial"/>
          <w:sz w:val="24"/>
          <w:szCs w:val="24"/>
        </w:rPr>
        <w:t>serie (cable)</w:t>
      </w:r>
      <w:r w:rsidR="00123C44">
        <w:rPr>
          <w:rFonts w:ascii="Arial" w:hAnsi="Arial" w:cs="Arial"/>
          <w:sz w:val="24"/>
          <w:szCs w:val="24"/>
        </w:rPr>
        <w:t xml:space="preserve"> como en forma inalámbrica</w:t>
      </w:r>
      <w:r w:rsidR="00B2690F">
        <w:rPr>
          <w:rFonts w:ascii="Arial" w:hAnsi="Arial" w:cs="Arial"/>
          <w:sz w:val="24"/>
          <w:szCs w:val="24"/>
        </w:rPr>
        <w:t xml:space="preserve"> (</w:t>
      </w:r>
      <w:proofErr w:type="spellStart"/>
      <w:r w:rsidR="00B2690F">
        <w:rPr>
          <w:rFonts w:ascii="Arial" w:hAnsi="Arial" w:cs="Arial"/>
          <w:sz w:val="24"/>
          <w:szCs w:val="24"/>
        </w:rPr>
        <w:t>requiriendose</w:t>
      </w:r>
      <w:proofErr w:type="spellEnd"/>
      <w:r w:rsidR="00B2690F">
        <w:rPr>
          <w:rFonts w:ascii="Arial" w:hAnsi="Arial" w:cs="Arial"/>
          <w:sz w:val="24"/>
          <w:szCs w:val="24"/>
        </w:rPr>
        <w:t xml:space="preserve"> </w:t>
      </w:r>
      <w:proofErr w:type="spellStart"/>
      <w:r w:rsidR="00B2690F">
        <w:rPr>
          <w:rFonts w:ascii="Arial" w:hAnsi="Arial" w:cs="Arial"/>
          <w:sz w:val="24"/>
          <w:szCs w:val="24"/>
        </w:rPr>
        <w:t>shields</w:t>
      </w:r>
      <w:proofErr w:type="spellEnd"/>
      <w:r w:rsidR="00B2690F">
        <w:rPr>
          <w:rFonts w:ascii="Arial" w:hAnsi="Arial" w:cs="Arial"/>
          <w:sz w:val="24"/>
          <w:szCs w:val="24"/>
        </w:rPr>
        <w:t xml:space="preserve"> de comunicación)</w:t>
      </w:r>
      <w:r w:rsidR="00123C44">
        <w:rPr>
          <w:rFonts w:ascii="Arial" w:hAnsi="Arial" w:cs="Arial"/>
          <w:sz w:val="24"/>
          <w:szCs w:val="24"/>
        </w:rPr>
        <w:t xml:space="preserve">, </w:t>
      </w:r>
      <w:r w:rsidR="00123C44" w:rsidRPr="004913E9">
        <w:rPr>
          <w:rFonts w:ascii="Arial" w:hAnsi="Arial" w:cs="Arial"/>
          <w:sz w:val="24"/>
          <w:szCs w:val="24"/>
        </w:rPr>
        <w:t xml:space="preserve"> no alcanza</w:t>
      </w:r>
      <w:r w:rsidR="00123C44">
        <w:rPr>
          <w:rFonts w:ascii="Arial" w:hAnsi="Arial" w:cs="Arial"/>
          <w:sz w:val="24"/>
          <w:szCs w:val="24"/>
        </w:rPr>
        <w:t>ndo</w:t>
      </w:r>
      <w:r w:rsidR="00123C44" w:rsidRPr="004913E9">
        <w:rPr>
          <w:rFonts w:ascii="Arial" w:hAnsi="Arial" w:cs="Arial"/>
          <w:sz w:val="24"/>
          <w:szCs w:val="24"/>
        </w:rPr>
        <w:t xml:space="preserve"> los FPS (</w:t>
      </w:r>
      <w:r w:rsidR="00123C44">
        <w:rPr>
          <w:rFonts w:ascii="Arial" w:hAnsi="Arial" w:cs="Arial"/>
          <w:sz w:val="24"/>
          <w:szCs w:val="24"/>
        </w:rPr>
        <w:t>cuadros por segundo</w:t>
      </w:r>
      <w:r w:rsidR="00123C44" w:rsidRPr="004913E9">
        <w:rPr>
          <w:rFonts w:ascii="Arial" w:hAnsi="Arial" w:cs="Arial"/>
          <w:sz w:val="24"/>
          <w:szCs w:val="24"/>
        </w:rPr>
        <w:t xml:space="preserve">) necesarios para una visualización </w:t>
      </w:r>
      <w:r w:rsidR="00123C44">
        <w:rPr>
          <w:rFonts w:ascii="Arial" w:hAnsi="Arial" w:cs="Arial"/>
          <w:sz w:val="24"/>
          <w:szCs w:val="24"/>
        </w:rPr>
        <w:t xml:space="preserve">mínimamente </w:t>
      </w:r>
      <w:r w:rsidR="00123C44" w:rsidRPr="004913E9">
        <w:rPr>
          <w:rFonts w:ascii="Arial" w:hAnsi="Arial" w:cs="Arial"/>
          <w:sz w:val="24"/>
          <w:szCs w:val="24"/>
        </w:rPr>
        <w:t xml:space="preserve">fluida (al menos 10 FPS) </w:t>
      </w:r>
      <w:r w:rsidR="00123C44" w:rsidRPr="004913E9">
        <w:rPr>
          <w:rFonts w:ascii="Arial" w:hAnsi="Arial" w:cs="Arial"/>
          <w:color w:val="FF0000"/>
          <w:sz w:val="24"/>
          <w:szCs w:val="24"/>
          <w:highlight w:val="yellow"/>
        </w:rPr>
        <w:t>ver anexo</w:t>
      </w:r>
      <w:r w:rsidR="00123C44" w:rsidRPr="004913E9">
        <w:rPr>
          <w:rFonts w:ascii="Arial" w:hAnsi="Arial" w:cs="Arial"/>
          <w:sz w:val="24"/>
          <w:szCs w:val="24"/>
        </w:rPr>
        <w:t>.</w:t>
      </w:r>
      <w:r w:rsidR="00123C44">
        <w:rPr>
          <w:rFonts w:ascii="Arial" w:hAnsi="Arial" w:cs="Arial"/>
          <w:sz w:val="24"/>
          <w:szCs w:val="24"/>
        </w:rPr>
        <w:t xml:space="preserve"> Por otro lado, p</w:t>
      </w:r>
      <w:r w:rsidR="000E2C3A" w:rsidRPr="00CA1EDE">
        <w:rPr>
          <w:rFonts w:ascii="Arial" w:hAnsi="Arial" w:cs="Arial"/>
          <w:sz w:val="24"/>
          <w:szCs w:val="24"/>
        </w:rPr>
        <w:t>ara poder almacenar gran cantidad de datos es necesario contar con un módulo para memorias SD.</w:t>
      </w:r>
      <w:r w:rsidR="00123C44">
        <w:rPr>
          <w:rFonts w:ascii="Arial" w:hAnsi="Arial" w:cs="Arial"/>
          <w:sz w:val="24"/>
          <w:szCs w:val="24"/>
        </w:rPr>
        <w:t xml:space="preserve"> Entre otras desventajas de la</w:t>
      </w:r>
      <w:r>
        <w:rPr>
          <w:rFonts w:ascii="Arial" w:hAnsi="Arial" w:cs="Arial"/>
          <w:sz w:val="24"/>
          <w:szCs w:val="24"/>
        </w:rPr>
        <w:t>s</w:t>
      </w:r>
      <w:r w:rsidR="00123C44">
        <w:rPr>
          <w:rFonts w:ascii="Arial" w:hAnsi="Arial" w:cs="Arial"/>
          <w:sz w:val="24"/>
          <w:szCs w:val="24"/>
        </w:rPr>
        <w:t xml:space="preserve"> placa</w:t>
      </w:r>
      <w:r>
        <w:rPr>
          <w:rFonts w:ascii="Arial" w:hAnsi="Arial" w:cs="Arial"/>
          <w:sz w:val="24"/>
          <w:szCs w:val="24"/>
        </w:rPr>
        <w:t>s</w:t>
      </w:r>
      <w:r w:rsidR="00123C44">
        <w:rPr>
          <w:rFonts w:ascii="Arial" w:hAnsi="Arial" w:cs="Arial"/>
          <w:sz w:val="24"/>
          <w:szCs w:val="24"/>
        </w:rPr>
        <w:t xml:space="preserve">, </w:t>
      </w:r>
      <w:r>
        <w:rPr>
          <w:rFonts w:ascii="Arial" w:hAnsi="Arial" w:cs="Arial"/>
          <w:sz w:val="24"/>
          <w:szCs w:val="24"/>
        </w:rPr>
        <w:t>poseen</w:t>
      </w:r>
      <w:r w:rsidR="00123C44">
        <w:rPr>
          <w:rFonts w:ascii="Arial" w:hAnsi="Arial" w:cs="Arial"/>
          <w:sz w:val="24"/>
          <w:szCs w:val="24"/>
        </w:rPr>
        <w:t xml:space="preserve"> </w:t>
      </w:r>
      <w:r w:rsidR="000E2C3A">
        <w:rPr>
          <w:rFonts w:ascii="Arial" w:hAnsi="Arial" w:cs="Arial"/>
          <w:sz w:val="24"/>
          <w:szCs w:val="24"/>
        </w:rPr>
        <w:t>una cantidad limitada de interrupciones por hardware (2 en Arduino Uno y Nano, 6 en el caso de Arduino Mega)</w:t>
      </w:r>
      <w:r w:rsidR="00123C44">
        <w:rPr>
          <w:rFonts w:ascii="Arial" w:hAnsi="Arial" w:cs="Arial"/>
          <w:sz w:val="24"/>
          <w:szCs w:val="24"/>
        </w:rPr>
        <w:t>, resultando en l</w:t>
      </w:r>
      <w:r w:rsidR="000E2C3A">
        <w:rPr>
          <w:rFonts w:ascii="Arial" w:hAnsi="Arial" w:cs="Arial"/>
          <w:sz w:val="24"/>
          <w:szCs w:val="24"/>
        </w:rPr>
        <w:t xml:space="preserve">a detección de nuevo valores en sensores </w:t>
      </w:r>
      <w:r w:rsidR="004913E9">
        <w:rPr>
          <w:rFonts w:ascii="Arial" w:hAnsi="Arial" w:cs="Arial"/>
          <w:sz w:val="24"/>
          <w:szCs w:val="24"/>
        </w:rPr>
        <w:t xml:space="preserve">mediante </w:t>
      </w:r>
      <w:proofErr w:type="spellStart"/>
      <w:r w:rsidR="004913E9">
        <w:rPr>
          <w:rFonts w:ascii="Arial" w:hAnsi="Arial" w:cs="Arial"/>
          <w:sz w:val="24"/>
          <w:szCs w:val="24"/>
        </w:rPr>
        <w:t>pooling</w:t>
      </w:r>
      <w:proofErr w:type="spellEnd"/>
      <w:r w:rsidR="000E2C3A">
        <w:rPr>
          <w:rFonts w:ascii="Arial" w:hAnsi="Arial" w:cs="Arial"/>
          <w:sz w:val="24"/>
          <w:szCs w:val="24"/>
        </w:rPr>
        <w:t xml:space="preserve">. </w:t>
      </w:r>
    </w:p>
    <w:p w14:paraId="65C56F62" w14:textId="7D98E791" w:rsidR="000E2C3A" w:rsidRDefault="000E2C3A" w:rsidP="004913E9">
      <w:pPr>
        <w:rPr>
          <w:rFonts w:ascii="Arial" w:hAnsi="Arial" w:cs="Arial"/>
          <w:sz w:val="24"/>
          <w:szCs w:val="24"/>
        </w:rPr>
      </w:pPr>
    </w:p>
    <w:p w14:paraId="19A54B60" w14:textId="471E8045" w:rsidR="000E2C3A" w:rsidRDefault="007E6F6E" w:rsidP="007E6F6E">
      <w:pPr>
        <w:rPr>
          <w:rFonts w:ascii="Arial" w:hAnsi="Arial" w:cs="Arial"/>
          <w:sz w:val="24"/>
          <w:szCs w:val="24"/>
        </w:rPr>
      </w:pPr>
      <w:r>
        <w:rPr>
          <w:rFonts w:ascii="Arial" w:hAnsi="Arial" w:cs="Arial"/>
          <w:sz w:val="24"/>
          <w:szCs w:val="24"/>
        </w:rPr>
        <w:t>Ante estas limitaciones</w:t>
      </w:r>
      <w:r w:rsidR="000E2C3A">
        <w:rPr>
          <w:rFonts w:ascii="Arial" w:hAnsi="Arial" w:cs="Arial"/>
          <w:sz w:val="24"/>
          <w:szCs w:val="24"/>
        </w:rPr>
        <w:t xml:space="preserve"> Raspberry </w:t>
      </w:r>
      <w:r>
        <w:rPr>
          <w:rFonts w:ascii="Arial" w:hAnsi="Arial" w:cs="Arial"/>
          <w:sz w:val="24"/>
          <w:szCs w:val="24"/>
        </w:rPr>
        <w:t xml:space="preserve">gracias a su hardware y </w:t>
      </w:r>
      <w:r w:rsidR="000E2C3A">
        <w:rPr>
          <w:rFonts w:ascii="Arial" w:hAnsi="Arial" w:cs="Arial"/>
          <w:sz w:val="24"/>
          <w:szCs w:val="24"/>
        </w:rPr>
        <w:t xml:space="preserve">ser un computador que permite la instalación de un sistema operativo, facilitó resolver varias de las </w:t>
      </w:r>
      <w:r w:rsidR="000E2C3A">
        <w:rPr>
          <w:rFonts w:ascii="Arial" w:hAnsi="Arial" w:cs="Arial"/>
          <w:sz w:val="24"/>
          <w:szCs w:val="24"/>
        </w:rPr>
        <w:lastRenderedPageBreak/>
        <w:t>dificultades antes mencionadas</w:t>
      </w:r>
      <w:r>
        <w:rPr>
          <w:rFonts w:ascii="Arial" w:hAnsi="Arial" w:cs="Arial"/>
          <w:sz w:val="24"/>
          <w:szCs w:val="24"/>
        </w:rPr>
        <w:t xml:space="preserve">. Se destacan, por ejemplo, </w:t>
      </w:r>
      <w:r w:rsidR="000E2C3A">
        <w:rPr>
          <w:rFonts w:ascii="Arial" w:hAnsi="Arial" w:cs="Arial"/>
          <w:sz w:val="24"/>
          <w:szCs w:val="24"/>
        </w:rPr>
        <w:t>las capacidades inalámbricas</w:t>
      </w:r>
      <w:r>
        <w:rPr>
          <w:rFonts w:ascii="Arial" w:hAnsi="Arial" w:cs="Arial"/>
          <w:sz w:val="24"/>
          <w:szCs w:val="24"/>
        </w:rPr>
        <w:t xml:space="preserve"> que </w:t>
      </w:r>
      <w:proofErr w:type="gramStart"/>
      <w:r>
        <w:rPr>
          <w:rFonts w:ascii="Arial" w:hAnsi="Arial" w:cs="Arial"/>
          <w:sz w:val="24"/>
          <w:szCs w:val="24"/>
        </w:rPr>
        <w:t xml:space="preserve">permitieron </w:t>
      </w:r>
      <w:r w:rsidR="000E2C3A">
        <w:rPr>
          <w:rFonts w:ascii="Arial" w:hAnsi="Arial" w:cs="Arial"/>
          <w:sz w:val="24"/>
          <w:szCs w:val="24"/>
        </w:rPr>
        <w:t xml:space="preserve"> configurar</w:t>
      </w:r>
      <w:proofErr w:type="gramEnd"/>
      <w:r w:rsidR="005E419A">
        <w:rPr>
          <w:rFonts w:ascii="Arial" w:hAnsi="Arial" w:cs="Arial"/>
          <w:sz w:val="24"/>
          <w:szCs w:val="24"/>
        </w:rPr>
        <w:t xml:space="preserve"> la </w:t>
      </w:r>
      <w:r>
        <w:rPr>
          <w:rFonts w:ascii="Arial" w:hAnsi="Arial" w:cs="Arial"/>
          <w:sz w:val="24"/>
          <w:szCs w:val="24"/>
        </w:rPr>
        <w:t xml:space="preserve">SBC </w:t>
      </w:r>
      <w:r w:rsidR="005E419A">
        <w:rPr>
          <w:rFonts w:ascii="Arial" w:hAnsi="Arial" w:cs="Arial"/>
          <w:sz w:val="24"/>
          <w:szCs w:val="24"/>
        </w:rPr>
        <w:t xml:space="preserve">en modo Access Point (AP, o punto de acceso en español </w:t>
      </w:r>
      <w:r w:rsidR="005E419A" w:rsidRPr="005E419A">
        <w:rPr>
          <w:rFonts w:ascii="Arial" w:hAnsi="Arial" w:cs="Arial"/>
          <w:sz w:val="24"/>
          <w:szCs w:val="24"/>
          <w:highlight w:val="yellow"/>
        </w:rPr>
        <w:t>Glosario</w:t>
      </w:r>
      <w:r w:rsidR="005E419A">
        <w:rPr>
          <w:rFonts w:ascii="Arial" w:hAnsi="Arial" w:cs="Arial"/>
          <w:sz w:val="24"/>
          <w:szCs w:val="24"/>
        </w:rPr>
        <w:t>)</w:t>
      </w:r>
      <w:r w:rsidR="000E2C3A">
        <w:rPr>
          <w:rFonts w:ascii="Arial" w:hAnsi="Arial" w:cs="Arial"/>
          <w:sz w:val="24"/>
          <w:szCs w:val="24"/>
        </w:rPr>
        <w:t xml:space="preserve">. Esto quiere decir, crear una red inalámbrica </w:t>
      </w:r>
      <w:proofErr w:type="spellStart"/>
      <w:r>
        <w:rPr>
          <w:rFonts w:ascii="Arial" w:hAnsi="Arial" w:cs="Arial"/>
          <w:sz w:val="24"/>
          <w:szCs w:val="24"/>
        </w:rPr>
        <w:t>WiFi</w:t>
      </w:r>
      <w:proofErr w:type="spellEnd"/>
      <w:r>
        <w:rPr>
          <w:rFonts w:ascii="Arial" w:hAnsi="Arial" w:cs="Arial"/>
          <w:sz w:val="24"/>
          <w:szCs w:val="24"/>
        </w:rPr>
        <w:t xml:space="preserve"> </w:t>
      </w:r>
      <w:r w:rsidR="000E2C3A">
        <w:rPr>
          <w:rFonts w:ascii="Arial" w:hAnsi="Arial" w:cs="Arial"/>
          <w:sz w:val="24"/>
          <w:szCs w:val="24"/>
        </w:rPr>
        <w:t xml:space="preserve">(con una </w:t>
      </w:r>
      <w:r w:rsidR="00B2690F">
        <w:rPr>
          <w:rFonts w:ascii="Arial" w:hAnsi="Arial" w:cs="Arial"/>
          <w:sz w:val="24"/>
          <w:szCs w:val="24"/>
        </w:rPr>
        <w:t xml:space="preserve">SSID </w:t>
      </w:r>
      <w:r w:rsidR="000E2C3A">
        <w:rPr>
          <w:rFonts w:ascii="Arial" w:hAnsi="Arial" w:cs="Arial"/>
          <w:sz w:val="24"/>
          <w:szCs w:val="24"/>
        </w:rPr>
        <w:t>y contraseña) sin de</w:t>
      </w:r>
      <w:r w:rsidR="005E419A">
        <w:rPr>
          <w:rFonts w:ascii="Arial" w:hAnsi="Arial" w:cs="Arial"/>
          <w:sz w:val="24"/>
          <w:szCs w:val="24"/>
        </w:rPr>
        <w:t xml:space="preserve">pender de ningún dispositivo de red externo (como por ejemplo un </w:t>
      </w:r>
      <w:proofErr w:type="spellStart"/>
      <w:r w:rsidR="005E419A">
        <w:rPr>
          <w:rFonts w:ascii="Arial" w:hAnsi="Arial" w:cs="Arial"/>
          <w:sz w:val="24"/>
          <w:szCs w:val="24"/>
        </w:rPr>
        <w:t>router</w:t>
      </w:r>
      <w:proofErr w:type="spellEnd"/>
      <w:r w:rsidR="005E419A">
        <w:rPr>
          <w:rFonts w:ascii="Arial" w:hAnsi="Arial" w:cs="Arial"/>
          <w:sz w:val="24"/>
          <w:szCs w:val="24"/>
        </w:rPr>
        <w:t xml:space="preserve"> inalámbrico) </w:t>
      </w:r>
      <w:r w:rsidR="000E2C3A">
        <w:rPr>
          <w:rFonts w:ascii="Arial" w:hAnsi="Arial" w:cs="Arial"/>
          <w:sz w:val="24"/>
          <w:szCs w:val="24"/>
        </w:rPr>
        <w:t>y permitiendo la conexión de diversos hosts</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sidR="000E2C3A">
        <w:rPr>
          <w:rFonts w:ascii="Arial" w:hAnsi="Arial" w:cs="Arial"/>
          <w:sz w:val="24"/>
          <w:szCs w:val="24"/>
        </w:rPr>
        <w:t xml:space="preserve">, donde cada uno obtiene su respectiva </w:t>
      </w:r>
      <w:r>
        <w:rPr>
          <w:rFonts w:ascii="Arial" w:hAnsi="Arial" w:cs="Arial"/>
          <w:sz w:val="24"/>
          <w:szCs w:val="24"/>
        </w:rPr>
        <w:t xml:space="preserve">dirección IP </w:t>
      </w:r>
      <w:r w:rsidR="000E2C3A">
        <w:rPr>
          <w:rFonts w:ascii="Arial" w:hAnsi="Arial" w:cs="Arial"/>
          <w:sz w:val="24"/>
          <w:szCs w:val="24"/>
        </w:rPr>
        <w:t xml:space="preserve">por medio de </w:t>
      </w:r>
      <w:r>
        <w:rPr>
          <w:rFonts w:ascii="Arial" w:hAnsi="Arial" w:cs="Arial"/>
          <w:sz w:val="24"/>
          <w:szCs w:val="24"/>
        </w:rPr>
        <w:t>DHCP</w:t>
      </w:r>
      <w:r w:rsidR="000E2C3A">
        <w:rPr>
          <w:rFonts w:ascii="Arial" w:hAnsi="Arial" w:cs="Arial"/>
          <w:sz w:val="24"/>
          <w:szCs w:val="24"/>
        </w:rPr>
        <w:t>.</w:t>
      </w:r>
    </w:p>
    <w:p w14:paraId="754962FC" w14:textId="77777777" w:rsidR="000E2C3A" w:rsidRDefault="000E2C3A" w:rsidP="000E2C3A">
      <w:pPr>
        <w:rPr>
          <w:rFonts w:ascii="Arial" w:hAnsi="Arial" w:cs="Arial"/>
          <w:sz w:val="24"/>
          <w:szCs w:val="24"/>
        </w:rPr>
      </w:pPr>
    </w:p>
    <w:p w14:paraId="66A14AA3" w14:textId="060FA9C2" w:rsidR="000E2C3A" w:rsidRDefault="000E2C3A" w:rsidP="00B2690F">
      <w:pPr>
        <w:rPr>
          <w:rFonts w:ascii="Arial" w:hAnsi="Arial" w:cs="Arial"/>
          <w:sz w:val="24"/>
          <w:szCs w:val="24"/>
        </w:rPr>
      </w:pPr>
      <w:r>
        <w:rPr>
          <w:rFonts w:ascii="Arial" w:hAnsi="Arial" w:cs="Arial"/>
          <w:sz w:val="24"/>
          <w:szCs w:val="24"/>
        </w:rPr>
        <w:t xml:space="preserve">Al </w:t>
      </w:r>
      <w:r w:rsidR="00B2690F">
        <w:rPr>
          <w:rFonts w:ascii="Arial" w:hAnsi="Arial" w:cs="Arial"/>
          <w:sz w:val="24"/>
          <w:szCs w:val="24"/>
        </w:rPr>
        <w:t xml:space="preserve">comienzo del </w:t>
      </w:r>
      <w:r>
        <w:rPr>
          <w:rFonts w:ascii="Arial" w:hAnsi="Arial" w:cs="Arial"/>
          <w:sz w:val="24"/>
          <w:szCs w:val="24"/>
        </w:rPr>
        <w:t xml:space="preserve">desarrollo, y teniendo en cuenta que </w:t>
      </w:r>
      <w:r w:rsidR="00B2690F">
        <w:rPr>
          <w:rFonts w:ascii="Arial" w:hAnsi="Arial" w:cs="Arial"/>
          <w:sz w:val="24"/>
          <w:szCs w:val="24"/>
        </w:rPr>
        <w:t xml:space="preserve">dónde </w:t>
      </w:r>
      <w:proofErr w:type="spellStart"/>
      <w:r w:rsidR="00B2690F">
        <w:rPr>
          <w:rFonts w:ascii="Arial" w:hAnsi="Arial" w:cs="Arial"/>
          <w:sz w:val="24"/>
          <w:szCs w:val="24"/>
        </w:rPr>
        <w:t>incialmente</w:t>
      </w:r>
      <w:proofErr w:type="spellEnd"/>
      <w:r w:rsidR="00B2690F">
        <w:rPr>
          <w:rFonts w:ascii="Arial" w:hAnsi="Arial" w:cs="Arial"/>
          <w:sz w:val="24"/>
          <w:szCs w:val="24"/>
        </w:rPr>
        <w:t xml:space="preserve"> se pensó en</w:t>
      </w:r>
      <w:r>
        <w:rPr>
          <w:rFonts w:ascii="Arial" w:hAnsi="Arial" w:cs="Arial"/>
          <w:sz w:val="24"/>
          <w:szCs w:val="24"/>
        </w:rPr>
        <w:t xml:space="preserve"> trabajar únicamente con la familia Arduino, </w:t>
      </w:r>
      <w:r w:rsidR="00B2690F">
        <w:rPr>
          <w:rFonts w:ascii="Arial" w:hAnsi="Arial" w:cs="Arial"/>
          <w:sz w:val="24"/>
          <w:szCs w:val="24"/>
        </w:rPr>
        <w:t xml:space="preserve">se había pensado en </w:t>
      </w:r>
      <w:r>
        <w:rPr>
          <w:rFonts w:ascii="Arial" w:hAnsi="Arial" w:cs="Arial"/>
          <w:sz w:val="24"/>
          <w:szCs w:val="24"/>
        </w:rPr>
        <w:t xml:space="preserve">diseñar una aplicación móvil nativa. Dado que la única comunicación que existía entre un posible cliente y el SAR era por datos </w:t>
      </w:r>
      <w:r w:rsidRPr="005C7821">
        <w:rPr>
          <w:rFonts w:ascii="Arial" w:hAnsi="Arial" w:cs="Arial"/>
          <w:i/>
          <w:sz w:val="24"/>
          <w:szCs w:val="24"/>
        </w:rPr>
        <w:t>raw</w:t>
      </w:r>
      <w:r w:rsidR="005E419A">
        <w:rPr>
          <w:rFonts w:ascii="Arial" w:hAnsi="Arial" w:cs="Arial"/>
          <w:i/>
          <w:sz w:val="24"/>
          <w:szCs w:val="24"/>
        </w:rPr>
        <w:t xml:space="preserve"> (</w:t>
      </w:r>
      <w:r w:rsidR="005E419A" w:rsidRPr="005E419A">
        <w:rPr>
          <w:rFonts w:ascii="Arial" w:hAnsi="Arial" w:cs="Arial"/>
          <w:i/>
          <w:sz w:val="24"/>
          <w:szCs w:val="24"/>
          <w:highlight w:val="yellow"/>
        </w:rPr>
        <w:t>Glosario</w:t>
      </w:r>
      <w:r w:rsidR="005E419A">
        <w:rPr>
          <w:rFonts w:ascii="Arial" w:hAnsi="Arial" w:cs="Arial"/>
          <w:i/>
          <w:sz w:val="24"/>
          <w:szCs w:val="24"/>
        </w:rPr>
        <w:t>)</w:t>
      </w:r>
      <w:r>
        <w:rPr>
          <w:rFonts w:ascii="Arial" w:hAnsi="Arial" w:cs="Arial"/>
          <w:sz w:val="24"/>
          <w:szCs w:val="24"/>
        </w:rPr>
        <w:t xml:space="preserve"> enviados por bluetooth o wifi</w:t>
      </w:r>
      <w:r w:rsidR="00B2690F">
        <w:rPr>
          <w:rFonts w:ascii="Arial" w:hAnsi="Arial" w:cs="Arial"/>
          <w:sz w:val="24"/>
          <w:szCs w:val="24"/>
        </w:rPr>
        <w:t xml:space="preserve"> (el compendio de </w:t>
      </w:r>
      <w:proofErr w:type="spellStart"/>
      <w:r w:rsidR="00B2690F">
        <w:rPr>
          <w:rFonts w:ascii="Arial" w:hAnsi="Arial" w:cs="Arial"/>
          <w:sz w:val="24"/>
          <w:szCs w:val="24"/>
        </w:rPr>
        <w:t>tecnlogías</w:t>
      </w:r>
      <w:proofErr w:type="spellEnd"/>
      <w:r w:rsidR="00B2690F">
        <w:rPr>
          <w:rFonts w:ascii="Arial" w:hAnsi="Arial" w:cs="Arial"/>
          <w:sz w:val="24"/>
          <w:szCs w:val="24"/>
        </w:rPr>
        <w:t xml:space="preserve"> relacionadas con esta App, se abordaron en e</w:t>
      </w:r>
      <w:r>
        <w:rPr>
          <w:rFonts w:ascii="Arial" w:hAnsi="Arial" w:cs="Arial"/>
          <w:sz w:val="24"/>
          <w:szCs w:val="24"/>
        </w:rPr>
        <w:t xml:space="preserv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w:t>
      </w:r>
      <w:r w:rsidR="00B2690F">
        <w:rPr>
          <w:rFonts w:ascii="Arial" w:hAnsi="Arial" w:cs="Arial"/>
          <w:sz w:val="24"/>
          <w:szCs w:val="24"/>
        </w:rPr>
        <w:t>; pero</w:t>
      </w:r>
      <w:r>
        <w:rPr>
          <w:rFonts w:ascii="Arial" w:hAnsi="Arial" w:cs="Arial"/>
          <w:sz w:val="24"/>
          <w:szCs w:val="24"/>
        </w:rPr>
        <w:t xml:space="preserve"> al </w:t>
      </w:r>
      <w:r w:rsidR="00B2690F">
        <w:rPr>
          <w:rFonts w:ascii="Arial" w:hAnsi="Arial" w:cs="Arial"/>
          <w:sz w:val="24"/>
          <w:szCs w:val="24"/>
        </w:rPr>
        <w:t xml:space="preserve">mejorarse </w:t>
      </w:r>
      <w:r>
        <w:rPr>
          <w:rFonts w:ascii="Arial" w:hAnsi="Arial" w:cs="Arial"/>
          <w:sz w:val="24"/>
          <w:szCs w:val="24"/>
        </w:rPr>
        <w:t>las prestaciones hardware y tener un sistema operativo, se decidió cambiar la arquitectura del software del SAR.</w:t>
      </w:r>
    </w:p>
    <w:p w14:paraId="54B93B43" w14:textId="77777777" w:rsidR="000E2C3A" w:rsidRDefault="000E2C3A" w:rsidP="000E2C3A">
      <w:pPr>
        <w:rPr>
          <w:rFonts w:ascii="Arial" w:hAnsi="Arial" w:cs="Arial"/>
          <w:sz w:val="24"/>
          <w:szCs w:val="24"/>
        </w:rPr>
      </w:pPr>
    </w:p>
    <w:p w14:paraId="61235054" w14:textId="5E516968" w:rsidR="000E2C3A" w:rsidRDefault="000E2C3A" w:rsidP="000E2C3A">
      <w:pPr>
        <w:rPr>
          <w:rFonts w:ascii="Arial" w:hAnsi="Arial" w:cs="Arial"/>
          <w:sz w:val="24"/>
          <w:szCs w:val="24"/>
        </w:rPr>
      </w:pPr>
      <w:r>
        <w:rPr>
          <w:rFonts w:ascii="Arial" w:hAnsi="Arial" w:cs="Arial"/>
          <w:sz w:val="24"/>
          <w:szCs w:val="24"/>
        </w:rPr>
        <w:t xml:space="preserve">Esta nueva arquitectura genero un cambio en la aplicación, o sea, se pasó del desarrollo de una app nativa, para Android, a una app </w:t>
      </w:r>
      <w:r w:rsidR="00B2690F">
        <w:rPr>
          <w:rFonts w:ascii="Arial" w:hAnsi="Arial" w:cs="Arial"/>
          <w:sz w:val="24"/>
          <w:szCs w:val="24"/>
        </w:rPr>
        <w:t xml:space="preserve">Web, </w:t>
      </w:r>
      <w:proofErr w:type="spellStart"/>
      <w:r w:rsidR="00B2690F">
        <w:rPr>
          <w:rFonts w:ascii="Arial" w:hAnsi="Arial" w:cs="Arial"/>
          <w:sz w:val="24"/>
          <w:szCs w:val="24"/>
        </w:rPr>
        <w:t>premitiendo</w:t>
      </w:r>
      <w:proofErr w:type="spellEnd"/>
      <w:r>
        <w:rPr>
          <w:rFonts w:ascii="Arial" w:hAnsi="Arial" w:cs="Arial"/>
          <w:sz w:val="24"/>
          <w:szCs w:val="24"/>
        </w:rPr>
        <w:t xml:space="preserve"> crear una única aplicación que puede ser consumida por distintos dispositivos que accedan a la red </w:t>
      </w:r>
      <w:r w:rsidR="00B2690F">
        <w:rPr>
          <w:rFonts w:ascii="Arial" w:hAnsi="Arial" w:cs="Arial"/>
          <w:sz w:val="24"/>
          <w:szCs w:val="24"/>
        </w:rPr>
        <w:t xml:space="preserve">LAN </w:t>
      </w:r>
      <w:r w:rsidR="005E419A">
        <w:rPr>
          <w:rFonts w:ascii="Arial" w:hAnsi="Arial" w:cs="Arial"/>
          <w:sz w:val="24"/>
          <w:szCs w:val="24"/>
        </w:rPr>
        <w:t>(</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del SAR.</w:t>
      </w:r>
    </w:p>
    <w:p w14:paraId="22CDA24D" w14:textId="77777777" w:rsidR="000E2C3A" w:rsidRDefault="000E2C3A" w:rsidP="000E2C3A">
      <w:pPr>
        <w:rPr>
          <w:rFonts w:ascii="Arial" w:hAnsi="Arial" w:cs="Arial"/>
          <w:sz w:val="24"/>
          <w:szCs w:val="24"/>
        </w:rPr>
      </w:pPr>
    </w:p>
    <w:p w14:paraId="45D81A25" w14:textId="77777777"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14:paraId="0E6FE3CC" w14:textId="77777777" w:rsidR="000E2C3A" w:rsidRDefault="000E2C3A" w:rsidP="000E2C3A">
      <w:pPr>
        <w:rPr>
          <w:rFonts w:ascii="Arial" w:hAnsi="Arial" w:cs="Arial"/>
          <w:sz w:val="24"/>
          <w:szCs w:val="24"/>
        </w:rPr>
      </w:pPr>
    </w:p>
    <w:p w14:paraId="7582C13A"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14:paraId="343BD026" w14:textId="4191DAE0"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 xml:space="preserve">Tener una interfaz de comunicación </w:t>
      </w:r>
      <w:r w:rsidR="004913E9">
        <w:rPr>
          <w:rFonts w:ascii="Arial" w:hAnsi="Arial" w:cs="Arial"/>
          <w:sz w:val="24"/>
          <w:szCs w:val="24"/>
        </w:rPr>
        <w:t>sencilla con</w:t>
      </w:r>
      <w:r>
        <w:rPr>
          <w:rFonts w:ascii="Arial" w:hAnsi="Arial" w:cs="Arial"/>
          <w:sz w:val="24"/>
          <w:szCs w:val="24"/>
        </w:rPr>
        <w:t xml:space="preserve"> el servidor.</w:t>
      </w:r>
    </w:p>
    <w:p w14:paraId="75AD01DE" w14:textId="77777777"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14:paraId="0C52B041" w14:textId="70E4B045" w:rsidR="000E2C3A" w:rsidRDefault="000E2C3A" w:rsidP="004913E9">
      <w:pPr>
        <w:pStyle w:val="Prrafodelista"/>
        <w:numPr>
          <w:ilvl w:val="0"/>
          <w:numId w:val="5"/>
        </w:numPr>
      </w:pPr>
      <w:r>
        <w:rPr>
          <w:rFonts w:ascii="Arial" w:eastAsia="Times New Roman" w:hAnsi="Arial" w:cs="Arial"/>
          <w:sz w:val="24"/>
          <w:szCs w:val="24"/>
        </w:rPr>
        <w:t xml:space="preserve">Diseñar una app, utilizando herramientas de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para el renderizado en el cliente</w:t>
      </w:r>
      <w:r w:rsidR="00B2690F">
        <w:rPr>
          <w:rFonts w:ascii="Arial" w:eastAsia="Times New Roman" w:hAnsi="Arial" w:cs="Arial"/>
          <w:sz w:val="24"/>
          <w:szCs w:val="24"/>
        </w:rPr>
        <w:t xml:space="preserve">, para una mejor experiencia de usuario, basada en </w:t>
      </w:r>
      <w:proofErr w:type="spellStart"/>
      <w:r w:rsidR="00B2690F">
        <w:rPr>
          <w:rFonts w:ascii="Arial" w:eastAsia="Times New Roman" w:hAnsi="Arial" w:cs="Arial"/>
          <w:sz w:val="24"/>
          <w:szCs w:val="24"/>
        </w:rPr>
        <w:t>requierimientos</w:t>
      </w:r>
      <w:proofErr w:type="spellEnd"/>
      <w:r>
        <w:rPr>
          <w:rFonts w:ascii="Arial" w:eastAsia="Times New Roman" w:hAnsi="Arial" w:cs="Arial"/>
          <w:sz w:val="24"/>
          <w:szCs w:val="24"/>
        </w:rPr>
        <w:t xml:space="preserve"> </w:t>
      </w:r>
      <w:r w:rsidR="00B2690F">
        <w:rPr>
          <w:rFonts w:ascii="Arial" w:eastAsia="Times New Roman" w:hAnsi="Arial" w:cs="Arial"/>
          <w:sz w:val="24"/>
          <w:szCs w:val="24"/>
        </w:rPr>
        <w:t xml:space="preserve">HTTP </w:t>
      </w:r>
      <w:r>
        <w:rPr>
          <w:rFonts w:ascii="Arial" w:eastAsia="Times New Roman" w:hAnsi="Arial" w:cs="Arial"/>
          <w:sz w:val="24"/>
          <w:szCs w:val="24"/>
        </w:rPr>
        <w:t>para la comunicación con el servidor.</w:t>
      </w:r>
    </w:p>
    <w:p w14:paraId="5B40716C"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Tanto </w:t>
      </w:r>
      <w:proofErr w:type="spellStart"/>
      <w:r>
        <w:rPr>
          <w:rFonts w:ascii="Arial" w:eastAsia="Times New Roman" w:hAnsi="Arial" w:cs="Arial"/>
          <w:sz w:val="24"/>
          <w:szCs w:val="24"/>
        </w:rPr>
        <w:t>Cordova</w:t>
      </w:r>
      <w:proofErr w:type="spellEnd"/>
      <w:r>
        <w:rPr>
          <w:rFonts w:ascii="Arial" w:eastAsia="Times New Roman" w:hAnsi="Arial" w:cs="Arial"/>
          <w:sz w:val="24"/>
          <w:szCs w:val="24"/>
        </w:rPr>
        <w:t xml:space="preserve"> como </w:t>
      </w:r>
      <w:proofErr w:type="spellStart"/>
      <w:r>
        <w:rPr>
          <w:rFonts w:ascii="Arial" w:eastAsia="Times New Roman" w:hAnsi="Arial" w:cs="Arial"/>
          <w:sz w:val="24"/>
          <w:szCs w:val="24"/>
        </w:rPr>
        <w:t>IntelXDK</w:t>
      </w:r>
      <w:proofErr w:type="spellEnd"/>
      <w:r>
        <w:rPr>
          <w:rFonts w:ascii="Arial" w:eastAsia="Times New Roman" w:hAnsi="Arial" w:cs="Arial"/>
          <w:sz w:val="24"/>
          <w:szCs w:val="24"/>
        </w:rPr>
        <w:t xml:space="preserve"> fueron descartadas dado que se prefirió un grupo de herramientas, compatibles entre ella, y estables (</w:t>
      </w:r>
      <w:proofErr w:type="spellStart"/>
      <w:r>
        <w:rPr>
          <w:rFonts w:ascii="Arial" w:eastAsia="Times New Roman" w:hAnsi="Arial" w:cs="Arial"/>
          <w:sz w:val="24"/>
          <w:szCs w:val="24"/>
        </w:rPr>
        <w:t>stack</w:t>
      </w:r>
      <w:proofErr w:type="spellEnd"/>
      <w:r>
        <w:rPr>
          <w:rFonts w:ascii="Arial" w:eastAsia="Times New Roman" w:hAnsi="Arial" w:cs="Arial"/>
          <w:sz w:val="24"/>
          <w:szCs w:val="24"/>
        </w:rPr>
        <w:t xml:space="preserve"> de desarrollo de software).</w:t>
      </w:r>
    </w:p>
    <w:p w14:paraId="524C24D5" w14:textId="77777777" w:rsidR="000E2C3A" w:rsidRDefault="000E2C3A" w:rsidP="000E2C3A">
      <w:pPr>
        <w:rPr>
          <w:rFonts w:ascii="Arial" w:eastAsia="Times New Roman" w:hAnsi="Arial" w:cs="Arial"/>
          <w:sz w:val="24"/>
          <w:szCs w:val="24"/>
        </w:rPr>
      </w:pPr>
    </w:p>
    <w:p w14:paraId="4E2DEF19" w14:textId="777A1F90"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Por otro lado, se </w:t>
      </w:r>
      <w:r w:rsidR="00F629F0">
        <w:rPr>
          <w:rFonts w:ascii="Arial" w:eastAsia="Times New Roman" w:hAnsi="Arial" w:cs="Arial"/>
          <w:sz w:val="24"/>
          <w:szCs w:val="24"/>
        </w:rPr>
        <w:t>trató</w:t>
      </w:r>
      <w:r>
        <w:rPr>
          <w:rFonts w:ascii="Arial" w:eastAsia="Times New Roman" w:hAnsi="Arial" w:cs="Arial"/>
          <w:sz w:val="24"/>
          <w:szCs w:val="24"/>
        </w:rPr>
        <w:t xml:space="preserve"> de incursionar en </w:t>
      </w:r>
      <w:proofErr w:type="spellStart"/>
      <w:r>
        <w:rPr>
          <w:rFonts w:ascii="Arial" w:eastAsia="Times New Roman" w:hAnsi="Arial" w:cs="Arial"/>
          <w:sz w:val="24"/>
          <w:szCs w:val="24"/>
        </w:rPr>
        <w:t>Meteor</w:t>
      </w:r>
      <w:proofErr w:type="spellEnd"/>
      <w:r>
        <w:rPr>
          <w:rFonts w:ascii="Arial" w:eastAsia="Times New Roman" w:hAnsi="Arial" w:cs="Arial"/>
          <w:sz w:val="24"/>
          <w:szCs w:val="24"/>
        </w:rPr>
        <w:t xml:space="preserve">, realizando aplicaciones sobre arquitecturas Intel x86/x64. Se diseño un prototipo funcional de la aplicación, pero al migrar la misma a la arquitectura ARM (Raspberry Pi) </w:t>
      </w:r>
      <w:r w:rsidR="009A72A2">
        <w:rPr>
          <w:rFonts w:ascii="Arial" w:eastAsia="Times New Roman" w:hAnsi="Arial" w:cs="Arial"/>
          <w:sz w:val="24"/>
          <w:szCs w:val="24"/>
        </w:rPr>
        <w:t xml:space="preserve">se encontraron </w:t>
      </w:r>
      <w:r>
        <w:rPr>
          <w:rFonts w:ascii="Arial" w:eastAsia="Times New Roman" w:hAnsi="Arial" w:cs="Arial"/>
          <w:sz w:val="24"/>
          <w:szCs w:val="24"/>
        </w:rPr>
        <w:t xml:space="preserve">inconvenientes dado que este </w:t>
      </w:r>
      <w:proofErr w:type="spellStart"/>
      <w:r>
        <w:rPr>
          <w:rFonts w:ascii="Arial" w:eastAsia="Times New Roman" w:hAnsi="Arial" w:cs="Arial"/>
          <w:sz w:val="24"/>
          <w:szCs w:val="24"/>
        </w:rPr>
        <w:t>framework</w:t>
      </w:r>
      <w:proofErr w:type="spellEnd"/>
      <w:r>
        <w:rPr>
          <w:rFonts w:ascii="Arial" w:eastAsia="Times New Roman" w:hAnsi="Arial" w:cs="Arial"/>
          <w:sz w:val="24"/>
          <w:szCs w:val="24"/>
        </w:rPr>
        <w:t xml:space="preserve"> no se encontraba soportado oficialmente para esta arquitectura. </w:t>
      </w:r>
      <w:r w:rsidR="009A72A2">
        <w:rPr>
          <w:rFonts w:ascii="Arial" w:eastAsia="Times New Roman" w:hAnsi="Arial" w:cs="Arial"/>
          <w:sz w:val="24"/>
          <w:szCs w:val="24"/>
        </w:rPr>
        <w:t xml:space="preserve">Existe </w:t>
      </w:r>
      <w:r>
        <w:rPr>
          <w:rFonts w:ascii="Arial" w:eastAsia="Times New Roman" w:hAnsi="Arial" w:cs="Arial"/>
          <w:sz w:val="24"/>
          <w:szCs w:val="24"/>
        </w:rPr>
        <w:t xml:space="preserve">un </w:t>
      </w:r>
      <w:proofErr w:type="spellStart"/>
      <w:r w:rsidRPr="004913E9">
        <w:rPr>
          <w:rFonts w:ascii="Arial" w:eastAsia="Times New Roman" w:hAnsi="Arial" w:cs="Arial"/>
          <w:i/>
          <w:sz w:val="24"/>
          <w:szCs w:val="24"/>
        </w:rPr>
        <w:t>fork</w:t>
      </w:r>
      <w:proofErr w:type="spellEnd"/>
      <w:r>
        <w:rPr>
          <w:rFonts w:ascii="Arial" w:eastAsia="Times New Roman" w:hAnsi="Arial" w:cs="Arial"/>
          <w:sz w:val="24"/>
          <w:szCs w:val="24"/>
        </w:rPr>
        <w:t>, pero no</w:t>
      </w:r>
      <w:r w:rsidR="009A72A2">
        <w:rPr>
          <w:rFonts w:ascii="Arial" w:eastAsia="Times New Roman" w:hAnsi="Arial" w:cs="Arial"/>
          <w:sz w:val="24"/>
          <w:szCs w:val="24"/>
        </w:rPr>
        <w:t xml:space="preserve"> se</w:t>
      </w:r>
      <w:r>
        <w:rPr>
          <w:rFonts w:ascii="Arial" w:eastAsia="Times New Roman" w:hAnsi="Arial" w:cs="Arial"/>
          <w:sz w:val="24"/>
          <w:szCs w:val="24"/>
        </w:rPr>
        <w:t xml:space="preserve"> </w:t>
      </w:r>
      <w:r w:rsidR="009A72A2">
        <w:rPr>
          <w:rFonts w:ascii="Arial" w:eastAsia="Times New Roman" w:hAnsi="Arial" w:cs="Arial"/>
          <w:sz w:val="24"/>
          <w:szCs w:val="24"/>
        </w:rPr>
        <w:t xml:space="preserve">tuvo </w:t>
      </w:r>
      <w:r>
        <w:rPr>
          <w:rFonts w:ascii="Arial" w:eastAsia="Times New Roman" w:hAnsi="Arial" w:cs="Arial"/>
          <w:sz w:val="24"/>
          <w:szCs w:val="24"/>
        </w:rPr>
        <w:t>éxito en la integración de las tecnologías.</w:t>
      </w:r>
    </w:p>
    <w:p w14:paraId="533A6540" w14:textId="77777777" w:rsidR="000E2C3A" w:rsidRDefault="000E2C3A" w:rsidP="000E2C3A">
      <w:pPr>
        <w:rPr>
          <w:rFonts w:ascii="Arial" w:eastAsia="Times New Roman" w:hAnsi="Arial" w:cs="Arial"/>
          <w:sz w:val="24"/>
          <w:szCs w:val="24"/>
        </w:rPr>
      </w:pPr>
    </w:p>
    <w:p w14:paraId="789DD52A" w14:textId="02B17F2A" w:rsidR="000E2C3A" w:rsidRPr="004854D0" w:rsidRDefault="009A72A2" w:rsidP="000E2C3A">
      <w:pPr>
        <w:rPr>
          <w:rFonts w:ascii="Arial" w:eastAsia="Times New Roman" w:hAnsi="Arial" w:cs="Arial"/>
          <w:sz w:val="24"/>
          <w:szCs w:val="24"/>
        </w:rPr>
      </w:pPr>
      <w:r>
        <w:rPr>
          <w:rFonts w:ascii="Arial" w:eastAsia="Times New Roman" w:hAnsi="Arial" w:cs="Arial"/>
          <w:sz w:val="24"/>
          <w:szCs w:val="24"/>
        </w:rPr>
        <w:t xml:space="preserve">Finalmente se </w:t>
      </w:r>
      <w:r w:rsidR="000E2C3A">
        <w:rPr>
          <w:rFonts w:ascii="Arial" w:eastAsia="Times New Roman" w:hAnsi="Arial" w:cs="Arial"/>
          <w:sz w:val="24"/>
          <w:szCs w:val="24"/>
        </w:rPr>
        <w:t>seleccion</w:t>
      </w:r>
      <w:r>
        <w:rPr>
          <w:rFonts w:ascii="Arial" w:eastAsia="Times New Roman" w:hAnsi="Arial" w:cs="Arial"/>
          <w:sz w:val="24"/>
          <w:szCs w:val="24"/>
        </w:rPr>
        <w:t>ó</w:t>
      </w:r>
      <w:r w:rsidR="000E2C3A">
        <w:rPr>
          <w:rFonts w:ascii="Arial" w:eastAsia="Times New Roman" w:hAnsi="Arial" w:cs="Arial"/>
          <w:sz w:val="24"/>
          <w:szCs w:val="24"/>
        </w:rPr>
        <w:t xml:space="preserve"> el </w:t>
      </w:r>
      <w:proofErr w:type="spellStart"/>
      <w:r w:rsidR="000E2C3A">
        <w:rPr>
          <w:rFonts w:ascii="Arial" w:eastAsia="Times New Roman" w:hAnsi="Arial" w:cs="Arial"/>
          <w:sz w:val="24"/>
          <w:szCs w:val="24"/>
        </w:rPr>
        <w:t>stack</w:t>
      </w:r>
      <w:proofErr w:type="spellEnd"/>
      <w:r w:rsidR="000E2C3A">
        <w:rPr>
          <w:rFonts w:ascii="Arial" w:eastAsia="Times New Roman" w:hAnsi="Arial" w:cs="Arial"/>
          <w:sz w:val="24"/>
          <w:szCs w:val="24"/>
        </w:rPr>
        <w:t xml:space="preserve"> MEAN el cual resultó ser compatible con el desarrollo avanzado hasta el momento, hecho con </w:t>
      </w:r>
      <w:proofErr w:type="spellStart"/>
      <w:r w:rsidR="000E2C3A">
        <w:rPr>
          <w:rFonts w:ascii="Arial" w:eastAsia="Times New Roman" w:hAnsi="Arial" w:cs="Arial"/>
          <w:sz w:val="24"/>
          <w:szCs w:val="24"/>
        </w:rPr>
        <w:t>Meteo</w:t>
      </w:r>
      <w:r>
        <w:rPr>
          <w:rFonts w:ascii="Arial" w:eastAsia="Times New Roman" w:hAnsi="Arial" w:cs="Arial"/>
          <w:sz w:val="24"/>
          <w:szCs w:val="24"/>
        </w:rPr>
        <w:t>r</w:t>
      </w:r>
      <w:proofErr w:type="spellEnd"/>
      <w:r>
        <w:rPr>
          <w:rFonts w:ascii="Arial" w:eastAsia="Times New Roman" w:hAnsi="Arial" w:cs="Arial"/>
          <w:sz w:val="24"/>
          <w:szCs w:val="24"/>
        </w:rPr>
        <w:t xml:space="preserve"> (</w:t>
      </w:r>
      <w:r w:rsidR="000E2C3A" w:rsidRPr="004854D0">
        <w:rPr>
          <w:rFonts w:ascii="Arial" w:eastAsia="Times New Roman" w:hAnsi="Arial" w:cs="Arial"/>
          <w:sz w:val="24"/>
          <w:szCs w:val="24"/>
        </w:rPr>
        <w:t xml:space="preserve">MEAN </w:t>
      </w:r>
      <w:r>
        <w:rPr>
          <w:rFonts w:ascii="Arial" w:eastAsia="Times New Roman" w:hAnsi="Arial" w:cs="Arial"/>
          <w:sz w:val="24"/>
          <w:szCs w:val="24"/>
        </w:rPr>
        <w:t>se encuentra detallado en el</w:t>
      </w:r>
      <w:r w:rsidR="000E2C3A" w:rsidRPr="004854D0">
        <w:rPr>
          <w:rFonts w:ascii="Arial" w:eastAsia="Times New Roman" w:hAnsi="Arial" w:cs="Arial"/>
          <w:sz w:val="24"/>
          <w:szCs w:val="24"/>
        </w:rPr>
        <w:t xml:space="preserve"> </w:t>
      </w:r>
      <w:r w:rsidR="000E2C3A">
        <w:rPr>
          <w:rFonts w:ascii="Arial" w:eastAsia="Times New Roman" w:hAnsi="Arial" w:cs="Arial"/>
          <w:sz w:val="24"/>
          <w:szCs w:val="24"/>
        </w:rPr>
        <w:fldChar w:fldCharType="begin"/>
      </w:r>
      <w:r w:rsidR="000E2C3A" w:rsidRPr="004854D0">
        <w:rPr>
          <w:rFonts w:ascii="Arial" w:eastAsia="Times New Roman" w:hAnsi="Arial" w:cs="Arial"/>
          <w:sz w:val="24"/>
          <w:szCs w:val="24"/>
        </w:rPr>
        <w:instrText xml:space="preserve"> REF _Ref504150374 \h  \* MERGEFORMAT </w:instrText>
      </w:r>
      <w:r w:rsidR="000E2C3A">
        <w:rPr>
          <w:rFonts w:ascii="Arial" w:eastAsia="Times New Roman" w:hAnsi="Arial" w:cs="Arial"/>
          <w:sz w:val="24"/>
          <w:szCs w:val="24"/>
        </w:rPr>
      </w:r>
      <w:r w:rsidR="000E2C3A">
        <w:rPr>
          <w:rFonts w:ascii="Arial" w:eastAsia="Times New Roman" w:hAnsi="Arial" w:cs="Arial"/>
          <w:sz w:val="24"/>
          <w:szCs w:val="24"/>
        </w:rPr>
        <w:fldChar w:fldCharType="separate"/>
      </w:r>
      <w:r w:rsidR="000E2C3A" w:rsidRPr="007D29A3">
        <w:rPr>
          <w:rFonts w:ascii="Arial" w:eastAsia="Times New Roman" w:hAnsi="Arial" w:cs="Arial"/>
          <w:sz w:val="24"/>
          <w:szCs w:val="24"/>
        </w:rPr>
        <w:t xml:space="preserve">Capítulo 6 – </w:t>
      </w:r>
      <w:proofErr w:type="spellStart"/>
      <w:r w:rsidR="000E2C3A" w:rsidRPr="007D29A3">
        <w:rPr>
          <w:rFonts w:ascii="Arial" w:eastAsia="Times New Roman" w:hAnsi="Arial" w:cs="Arial"/>
          <w:sz w:val="24"/>
          <w:szCs w:val="24"/>
        </w:rPr>
        <w:t>Stack</w:t>
      </w:r>
      <w:proofErr w:type="spellEnd"/>
      <w:r w:rsidR="000E2C3A" w:rsidRPr="007D29A3">
        <w:rPr>
          <w:rFonts w:ascii="Arial" w:eastAsia="Times New Roman" w:hAnsi="Arial" w:cs="Arial"/>
          <w:sz w:val="24"/>
          <w:szCs w:val="24"/>
        </w:rPr>
        <w:t xml:space="preserve"> MEAN</w:t>
      </w:r>
      <w:r w:rsidR="000E2C3A">
        <w:rPr>
          <w:rFonts w:ascii="Arial" w:eastAsia="Times New Roman" w:hAnsi="Arial" w:cs="Arial"/>
          <w:sz w:val="24"/>
          <w:szCs w:val="24"/>
        </w:rPr>
        <w:fldChar w:fldCharType="end"/>
      </w:r>
      <w:r w:rsidR="000E2C3A" w:rsidRPr="004854D0">
        <w:rPr>
          <w:rFonts w:ascii="Arial" w:eastAsia="Times New Roman" w:hAnsi="Arial" w:cs="Arial"/>
          <w:sz w:val="24"/>
          <w:szCs w:val="24"/>
        </w:rPr>
        <w:t>)</w:t>
      </w:r>
      <w:r w:rsidR="000E2C3A">
        <w:rPr>
          <w:rFonts w:ascii="Arial" w:eastAsia="Times New Roman" w:hAnsi="Arial" w:cs="Arial"/>
          <w:sz w:val="24"/>
          <w:szCs w:val="24"/>
        </w:rPr>
        <w:t xml:space="preserve">. La migración de la aplicación tanto </w:t>
      </w:r>
      <w:proofErr w:type="spellStart"/>
      <w:r w:rsidR="000E2C3A" w:rsidRPr="006426B9">
        <w:rPr>
          <w:rFonts w:ascii="Arial" w:eastAsia="Times New Roman" w:hAnsi="Arial" w:cs="Arial"/>
          <w:i/>
          <w:sz w:val="24"/>
          <w:szCs w:val="24"/>
        </w:rPr>
        <w:t>frontend</w:t>
      </w:r>
      <w:proofErr w:type="spellEnd"/>
      <w:r w:rsidR="000E2C3A">
        <w:rPr>
          <w:rFonts w:ascii="Arial" w:eastAsia="Times New Roman" w:hAnsi="Arial" w:cs="Arial"/>
          <w:sz w:val="24"/>
          <w:szCs w:val="24"/>
        </w:rPr>
        <w:t xml:space="preserve"> como </w:t>
      </w:r>
      <w:proofErr w:type="spellStart"/>
      <w:r w:rsidR="000E2C3A" w:rsidRPr="006426B9">
        <w:rPr>
          <w:rFonts w:ascii="Arial" w:eastAsia="Times New Roman" w:hAnsi="Arial" w:cs="Arial"/>
          <w:i/>
          <w:sz w:val="24"/>
          <w:szCs w:val="24"/>
        </w:rPr>
        <w:t>backend</w:t>
      </w:r>
      <w:proofErr w:type="spellEnd"/>
      <w:r w:rsidR="000E2C3A">
        <w:rPr>
          <w:rFonts w:ascii="Arial" w:eastAsia="Times New Roman" w:hAnsi="Arial" w:cs="Arial"/>
          <w:sz w:val="24"/>
          <w:szCs w:val="24"/>
        </w:rPr>
        <w:t xml:space="preserve">, desarrollada con </w:t>
      </w:r>
      <w:proofErr w:type="spellStart"/>
      <w:r w:rsidR="000E2C3A">
        <w:rPr>
          <w:rFonts w:ascii="Arial" w:eastAsia="Times New Roman" w:hAnsi="Arial" w:cs="Arial"/>
          <w:sz w:val="24"/>
          <w:szCs w:val="24"/>
        </w:rPr>
        <w:t>Meteor</w:t>
      </w:r>
      <w:proofErr w:type="spellEnd"/>
      <w:r w:rsidR="000E2C3A">
        <w:rPr>
          <w:rFonts w:ascii="Arial" w:eastAsia="Times New Roman" w:hAnsi="Arial" w:cs="Arial"/>
          <w:sz w:val="24"/>
          <w:szCs w:val="24"/>
        </w:rPr>
        <w:t xml:space="preserve">, fue dispuesta de la siguiente forma: El procesamiento de </w:t>
      </w:r>
      <w:proofErr w:type="spellStart"/>
      <w:r w:rsidR="000E2C3A" w:rsidRPr="004913E9">
        <w:rPr>
          <w:rFonts w:ascii="Arial" w:eastAsia="Times New Roman" w:hAnsi="Arial" w:cs="Arial"/>
          <w:i/>
          <w:sz w:val="24"/>
          <w:szCs w:val="24"/>
        </w:rPr>
        <w:t>templates</w:t>
      </w:r>
      <w:proofErr w:type="spellEnd"/>
      <w:r w:rsidR="004913E9">
        <w:rPr>
          <w:rFonts w:ascii="Arial" w:eastAsia="Times New Roman" w:hAnsi="Arial" w:cs="Arial"/>
          <w:i/>
          <w:sz w:val="24"/>
          <w:szCs w:val="24"/>
        </w:rPr>
        <w:t xml:space="preserve"> (</w:t>
      </w:r>
      <w:r w:rsidR="004913E9" w:rsidRPr="004913E9">
        <w:rPr>
          <w:rFonts w:ascii="Arial" w:eastAsia="Times New Roman" w:hAnsi="Arial" w:cs="Arial"/>
          <w:i/>
          <w:sz w:val="24"/>
          <w:szCs w:val="24"/>
          <w:highlight w:val="yellow"/>
        </w:rPr>
        <w:t>glosario</w:t>
      </w:r>
      <w:r w:rsidR="004913E9">
        <w:rPr>
          <w:rFonts w:ascii="Arial" w:eastAsia="Times New Roman" w:hAnsi="Arial" w:cs="Arial"/>
          <w:i/>
          <w:sz w:val="24"/>
          <w:szCs w:val="24"/>
        </w:rPr>
        <w:t>)</w:t>
      </w:r>
      <w:r w:rsidR="000E2C3A">
        <w:rPr>
          <w:rFonts w:ascii="Arial" w:eastAsia="Times New Roman" w:hAnsi="Arial" w:cs="Arial"/>
          <w:sz w:val="24"/>
          <w:szCs w:val="24"/>
        </w:rPr>
        <w:t xml:space="preserve">, captura y gestión de eventos, realizada en </w:t>
      </w:r>
      <w:proofErr w:type="spellStart"/>
      <w:r w:rsidR="000E2C3A">
        <w:rPr>
          <w:rFonts w:ascii="Arial" w:eastAsia="Times New Roman" w:hAnsi="Arial" w:cs="Arial"/>
          <w:sz w:val="24"/>
          <w:szCs w:val="24"/>
        </w:rPr>
        <w:t>Blaze</w:t>
      </w:r>
      <w:proofErr w:type="spellEnd"/>
      <w:r w:rsidR="000E2C3A">
        <w:rPr>
          <w:rFonts w:ascii="Arial" w:eastAsia="Times New Roman" w:hAnsi="Arial" w:cs="Arial"/>
          <w:sz w:val="24"/>
          <w:szCs w:val="24"/>
        </w:rPr>
        <w:t xml:space="preserve">, se trasladó a Angular 4+. El servidor </w:t>
      </w:r>
      <w:proofErr w:type="spellStart"/>
      <w:r w:rsidR="000E2C3A">
        <w:rPr>
          <w:rFonts w:ascii="Arial" w:eastAsia="Times New Roman" w:hAnsi="Arial" w:cs="Arial"/>
          <w:sz w:val="24"/>
          <w:szCs w:val="24"/>
        </w:rPr>
        <w:t>Meteor</w:t>
      </w:r>
      <w:proofErr w:type="spellEnd"/>
      <w:r w:rsidR="000E2C3A">
        <w:rPr>
          <w:rFonts w:ascii="Arial" w:eastAsia="Times New Roman" w:hAnsi="Arial" w:cs="Arial"/>
          <w:sz w:val="24"/>
          <w:szCs w:val="24"/>
        </w:rPr>
        <w:t xml:space="preserve"> se codificó en </w:t>
      </w:r>
      <w:proofErr w:type="spellStart"/>
      <w:r w:rsidR="000E2C3A">
        <w:rPr>
          <w:rFonts w:ascii="Arial" w:eastAsia="Times New Roman" w:hAnsi="Arial" w:cs="Arial"/>
          <w:sz w:val="24"/>
          <w:szCs w:val="24"/>
        </w:rPr>
        <w:lastRenderedPageBreak/>
        <w:t>Node</w:t>
      </w:r>
      <w:proofErr w:type="spellEnd"/>
      <w:r w:rsidR="000E2C3A">
        <w:rPr>
          <w:rFonts w:ascii="Arial" w:eastAsia="Times New Roman" w:hAnsi="Arial" w:cs="Arial"/>
          <w:sz w:val="24"/>
          <w:szCs w:val="24"/>
        </w:rPr>
        <w:t xml:space="preserve">. El manejo de rutas y REST desarrollado en </w:t>
      </w:r>
      <w:proofErr w:type="spellStart"/>
      <w:r w:rsidR="000E2C3A">
        <w:rPr>
          <w:rFonts w:ascii="Arial" w:eastAsia="Times New Roman" w:hAnsi="Arial" w:cs="Arial"/>
          <w:sz w:val="24"/>
          <w:szCs w:val="24"/>
        </w:rPr>
        <w:t>Iron</w:t>
      </w:r>
      <w:proofErr w:type="spellEnd"/>
      <w:r w:rsidR="000E2C3A">
        <w:rPr>
          <w:rFonts w:ascii="Arial" w:eastAsia="Times New Roman" w:hAnsi="Arial" w:cs="Arial"/>
          <w:sz w:val="24"/>
          <w:szCs w:val="24"/>
        </w:rPr>
        <w:t xml:space="preserve"> se migró a Express. En cuanto a las colecciones de datos se mantuvieron en Mongo. </w:t>
      </w:r>
    </w:p>
    <w:p w14:paraId="5A079588" w14:textId="77777777" w:rsidR="000E2C3A" w:rsidRDefault="000E2C3A" w:rsidP="000E2C3A">
      <w:pPr>
        <w:rPr>
          <w:rFonts w:ascii="Arial" w:eastAsia="Times New Roman" w:hAnsi="Arial" w:cs="Arial"/>
          <w:sz w:val="24"/>
          <w:szCs w:val="24"/>
        </w:rPr>
      </w:pPr>
    </w:p>
    <w:p w14:paraId="5A1060D9" w14:textId="0218605C" w:rsidR="008B318D" w:rsidRDefault="000E2C3A" w:rsidP="008234A0">
      <w:pPr>
        <w:rPr>
          <w:rFonts w:ascii="Arial" w:eastAsia="Times New Roman" w:hAnsi="Arial" w:cs="Arial"/>
          <w:sz w:val="24"/>
          <w:szCs w:val="24"/>
        </w:rPr>
      </w:pPr>
      <w:r>
        <w:rPr>
          <w:rFonts w:ascii="Arial" w:eastAsia="Times New Roman" w:hAnsi="Arial" w:cs="Arial"/>
          <w:sz w:val="24"/>
          <w:szCs w:val="24"/>
        </w:rPr>
        <w:t xml:space="preserve">Otro desafío que se presentó, </w:t>
      </w:r>
      <w:r w:rsidR="009A72A2">
        <w:rPr>
          <w:rFonts w:ascii="Arial" w:eastAsia="Times New Roman" w:hAnsi="Arial" w:cs="Arial"/>
          <w:sz w:val="24"/>
          <w:szCs w:val="24"/>
        </w:rPr>
        <w:t xml:space="preserve">fue </w:t>
      </w:r>
      <w:r>
        <w:rPr>
          <w:rFonts w:ascii="Arial" w:eastAsia="Times New Roman" w:hAnsi="Arial" w:cs="Arial"/>
          <w:sz w:val="24"/>
          <w:szCs w:val="24"/>
        </w:rPr>
        <w:t xml:space="preserve">comunicar el </w:t>
      </w:r>
      <w:r w:rsidR="009A72A2">
        <w:rPr>
          <w:rFonts w:ascii="Arial" w:eastAsia="Times New Roman" w:hAnsi="Arial" w:cs="Arial"/>
          <w:sz w:val="24"/>
          <w:szCs w:val="24"/>
        </w:rPr>
        <w:t xml:space="preserve">proceso </w:t>
      </w:r>
      <w:r>
        <w:rPr>
          <w:rFonts w:ascii="Arial" w:eastAsia="Times New Roman" w:hAnsi="Arial" w:cs="Arial"/>
          <w:sz w:val="24"/>
          <w:szCs w:val="24"/>
        </w:rPr>
        <w:t xml:space="preserve">servidor </w:t>
      </w:r>
      <w:proofErr w:type="spellStart"/>
      <w:r w:rsidR="009A72A2">
        <w:rPr>
          <w:rFonts w:ascii="Arial" w:eastAsia="Times New Roman" w:hAnsi="Arial" w:cs="Arial"/>
          <w:sz w:val="24"/>
          <w:szCs w:val="24"/>
        </w:rPr>
        <w:t>ejecutandose</w:t>
      </w:r>
      <w:proofErr w:type="spellEnd"/>
      <w:r w:rsidR="009A72A2">
        <w:rPr>
          <w:rFonts w:ascii="Arial" w:eastAsia="Times New Roman" w:hAnsi="Arial" w:cs="Arial"/>
          <w:sz w:val="24"/>
          <w:szCs w:val="24"/>
        </w:rPr>
        <w:t xml:space="preserve"> en Raspberry </w:t>
      </w:r>
      <w:r>
        <w:rPr>
          <w:rFonts w:ascii="Arial" w:eastAsia="Times New Roman" w:hAnsi="Arial" w:cs="Arial"/>
          <w:sz w:val="24"/>
          <w:szCs w:val="24"/>
        </w:rPr>
        <w:t>(</w:t>
      </w:r>
      <w:r w:rsidR="009A72A2">
        <w:rPr>
          <w:rFonts w:ascii="Arial" w:eastAsia="Times New Roman" w:hAnsi="Arial" w:cs="Arial"/>
          <w:sz w:val="24"/>
          <w:szCs w:val="24"/>
        </w:rPr>
        <w:t xml:space="preserve">como un proceso en </w:t>
      </w:r>
      <w:proofErr w:type="spellStart"/>
      <w:r w:rsidR="009A72A2">
        <w:rPr>
          <w:rFonts w:ascii="Arial" w:eastAsia="Times New Roman" w:hAnsi="Arial" w:cs="Arial"/>
          <w:sz w:val="24"/>
          <w:szCs w:val="24"/>
        </w:rPr>
        <w:t>Raspian</w:t>
      </w:r>
      <w:proofErr w:type="spellEnd"/>
      <w:r>
        <w:rPr>
          <w:rFonts w:ascii="Arial" w:eastAsia="Times New Roman" w:hAnsi="Arial" w:cs="Arial"/>
          <w:sz w:val="24"/>
          <w:szCs w:val="24"/>
        </w:rPr>
        <w:t xml:space="preserve">) con las placas Arduino Mega y Arduino Nano. </w:t>
      </w:r>
      <w:r w:rsidR="009A72A2">
        <w:rPr>
          <w:rFonts w:ascii="Arial" w:eastAsia="Times New Roman" w:hAnsi="Arial" w:cs="Arial"/>
          <w:sz w:val="24"/>
          <w:szCs w:val="24"/>
        </w:rPr>
        <w:t>Dentro de los paquetes disponibles en</w:t>
      </w:r>
      <w:r>
        <w:rPr>
          <w:rFonts w:ascii="Arial" w:eastAsia="Times New Roman" w:hAnsi="Arial" w:cs="Arial"/>
          <w:sz w:val="24"/>
          <w:szCs w:val="24"/>
        </w:rPr>
        <w:t xml:space="preserve"> NPM, se encontraron dos librerías estables para la comunicación de </w:t>
      </w:r>
      <w:proofErr w:type="spellStart"/>
      <w:r>
        <w:rPr>
          <w:rFonts w:ascii="Arial" w:eastAsia="Times New Roman" w:hAnsi="Arial" w:cs="Arial"/>
          <w:sz w:val="24"/>
          <w:szCs w:val="24"/>
        </w:rPr>
        <w:t>Node</w:t>
      </w:r>
      <w:proofErr w:type="spellEnd"/>
      <w:r>
        <w:rPr>
          <w:rFonts w:ascii="Arial" w:eastAsia="Times New Roman" w:hAnsi="Arial" w:cs="Arial"/>
          <w:sz w:val="24"/>
          <w:szCs w:val="24"/>
        </w:rPr>
        <w:t xml:space="preserve"> y Arduino. Estas librerías son </w:t>
      </w:r>
      <w:proofErr w:type="spellStart"/>
      <w:r>
        <w:rPr>
          <w:rFonts w:ascii="Arial" w:eastAsia="Times New Roman" w:hAnsi="Arial" w:cs="Arial"/>
          <w:sz w:val="24"/>
          <w:szCs w:val="24"/>
        </w:rPr>
        <w:t>Cylon</w:t>
      </w:r>
      <w:proofErr w:type="spellEnd"/>
      <w:r>
        <w:rPr>
          <w:rStyle w:val="Refdenotaalpie"/>
          <w:rFonts w:ascii="Arial" w:eastAsia="Times New Roman" w:hAnsi="Arial" w:cs="Arial"/>
          <w:sz w:val="24"/>
          <w:szCs w:val="24"/>
        </w:rPr>
        <w:footnoteReference w:id="1"/>
      </w:r>
      <w:r>
        <w:rPr>
          <w:rFonts w:ascii="Arial" w:eastAsia="Times New Roman" w:hAnsi="Arial" w:cs="Arial"/>
          <w:sz w:val="24"/>
          <w:szCs w:val="24"/>
        </w:rPr>
        <w:t xml:space="preserve"> y Johnny-</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La librería </w:t>
      </w:r>
      <w:proofErr w:type="spellStart"/>
      <w:r>
        <w:rPr>
          <w:rFonts w:ascii="Arial" w:eastAsia="Times New Roman" w:hAnsi="Arial" w:cs="Arial"/>
          <w:sz w:val="24"/>
          <w:szCs w:val="24"/>
        </w:rPr>
        <w:t>Cylon</w:t>
      </w:r>
      <w:proofErr w:type="spellEnd"/>
      <w:r>
        <w:rPr>
          <w:rFonts w:ascii="Arial" w:eastAsia="Times New Roman" w:hAnsi="Arial" w:cs="Arial"/>
          <w:sz w:val="24"/>
          <w:szCs w:val="24"/>
        </w:rPr>
        <w:t xml:space="preserve"> utiliza el paradigma de programación declarativo, en cambio, Johnny-</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el </w:t>
      </w:r>
      <w:r w:rsidR="0001508D">
        <w:rPr>
          <w:rFonts w:ascii="Arial" w:eastAsia="Times New Roman" w:hAnsi="Arial" w:cs="Arial"/>
          <w:sz w:val="24"/>
          <w:szCs w:val="24"/>
        </w:rPr>
        <w:t xml:space="preserve">orientado a </w:t>
      </w:r>
      <w:proofErr w:type="spellStart"/>
      <w:r w:rsidR="0001508D" w:rsidRPr="004913E9">
        <w:rPr>
          <w:rFonts w:ascii="Arial" w:eastAsia="Times New Roman" w:hAnsi="Arial" w:cs="Arial"/>
          <w:i/>
          <w:sz w:val="24"/>
          <w:szCs w:val="24"/>
        </w:rPr>
        <w:t>callbacks</w:t>
      </w:r>
      <w:proofErr w:type="spellEnd"/>
      <w:r>
        <w:rPr>
          <w:rFonts w:ascii="Arial" w:eastAsia="Times New Roman" w:hAnsi="Arial" w:cs="Arial"/>
          <w:sz w:val="24"/>
          <w:szCs w:val="24"/>
        </w:rPr>
        <w:t xml:space="preserve">. Este último fue el seleccionado por mantener el mismo estilo de codificación que el </w:t>
      </w:r>
      <w:proofErr w:type="spellStart"/>
      <w:r>
        <w:rPr>
          <w:rFonts w:ascii="Arial" w:eastAsia="Times New Roman" w:hAnsi="Arial" w:cs="Arial"/>
          <w:sz w:val="24"/>
          <w:szCs w:val="24"/>
        </w:rPr>
        <w:t>stack</w:t>
      </w:r>
      <w:proofErr w:type="spellEnd"/>
      <w:r>
        <w:rPr>
          <w:rFonts w:ascii="Arial" w:eastAsia="Times New Roman" w:hAnsi="Arial" w:cs="Arial"/>
          <w:sz w:val="24"/>
          <w:szCs w:val="24"/>
        </w:rPr>
        <w:t xml:space="preserve"> MEAN, compatibilidad con los componentes de Arduino </w:t>
      </w:r>
      <w:r w:rsidR="008234A0">
        <w:rPr>
          <w:rFonts w:ascii="Arial" w:eastAsia="Times New Roman" w:hAnsi="Arial" w:cs="Arial"/>
          <w:sz w:val="24"/>
          <w:szCs w:val="24"/>
        </w:rPr>
        <w:t xml:space="preserve">(gracias a estar basado en </w:t>
      </w:r>
      <w:proofErr w:type="spellStart"/>
      <w:r w:rsidR="008234A0">
        <w:rPr>
          <w:rFonts w:ascii="Arial" w:eastAsia="Times New Roman" w:hAnsi="Arial" w:cs="Arial"/>
          <w:sz w:val="24"/>
          <w:szCs w:val="24"/>
        </w:rPr>
        <w:t>firmata</w:t>
      </w:r>
      <w:proofErr w:type="spellEnd"/>
      <w:r w:rsidR="008234A0">
        <w:rPr>
          <w:rFonts w:ascii="Arial" w:eastAsia="Times New Roman" w:hAnsi="Arial" w:cs="Arial"/>
          <w:sz w:val="24"/>
          <w:szCs w:val="24"/>
        </w:rPr>
        <w:t xml:space="preserve">) </w:t>
      </w:r>
      <w:r>
        <w:rPr>
          <w:rFonts w:ascii="Arial" w:eastAsia="Times New Roman" w:hAnsi="Arial" w:cs="Arial"/>
          <w:sz w:val="24"/>
          <w:szCs w:val="24"/>
        </w:rPr>
        <w:t>y</w:t>
      </w:r>
      <w:r w:rsidR="008234A0">
        <w:rPr>
          <w:rFonts w:ascii="Arial" w:eastAsia="Times New Roman" w:hAnsi="Arial" w:cs="Arial"/>
          <w:sz w:val="24"/>
          <w:szCs w:val="24"/>
        </w:rPr>
        <w:t xml:space="preserve">, </w:t>
      </w:r>
      <w:r w:rsidR="004913E9">
        <w:rPr>
          <w:rFonts w:ascii="Arial" w:eastAsia="Times New Roman" w:hAnsi="Arial" w:cs="Arial"/>
          <w:sz w:val="24"/>
          <w:szCs w:val="24"/>
        </w:rPr>
        <w:t>por,</w:t>
      </w:r>
      <w:r w:rsidR="008234A0">
        <w:rPr>
          <w:rFonts w:ascii="Arial" w:eastAsia="Times New Roman" w:hAnsi="Arial" w:cs="Arial"/>
          <w:sz w:val="24"/>
          <w:szCs w:val="24"/>
        </w:rPr>
        <w:t xml:space="preserve"> sobre todo, poseer </w:t>
      </w:r>
      <w:r>
        <w:rPr>
          <w:rFonts w:ascii="Arial" w:eastAsia="Times New Roman" w:hAnsi="Arial" w:cs="Arial"/>
          <w:sz w:val="24"/>
          <w:szCs w:val="24"/>
        </w:rPr>
        <w:t xml:space="preserve">una versión estable de </w:t>
      </w:r>
      <w:proofErr w:type="spellStart"/>
      <w:r w:rsidRPr="00EA739C">
        <w:rPr>
          <w:rFonts w:ascii="Arial" w:eastAsia="Times New Roman" w:hAnsi="Arial" w:cs="Arial"/>
          <w:sz w:val="24"/>
          <w:szCs w:val="24"/>
        </w:rPr>
        <w:t>serialport</w:t>
      </w:r>
      <w:proofErr w:type="spellEnd"/>
      <w:r>
        <w:rPr>
          <w:rFonts w:ascii="Arial" w:eastAsia="Times New Roman" w:hAnsi="Arial" w:cs="Arial"/>
          <w:sz w:val="24"/>
          <w:szCs w:val="24"/>
        </w:rPr>
        <w:t xml:space="preserve"> compatible con la arquitectura ARM.</w:t>
      </w:r>
      <w:r w:rsidR="008234A0">
        <w:rPr>
          <w:rFonts w:ascii="Arial" w:eastAsia="Times New Roman" w:hAnsi="Arial" w:cs="Arial"/>
          <w:sz w:val="24"/>
          <w:szCs w:val="24"/>
        </w:rPr>
        <w:t xml:space="preserve"> El protocolo Firmata, base </w:t>
      </w:r>
      <w:proofErr w:type="gramStart"/>
      <w:r w:rsidR="008234A0">
        <w:rPr>
          <w:rFonts w:ascii="Arial" w:eastAsia="Times New Roman" w:hAnsi="Arial" w:cs="Arial"/>
          <w:sz w:val="24"/>
          <w:szCs w:val="24"/>
        </w:rPr>
        <w:t xml:space="preserve">de </w:t>
      </w:r>
      <w:r>
        <w:rPr>
          <w:rFonts w:ascii="Arial" w:eastAsia="Times New Roman" w:hAnsi="Arial" w:cs="Arial"/>
          <w:sz w:val="24"/>
          <w:szCs w:val="24"/>
        </w:rPr>
        <w:t xml:space="preserve"> Johnny</w:t>
      </w:r>
      <w:proofErr w:type="gramEnd"/>
      <w:r>
        <w:rPr>
          <w:rFonts w:ascii="Arial" w:eastAsia="Times New Roman" w:hAnsi="Arial" w:cs="Arial"/>
          <w:sz w:val="24"/>
          <w:szCs w:val="24"/>
        </w:rPr>
        <w:t>-</w:t>
      </w:r>
      <w:proofErr w:type="spellStart"/>
      <w:r>
        <w:rPr>
          <w:rFonts w:ascii="Arial" w:eastAsia="Times New Roman" w:hAnsi="Arial" w:cs="Arial"/>
          <w:sz w:val="24"/>
          <w:szCs w:val="24"/>
        </w:rPr>
        <w:t>five</w:t>
      </w:r>
      <w:proofErr w:type="spellEnd"/>
      <w:r>
        <w:rPr>
          <w:rFonts w:ascii="Arial" w:eastAsia="Times New Roman" w:hAnsi="Arial" w:cs="Arial"/>
          <w:sz w:val="24"/>
          <w:szCs w:val="24"/>
        </w:rPr>
        <w:t xml:space="preserve"> </w:t>
      </w:r>
      <w:r w:rsidR="008234A0">
        <w:rPr>
          <w:rFonts w:ascii="Arial" w:eastAsia="Times New Roman" w:hAnsi="Arial" w:cs="Arial"/>
          <w:sz w:val="24"/>
          <w:szCs w:val="24"/>
        </w:rPr>
        <w:t xml:space="preserve">se analizó en el </w:t>
      </w:r>
      <w:r w:rsidR="008B318D">
        <w:rPr>
          <w:rFonts w:ascii="Arial" w:eastAsia="Times New Roman" w:hAnsi="Arial" w:cs="Arial"/>
          <w:sz w:val="24"/>
          <w:szCs w:val="24"/>
        </w:rPr>
        <w:fldChar w:fldCharType="begin"/>
      </w:r>
      <w:r w:rsidR="008B318D">
        <w:rPr>
          <w:rFonts w:ascii="Arial" w:eastAsia="Times New Roman" w:hAnsi="Arial" w:cs="Arial"/>
          <w:sz w:val="24"/>
          <w:szCs w:val="24"/>
        </w:rPr>
        <w:instrText xml:space="preserve"> REF _Ref504153316 \h  \* MERGEFORMAT </w:instrText>
      </w:r>
      <w:r w:rsidR="008B318D">
        <w:rPr>
          <w:rFonts w:ascii="Arial" w:eastAsia="Times New Roman" w:hAnsi="Arial" w:cs="Arial"/>
          <w:sz w:val="24"/>
          <w:szCs w:val="24"/>
        </w:rPr>
      </w:r>
      <w:r w:rsidR="008B318D">
        <w:rPr>
          <w:rFonts w:ascii="Arial" w:eastAsia="Times New Roman" w:hAnsi="Arial" w:cs="Arial"/>
          <w:sz w:val="24"/>
          <w:szCs w:val="24"/>
        </w:rPr>
        <w:fldChar w:fldCharType="separate"/>
      </w:r>
      <w:r w:rsidR="008B318D" w:rsidRPr="00F97B11">
        <w:rPr>
          <w:rFonts w:ascii="Arial" w:eastAsia="Times New Roman" w:hAnsi="Arial" w:cs="Arial"/>
          <w:sz w:val="24"/>
          <w:szCs w:val="24"/>
        </w:rPr>
        <w:t>Capítulo 7 – Librería Johnny-</w:t>
      </w:r>
      <w:proofErr w:type="spellStart"/>
      <w:r w:rsidR="008B318D" w:rsidRPr="00F97B11">
        <w:rPr>
          <w:rFonts w:ascii="Arial" w:eastAsia="Times New Roman" w:hAnsi="Arial" w:cs="Arial"/>
          <w:sz w:val="24"/>
          <w:szCs w:val="24"/>
        </w:rPr>
        <w:t>five</w:t>
      </w:r>
      <w:proofErr w:type="spellEnd"/>
      <w:r w:rsidR="008B318D" w:rsidRPr="00F97B11">
        <w:rPr>
          <w:rFonts w:ascii="Arial" w:eastAsia="Times New Roman" w:hAnsi="Arial" w:cs="Arial"/>
          <w:sz w:val="24"/>
          <w:szCs w:val="24"/>
        </w:rPr>
        <w:t xml:space="preserve"> y el protocolo Firmata</w:t>
      </w:r>
      <w:r w:rsidR="008B318D">
        <w:rPr>
          <w:rFonts w:ascii="Arial" w:eastAsia="Times New Roman" w:hAnsi="Arial" w:cs="Arial"/>
          <w:sz w:val="24"/>
          <w:szCs w:val="24"/>
        </w:rPr>
        <w:fldChar w:fldCharType="end"/>
      </w:r>
      <w:r w:rsidR="008B318D">
        <w:rPr>
          <w:rFonts w:ascii="Arial" w:eastAsia="Times New Roman" w:hAnsi="Arial" w:cs="Arial"/>
          <w:sz w:val="24"/>
          <w:szCs w:val="24"/>
        </w:rPr>
        <w:t>)</w:t>
      </w:r>
      <w:r w:rsidR="008234A0">
        <w:rPr>
          <w:rFonts w:ascii="Arial" w:eastAsia="Times New Roman" w:hAnsi="Arial" w:cs="Arial"/>
          <w:sz w:val="24"/>
          <w:szCs w:val="24"/>
        </w:rPr>
        <w:t>.</w:t>
      </w:r>
    </w:p>
    <w:p w14:paraId="416055C0" w14:textId="77777777" w:rsidR="008B318D" w:rsidRDefault="008B318D" w:rsidP="008B318D">
      <w:pPr>
        <w:rPr>
          <w:rFonts w:ascii="Arial" w:eastAsia="Times New Roman" w:hAnsi="Arial" w:cs="Arial"/>
          <w:sz w:val="24"/>
          <w:szCs w:val="24"/>
        </w:rPr>
      </w:pPr>
    </w:p>
    <w:p w14:paraId="27C67653" w14:textId="009BB7BA" w:rsidR="008B318D" w:rsidRPr="009E2F34" w:rsidRDefault="008B318D" w:rsidP="008B318D">
      <w:pPr>
        <w:rPr>
          <w:rFonts w:ascii="Arial" w:eastAsia="Times New Roman" w:hAnsi="Arial" w:cs="Arial"/>
          <w:sz w:val="24"/>
          <w:szCs w:val="24"/>
        </w:rPr>
      </w:pPr>
      <w:r>
        <w:rPr>
          <w:rFonts w:ascii="Arial" w:eastAsia="Times New Roman" w:hAnsi="Arial" w:cs="Arial"/>
          <w:sz w:val="24"/>
          <w:szCs w:val="24"/>
        </w:rPr>
        <w:t>Finalmente</w:t>
      </w:r>
      <w:r w:rsidR="000D4AF4">
        <w:rPr>
          <w:rFonts w:ascii="Arial" w:eastAsia="Times New Roman" w:hAnsi="Arial" w:cs="Arial"/>
          <w:sz w:val="24"/>
          <w:szCs w:val="24"/>
        </w:rPr>
        <w:t xml:space="preserve"> se agregó el código necesario para que las mediciones tomadas por Jhony-Five de los sensores sean almacenados en</w:t>
      </w:r>
      <w:r>
        <w:rPr>
          <w:rFonts w:ascii="Arial" w:eastAsia="Times New Roman" w:hAnsi="Arial" w:cs="Arial"/>
          <w:sz w:val="24"/>
          <w:szCs w:val="24"/>
        </w:rPr>
        <w:t xml:space="preserve"> colecciones de </w:t>
      </w:r>
      <w:proofErr w:type="spellStart"/>
      <w:r>
        <w:rPr>
          <w:rFonts w:ascii="Arial" w:eastAsia="Times New Roman" w:hAnsi="Arial" w:cs="Arial"/>
          <w:sz w:val="24"/>
          <w:szCs w:val="24"/>
        </w:rPr>
        <w:t>Mongo</w:t>
      </w:r>
      <w:r w:rsidR="000D4AF4">
        <w:rPr>
          <w:rFonts w:ascii="Arial" w:eastAsia="Times New Roman" w:hAnsi="Arial" w:cs="Arial"/>
          <w:sz w:val="24"/>
          <w:szCs w:val="24"/>
        </w:rPr>
        <w:t>DB</w:t>
      </w:r>
      <w:proofErr w:type="spellEnd"/>
      <w:r>
        <w:rPr>
          <w:rFonts w:ascii="Arial" w:eastAsia="Times New Roman" w:hAnsi="Arial" w:cs="Arial"/>
          <w:sz w:val="24"/>
          <w:szCs w:val="24"/>
        </w:rPr>
        <w:t xml:space="preserve">. </w:t>
      </w:r>
      <w:r w:rsidR="000D4AF4">
        <w:rPr>
          <w:rFonts w:ascii="Arial" w:eastAsia="Times New Roman" w:hAnsi="Arial" w:cs="Arial"/>
          <w:sz w:val="24"/>
          <w:szCs w:val="24"/>
        </w:rPr>
        <w:t>A partir de éstas</w:t>
      </w:r>
      <w:r>
        <w:rPr>
          <w:rFonts w:ascii="Arial" w:eastAsia="Times New Roman" w:hAnsi="Arial" w:cs="Arial"/>
          <w:sz w:val="24"/>
          <w:szCs w:val="24"/>
        </w:rPr>
        <w:t xml:space="preserve"> se generan las estadísticas requeridas por los objetivos de esta tesina.</w:t>
      </w:r>
    </w:p>
    <w:p w14:paraId="03B62440" w14:textId="77777777" w:rsidR="000E2C3A" w:rsidRDefault="000E2C3A" w:rsidP="008B318D">
      <w:pPr>
        <w:rPr>
          <w:rFonts w:ascii="Arial" w:eastAsia="Times New Roman" w:hAnsi="Arial" w:cs="Arial"/>
          <w:b/>
        </w:rPr>
      </w:pPr>
    </w:p>
    <w:p w14:paraId="7FEC48F1" w14:textId="77777777" w:rsidR="004913E9" w:rsidRDefault="004913E9">
      <w:pPr>
        <w:spacing w:after="160" w:line="259" w:lineRule="auto"/>
        <w:jc w:val="left"/>
        <w:rPr>
          <w:b/>
          <w:color w:val="666666"/>
          <w:sz w:val="32"/>
          <w:szCs w:val="32"/>
        </w:rPr>
      </w:pPr>
      <w:r>
        <w:rPr>
          <w:b/>
          <w:sz w:val="32"/>
          <w:szCs w:val="32"/>
        </w:rPr>
        <w:br w:type="page"/>
      </w:r>
    </w:p>
    <w:p w14:paraId="7D995368" w14:textId="6DB2D041" w:rsidR="008B318D" w:rsidRPr="008B318D" w:rsidRDefault="008B318D" w:rsidP="008B318D">
      <w:pPr>
        <w:pStyle w:val="Ttulo2"/>
        <w:rPr>
          <w:b/>
          <w:sz w:val="32"/>
          <w:szCs w:val="32"/>
        </w:rPr>
      </w:pPr>
      <w:bookmarkStart w:id="20" w:name="_GoBack"/>
      <w:bookmarkEnd w:id="20"/>
      <w:r w:rsidRPr="008B318D">
        <w:rPr>
          <w:b/>
          <w:sz w:val="32"/>
          <w:szCs w:val="32"/>
        </w:rPr>
        <w:lastRenderedPageBreak/>
        <w:t>Resumen</w:t>
      </w:r>
    </w:p>
    <w:p w14:paraId="7E21CAC4" w14:textId="77777777" w:rsidR="003B30A7" w:rsidRDefault="003B30A7"/>
    <w:p w14:paraId="716CC97F" w14:textId="77777777" w:rsidR="008B318D" w:rsidRDefault="008B318D">
      <w:pPr>
        <w:rPr>
          <w:rFonts w:ascii="Arial" w:eastAsia="Times New Roman" w:hAnsi="Arial" w:cs="Arial"/>
          <w:sz w:val="24"/>
          <w:szCs w:val="24"/>
        </w:rPr>
      </w:pPr>
      <w:r w:rsidRPr="008B318D">
        <w:rPr>
          <w:rFonts w:ascii="Arial" w:eastAsia="Times New Roman" w:hAnsi="Arial" w:cs="Arial"/>
          <w:sz w:val="24"/>
          <w:szCs w:val="24"/>
        </w:rPr>
        <w:t>En este capítulo se analizaron las diversas tecnologías tanto de hardware como de software utilizadas en el SAR, justificando la selección de cada una de ellas y los ensayos realizados para concluir en su utilización</w:t>
      </w:r>
      <w:r>
        <w:rPr>
          <w:rFonts w:ascii="Arial" w:eastAsia="Times New Roman" w:hAnsi="Arial" w:cs="Arial"/>
          <w:sz w:val="24"/>
          <w:szCs w:val="24"/>
        </w:rPr>
        <w:t>.</w:t>
      </w:r>
    </w:p>
    <w:p w14:paraId="757AF68F" w14:textId="77777777" w:rsidR="00081C64" w:rsidRDefault="00081C64">
      <w:pPr>
        <w:rPr>
          <w:rFonts w:ascii="Arial" w:eastAsia="Times New Roman" w:hAnsi="Arial" w:cs="Arial"/>
          <w:sz w:val="24"/>
          <w:szCs w:val="24"/>
        </w:rPr>
      </w:pPr>
    </w:p>
    <w:p w14:paraId="0951BBAC" w14:textId="77777777" w:rsidR="008B318D" w:rsidRDefault="008B318D">
      <w:pPr>
        <w:rPr>
          <w:rFonts w:ascii="Arial" w:eastAsia="Times New Roman" w:hAnsi="Arial" w:cs="Arial"/>
          <w:sz w:val="24"/>
          <w:szCs w:val="24"/>
        </w:rPr>
      </w:pPr>
      <w:r>
        <w:rPr>
          <w:rFonts w:ascii="Arial" w:eastAsia="Times New Roman" w:hAnsi="Arial" w:cs="Arial"/>
          <w:sz w:val="24"/>
          <w:szCs w:val="24"/>
        </w:rPr>
        <w:t>Se explicó el porqué del uso de Arduino y Raspberry Pi como plataformas de base para la manipulación del robot móvil</w:t>
      </w:r>
      <w:r w:rsidR="00081C64">
        <w:rPr>
          <w:rFonts w:ascii="Arial" w:eastAsia="Times New Roman" w:hAnsi="Arial" w:cs="Arial"/>
          <w:sz w:val="24"/>
          <w:szCs w:val="24"/>
        </w:rPr>
        <w:t>. Las ventajas del uso de la cámara v2 de Raspberry, y las problemáticas que se presentaron al probar la cámara para Arduino OV7670.</w:t>
      </w:r>
    </w:p>
    <w:p w14:paraId="1F99625E" w14:textId="77777777" w:rsidR="00EC4AE7" w:rsidRDefault="00EC4AE7">
      <w:pPr>
        <w:rPr>
          <w:rFonts w:ascii="Arial" w:eastAsia="Times New Roman" w:hAnsi="Arial" w:cs="Arial"/>
          <w:sz w:val="24"/>
          <w:szCs w:val="24"/>
        </w:rPr>
      </w:pPr>
    </w:p>
    <w:p w14:paraId="5A5F826B" w14:textId="2ECF9C7A" w:rsidR="00EC4AE7" w:rsidRPr="008B318D" w:rsidRDefault="00EC4AE7">
      <w:pPr>
        <w:rPr>
          <w:rFonts w:ascii="Arial" w:eastAsia="Times New Roman" w:hAnsi="Arial" w:cs="Arial"/>
          <w:sz w:val="24"/>
          <w:szCs w:val="24"/>
        </w:rPr>
      </w:pPr>
      <w:r>
        <w:rPr>
          <w:rFonts w:ascii="Arial" w:eastAsia="Times New Roman" w:hAnsi="Arial" w:cs="Arial"/>
          <w:sz w:val="24"/>
          <w:szCs w:val="24"/>
        </w:rPr>
        <w:t xml:space="preserve">Por otro lado, en cuanto al software seleccionado, se detallaron los requerimientos necesarios para el desarrollo del SAR. Dentro de los mismos, se destaca </w:t>
      </w:r>
      <w:r w:rsidR="000D4AF4">
        <w:rPr>
          <w:rFonts w:ascii="Arial" w:eastAsia="Times New Roman" w:hAnsi="Arial" w:cs="Arial"/>
          <w:sz w:val="24"/>
          <w:szCs w:val="24"/>
        </w:rPr>
        <w:t xml:space="preserve">el aprovechamiento de las capacidades brindadas por el </w:t>
      </w:r>
      <w:r>
        <w:rPr>
          <w:rFonts w:ascii="Arial" w:eastAsia="Times New Roman" w:hAnsi="Arial" w:cs="Arial"/>
          <w:sz w:val="24"/>
          <w:szCs w:val="24"/>
        </w:rPr>
        <w:t xml:space="preserve">  Sistema Operativo</w:t>
      </w:r>
      <w:r w:rsidR="000D4AF4">
        <w:rPr>
          <w:rFonts w:ascii="Arial" w:eastAsia="Times New Roman" w:hAnsi="Arial" w:cs="Arial"/>
          <w:sz w:val="24"/>
          <w:szCs w:val="24"/>
        </w:rPr>
        <w:t xml:space="preserve"> de Raspberry</w:t>
      </w:r>
      <w:r>
        <w:rPr>
          <w:rFonts w:ascii="Arial" w:eastAsia="Times New Roman" w:hAnsi="Arial" w:cs="Arial"/>
          <w:sz w:val="24"/>
          <w:szCs w:val="24"/>
        </w:rPr>
        <w:t xml:space="preserve">, </w:t>
      </w:r>
      <w:r w:rsidR="000D4AF4">
        <w:rPr>
          <w:rFonts w:ascii="Arial" w:eastAsia="Times New Roman" w:hAnsi="Arial" w:cs="Arial"/>
          <w:sz w:val="24"/>
          <w:szCs w:val="24"/>
        </w:rPr>
        <w:t>seleccionándose</w:t>
      </w:r>
      <w:r>
        <w:rPr>
          <w:rFonts w:ascii="Arial" w:eastAsia="Times New Roman" w:hAnsi="Arial" w:cs="Arial"/>
          <w:sz w:val="24"/>
          <w:szCs w:val="24"/>
        </w:rPr>
        <w:t xml:space="preserve"> </w:t>
      </w:r>
      <w:proofErr w:type="spellStart"/>
      <w:r>
        <w:rPr>
          <w:rFonts w:ascii="Arial" w:eastAsia="Times New Roman" w:hAnsi="Arial" w:cs="Arial"/>
          <w:sz w:val="24"/>
          <w:szCs w:val="24"/>
        </w:rPr>
        <w:t>Raspbian</w:t>
      </w:r>
      <w:proofErr w:type="spellEnd"/>
      <w:r w:rsidR="000D4AF4">
        <w:rPr>
          <w:rFonts w:ascii="Arial" w:eastAsia="Times New Roman" w:hAnsi="Arial" w:cs="Arial"/>
          <w:sz w:val="24"/>
          <w:szCs w:val="24"/>
        </w:rPr>
        <w:t xml:space="preserve"> para tal fin</w:t>
      </w:r>
      <w:r>
        <w:rPr>
          <w:rFonts w:ascii="Arial" w:eastAsia="Times New Roman" w:hAnsi="Arial" w:cs="Arial"/>
          <w:sz w:val="24"/>
          <w:szCs w:val="24"/>
        </w:rPr>
        <w:t xml:space="preserve">. </w:t>
      </w:r>
      <w:r w:rsidR="000D4AF4">
        <w:rPr>
          <w:rFonts w:ascii="Arial" w:eastAsia="Times New Roman" w:hAnsi="Arial" w:cs="Arial"/>
          <w:sz w:val="24"/>
          <w:szCs w:val="24"/>
        </w:rPr>
        <w:t xml:space="preserve">Finalmente </w:t>
      </w:r>
      <w:r>
        <w:rPr>
          <w:rFonts w:ascii="Arial" w:eastAsia="Times New Roman" w:hAnsi="Arial" w:cs="Arial"/>
          <w:sz w:val="24"/>
          <w:szCs w:val="24"/>
        </w:rPr>
        <w:t xml:space="preserve">se describen las diversas tecnologías </w:t>
      </w:r>
      <w:r w:rsidR="000D4AF4">
        <w:rPr>
          <w:rFonts w:ascii="Arial" w:eastAsia="Times New Roman" w:hAnsi="Arial" w:cs="Arial"/>
          <w:sz w:val="24"/>
          <w:szCs w:val="24"/>
        </w:rPr>
        <w:t xml:space="preserve">que se </w:t>
      </w:r>
      <w:r w:rsidR="004913E9">
        <w:rPr>
          <w:rFonts w:ascii="Arial" w:eastAsia="Times New Roman" w:hAnsi="Arial" w:cs="Arial"/>
          <w:sz w:val="24"/>
          <w:szCs w:val="24"/>
        </w:rPr>
        <w:t>probaron a</w:t>
      </w:r>
      <w:r w:rsidR="000D4AF4">
        <w:rPr>
          <w:rFonts w:ascii="Arial" w:eastAsia="Times New Roman" w:hAnsi="Arial" w:cs="Arial"/>
          <w:sz w:val="24"/>
          <w:szCs w:val="24"/>
        </w:rPr>
        <w:t xml:space="preserve"> lo largo </w:t>
      </w:r>
      <w:r>
        <w:rPr>
          <w:rFonts w:ascii="Arial" w:eastAsia="Times New Roman" w:hAnsi="Arial" w:cs="Arial"/>
          <w:sz w:val="24"/>
          <w:szCs w:val="24"/>
        </w:rPr>
        <w:t>de</w:t>
      </w:r>
      <w:r w:rsidR="000D4AF4">
        <w:rPr>
          <w:rFonts w:ascii="Arial" w:eastAsia="Times New Roman" w:hAnsi="Arial" w:cs="Arial"/>
          <w:sz w:val="24"/>
          <w:szCs w:val="24"/>
        </w:rPr>
        <w:t>l</w:t>
      </w:r>
      <w:r>
        <w:rPr>
          <w:rFonts w:ascii="Arial" w:eastAsia="Times New Roman" w:hAnsi="Arial" w:cs="Arial"/>
          <w:sz w:val="24"/>
          <w:szCs w:val="24"/>
        </w:rPr>
        <w:t xml:space="preserve"> desarrollo, resultando MEAN el </w:t>
      </w:r>
      <w:r w:rsidR="000D4AF4">
        <w:rPr>
          <w:rFonts w:ascii="Arial" w:eastAsia="Times New Roman" w:hAnsi="Arial" w:cs="Arial"/>
          <w:sz w:val="24"/>
          <w:szCs w:val="24"/>
        </w:rPr>
        <w:t xml:space="preserve">satck </w:t>
      </w:r>
      <w:r>
        <w:rPr>
          <w:rFonts w:ascii="Arial" w:eastAsia="Times New Roman" w:hAnsi="Arial" w:cs="Arial"/>
          <w:sz w:val="24"/>
          <w:szCs w:val="24"/>
        </w:rPr>
        <w:t>elegido para realizar la aplicación web.</w:t>
      </w:r>
    </w:p>
    <w:sectPr w:rsidR="00EC4AE7" w:rsidRPr="008B31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B519D" w14:textId="77777777" w:rsidR="00E979DD" w:rsidRDefault="00E979DD" w:rsidP="000E2C3A">
      <w:r>
        <w:separator/>
      </w:r>
    </w:p>
  </w:endnote>
  <w:endnote w:type="continuationSeparator" w:id="0">
    <w:p w14:paraId="5A32CB53" w14:textId="77777777" w:rsidR="00E979DD" w:rsidRDefault="00E979DD" w:rsidP="000E2C3A">
      <w:r>
        <w:continuationSeparator/>
      </w:r>
    </w:p>
  </w:endnote>
  <w:endnote w:id="1">
    <w:p w14:paraId="2D609AAB" w14:textId="77777777" w:rsidR="00E2490D" w:rsidRDefault="00E2490D" w:rsidP="00E2490D">
      <w:pPr>
        <w:pStyle w:val="Textonotaalfinal"/>
      </w:pPr>
      <w:r>
        <w:rPr>
          <w:rStyle w:val="Refdenotaalfinal"/>
        </w:rPr>
        <w:endnoteRef/>
      </w:r>
      <w:r>
        <w:t xml:space="preserve"> </w:t>
      </w:r>
      <w:hyperlink r:id="rId1" w:history="1">
        <w:r w:rsidRPr="00D51FF5">
          <w:rPr>
            <w:rStyle w:val="Hipervnculo"/>
          </w:rPr>
          <w:t>https://www.raspberrypi.org/downloads/raspbian/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AE9D7" w14:textId="77777777" w:rsidR="00E979DD" w:rsidRDefault="00E979DD" w:rsidP="000E2C3A">
      <w:r>
        <w:separator/>
      </w:r>
    </w:p>
  </w:footnote>
  <w:footnote w:type="continuationSeparator" w:id="0">
    <w:p w14:paraId="7FB3431A" w14:textId="77777777" w:rsidR="00E979DD" w:rsidRDefault="00E979DD" w:rsidP="000E2C3A">
      <w:r>
        <w:continuationSeparator/>
      </w:r>
    </w:p>
  </w:footnote>
  <w:footnote w:id="1">
    <w:p w14:paraId="3307193E" w14:textId="77777777" w:rsidR="000E2C3A" w:rsidRPr="00EA739C" w:rsidRDefault="000E2C3A" w:rsidP="00EA739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7E201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1508D"/>
    <w:rsid w:val="000249BE"/>
    <w:rsid w:val="00024EFE"/>
    <w:rsid w:val="00074397"/>
    <w:rsid w:val="00081C64"/>
    <w:rsid w:val="000D4AF4"/>
    <w:rsid w:val="000E2C3A"/>
    <w:rsid w:val="00123C44"/>
    <w:rsid w:val="00214640"/>
    <w:rsid w:val="003138DB"/>
    <w:rsid w:val="003A675F"/>
    <w:rsid w:val="003B30A7"/>
    <w:rsid w:val="003F3EBF"/>
    <w:rsid w:val="004913E9"/>
    <w:rsid w:val="004F4303"/>
    <w:rsid w:val="005352FD"/>
    <w:rsid w:val="00594AD3"/>
    <w:rsid w:val="005B5750"/>
    <w:rsid w:val="005E419A"/>
    <w:rsid w:val="0064765C"/>
    <w:rsid w:val="00704D40"/>
    <w:rsid w:val="00722E05"/>
    <w:rsid w:val="007B4D2C"/>
    <w:rsid w:val="007E6F6E"/>
    <w:rsid w:val="008108EA"/>
    <w:rsid w:val="008220A9"/>
    <w:rsid w:val="008234A0"/>
    <w:rsid w:val="008415EF"/>
    <w:rsid w:val="00864C66"/>
    <w:rsid w:val="008B318D"/>
    <w:rsid w:val="009A72A2"/>
    <w:rsid w:val="00A14C5A"/>
    <w:rsid w:val="00B2690F"/>
    <w:rsid w:val="00CC1072"/>
    <w:rsid w:val="00CC5B2C"/>
    <w:rsid w:val="00E2490D"/>
    <w:rsid w:val="00E27EE5"/>
    <w:rsid w:val="00E450C9"/>
    <w:rsid w:val="00E979DD"/>
    <w:rsid w:val="00EA739C"/>
    <w:rsid w:val="00EB1D29"/>
    <w:rsid w:val="00EC4AE7"/>
    <w:rsid w:val="00F629F0"/>
    <w:rsid w:val="00FE07CD"/>
    <w:rsid w:val="00FF74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2E4D"/>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 w:type="paragraph" w:styleId="Asuntodelcomentario">
    <w:name w:val="annotation subject"/>
    <w:basedOn w:val="Textocomentario"/>
    <w:next w:val="Textocomentario"/>
    <w:link w:val="AsuntodelcomentarioCar"/>
    <w:uiPriority w:val="99"/>
    <w:semiHidden/>
    <w:unhideWhenUsed/>
    <w:rsid w:val="009A72A2"/>
    <w:rPr>
      <w:b/>
      <w:bCs/>
    </w:rPr>
  </w:style>
  <w:style w:type="character" w:customStyle="1" w:styleId="AsuntodelcomentarioCar">
    <w:name w:val="Asunto del comentario Car"/>
    <w:basedOn w:val="TextocomentarioCar"/>
    <w:link w:val="Asuntodelcomentario"/>
    <w:uiPriority w:val="99"/>
    <w:semiHidden/>
    <w:rsid w:val="009A72A2"/>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wnloads/rasp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B655-E70B-483D-AE89-2FEB02F2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2580</Words>
  <Characters>14195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21</cp:revision>
  <dcterms:created xsi:type="dcterms:W3CDTF">2018-02-08T22:00:00Z</dcterms:created>
  <dcterms:modified xsi:type="dcterms:W3CDTF">2018-03-24T13:18:00Z</dcterms:modified>
</cp:coreProperties>
</file>